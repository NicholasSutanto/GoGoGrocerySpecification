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5BF26" w14:textId="316D75D9" w:rsidR="00600D8F" w:rsidRPr="00E05815" w:rsidRDefault="00792A8B" w:rsidP="005065EC">
      <w:pPr>
        <w:spacing w:after="240" w:line="360" w:lineRule="auto"/>
        <w:jc w:val="center"/>
        <w:rPr>
          <w:rFonts w:ascii="Helvetica" w:hAnsi="Helvetica" w:cs="Helvetica"/>
          <w:color w:val="92D050"/>
          <w:sz w:val="96"/>
          <w:szCs w:val="9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ascii="Helvetica" w:hAnsi="Helvetica" w:cs="Helvetica"/>
          <w:noProof/>
          <w:color w:val="92D050"/>
          <w:sz w:val="96"/>
          <w:szCs w:val="96"/>
        </w:rPr>
        <mc:AlternateContent>
          <mc:Choice Requires="wps">
            <w:drawing>
              <wp:anchor distT="0" distB="0" distL="114300" distR="114300" simplePos="0" relativeHeight="251659264" behindDoc="1" locked="0" layoutInCell="1" allowOverlap="1" wp14:anchorId="4F4ED794" wp14:editId="615B3357">
                <wp:simplePos x="0" y="0"/>
                <wp:positionH relativeFrom="page">
                  <wp:align>left</wp:align>
                </wp:positionH>
                <wp:positionV relativeFrom="paragraph">
                  <wp:posOffset>-914400</wp:posOffset>
                </wp:positionV>
                <wp:extent cx="8010525" cy="106203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8010525" cy="1062037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DDDD9" id="Rectangle 1" o:spid="_x0000_s1026" style="position:absolute;margin-left:0;margin-top:-1in;width:630.75pt;height:836.2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" fillcolor="#9cc2e5 [1944]" strokecolor="#1f3763 [1604]" strokeweight="1pt">
                <w10:wrap anchorx="page"/>
              </v:rect>
            </w:pict>
          </mc:Fallback>
        </mc:AlternateContent>
      </w:r>
    </w:p>
    <w:p w14:paraId="15DCAFD3" w14:textId="77777777" w:rsidR="00600D8F" w:rsidRPr="00E05815" w:rsidRDefault="00600D8F" w:rsidP="005065EC">
      <w:pPr>
        <w:spacing w:after="240" w:line="360" w:lineRule="auto"/>
        <w:jc w:val="center"/>
        <w:rPr>
          <w:rFonts w:ascii="Helvetica" w:hAnsi="Helvetica" w:cs="Helvetica"/>
          <w:color w:val="92D050"/>
          <w:sz w:val="96"/>
          <w:szCs w:val="9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14:paraId="4F5ECC49" w14:textId="0F317A1E" w:rsidR="00E05815" w:rsidRPr="00792A8B" w:rsidRDefault="0009622E" w:rsidP="005065EC">
      <w:pPr>
        <w:spacing w:after="240" w:line="240" w:lineRule="auto"/>
        <w:jc w:val="center"/>
        <w:rPr>
          <w:rFonts w:ascii="Helvetica" w:hAnsi="Helvetica" w:cs="Helvetica"/>
          <w:color w:val="92D050"/>
          <w:sz w:val="96"/>
          <w:szCs w:val="96"/>
          <w14:shadow w14:blurRad="50800" w14:dist="38100" w14:dir="2700000" w14:sx="100000" w14:sy="100000" w14:kx="0" w14:ky="0" w14:algn="tl">
            <w14:srgbClr w14:val="000000">
              <w14:alpha w14:val="60000"/>
            </w14:srgbClr>
          </w14:shadow>
          <w14:textOutline w14:w="9525" w14:cap="flat" w14:cmpd="sng" w14:algn="ctr">
            <w14:solidFill>
              <w14:schemeClr w14:val="tx1"/>
            </w14:solidFill>
            <w14:prstDash w14:val="solid"/>
            <w14:round/>
          </w14:textOutline>
        </w:rPr>
      </w:pPr>
      <w:r w:rsidRPr="00792A8B">
        <w:rPr>
          <w:rFonts w:ascii="Helvetica" w:hAnsi="Helvetica" w:cs="Helvetica"/>
          <w:color w:val="92D050"/>
          <w:sz w:val="96"/>
          <w:szCs w:val="96"/>
          <w14:shadow w14:blurRad="50800" w14:dist="38100" w14:dir="2700000" w14:sx="100000" w14:sy="100000" w14:kx="0" w14:ky="0" w14:algn="tl">
            <w14:srgbClr w14:val="000000">
              <w14:alpha w14:val="60000"/>
            </w14:srgbClr>
          </w14:shadow>
          <w14:textOutline w14:w="9525" w14:cap="flat" w14:cmpd="sng" w14:algn="ctr">
            <w14:solidFill>
              <w14:schemeClr w14:val="tx1"/>
            </w14:solidFill>
            <w14:prstDash w14:val="solid"/>
            <w14:round/>
          </w14:textOutline>
        </w:rPr>
        <w:t>GoGoGrocery</w:t>
      </w:r>
    </w:p>
    <w:p w14:paraId="1E23A3A0" w14:textId="3C8F94C3" w:rsidR="0009622E" w:rsidRPr="00792A8B" w:rsidRDefault="0009622E" w:rsidP="005065EC">
      <w:pPr>
        <w:spacing w:after="240" w:line="240" w:lineRule="auto"/>
        <w:jc w:val="center"/>
        <w:rPr>
          <w:rFonts w:ascii="Helvetica" w:hAnsi="Helvetica" w:cs="Helvetica"/>
          <w:color w:val="92D050"/>
          <w:sz w:val="52"/>
          <w:szCs w:val="52"/>
          <w14:shadow w14:blurRad="50800" w14:dist="38100" w14:dir="2700000" w14:sx="100000" w14:sy="100000" w14:kx="0" w14:ky="0" w14:algn="tl">
            <w14:srgbClr w14:val="000000">
              <w14:alpha w14:val="60000"/>
            </w14:srgbClr>
          </w14:shadow>
          <w14:textOutline w14:w="9525" w14:cap="flat" w14:cmpd="sng" w14:algn="ctr">
            <w14:solidFill>
              <w14:schemeClr w14:val="tx1"/>
            </w14:solidFill>
            <w14:prstDash w14:val="solid"/>
            <w14:round/>
          </w14:textOutline>
        </w:rPr>
      </w:pPr>
      <w:r w:rsidRPr="00792A8B">
        <w:rPr>
          <w:rFonts w:ascii="Helvetica" w:hAnsi="Helvetica" w:cs="Helvetica"/>
          <w:color w:val="92D050"/>
          <w:sz w:val="52"/>
          <w:szCs w:val="52"/>
          <w14:shadow w14:blurRad="50800" w14:dist="38100" w14:dir="2700000" w14:sx="100000" w14:sy="100000" w14:kx="0" w14:ky="0" w14:algn="tl">
            <w14:srgbClr w14:val="000000">
              <w14:alpha w14:val="60000"/>
            </w14:srgbClr>
          </w14:shadow>
          <w14:textOutline w14:w="9525" w14:cap="flat" w14:cmpd="sng" w14:algn="ctr">
            <w14:solidFill>
              <w14:schemeClr w14:val="tx1"/>
            </w14:solidFill>
            <w14:prstDash w14:val="solid"/>
            <w14:round/>
          </w14:textOutline>
        </w:rPr>
        <w:t xml:space="preserve">System </w:t>
      </w:r>
      <w:del w:id="0" w:author="Nick Joseph" w:date="2020-11-11T19:07:00Z">
        <w:r w:rsidRPr="00792A8B" w:rsidDel="00875642">
          <w:rPr>
            <w:rFonts w:ascii="Helvetica" w:hAnsi="Helvetica" w:cs="Helvetica"/>
            <w:color w:val="92D050"/>
            <w:sz w:val="52"/>
            <w:szCs w:val="52"/>
            <w14:shadow w14:blurRad="50800" w14:dist="38100" w14:dir="2700000" w14:sx="100000" w14:sy="100000" w14:kx="0" w14:ky="0" w14:algn="tl">
              <w14:srgbClr w14:val="000000">
                <w14:alpha w14:val="60000"/>
              </w14:srgbClr>
            </w14:shadow>
            <w14:textOutline w14:w="9525" w14:cap="flat" w14:cmpd="sng" w14:algn="ctr">
              <w14:solidFill>
                <w14:schemeClr w14:val="tx1"/>
              </w14:solidFill>
              <w14:prstDash w14:val="solid"/>
              <w14:round/>
            </w14:textOutline>
          </w:rPr>
          <w:delText>Proposal</w:delText>
        </w:r>
      </w:del>
      <w:ins w:id="1" w:author="Nick Joseph" w:date="2020-11-11T19:07:00Z">
        <w:r w:rsidR="00875642">
          <w:rPr>
            <w:rFonts w:ascii="Helvetica" w:hAnsi="Helvetica" w:cs="Helvetica"/>
            <w:color w:val="92D050"/>
            <w:sz w:val="52"/>
            <w:szCs w:val="52"/>
            <w14:shadow w14:blurRad="50800" w14:dist="38100" w14:dir="2700000" w14:sx="100000" w14:sy="100000" w14:kx="0" w14:ky="0" w14:algn="tl">
              <w14:srgbClr w14:val="000000">
                <w14:alpha w14:val="60000"/>
              </w14:srgbClr>
            </w14:shadow>
            <w14:textOutline w14:w="9525" w14:cap="flat" w14:cmpd="sng" w14:algn="ctr">
              <w14:solidFill>
                <w14:schemeClr w14:val="tx1"/>
              </w14:solidFill>
              <w14:prstDash w14:val="solid"/>
              <w14:round/>
            </w14:textOutline>
          </w:rPr>
          <w:t>Specification</w:t>
        </w:r>
      </w:ins>
    </w:p>
    <w:p w14:paraId="527ADDB2" w14:textId="77777777" w:rsidR="00600D8F" w:rsidRPr="00E05815" w:rsidRDefault="00600D8F" w:rsidP="005065EC">
      <w:pPr>
        <w:spacing w:after="240" w:line="360" w:lineRule="auto"/>
        <w:rPr>
          <w:rFonts w:ascii="Helvetica" w:hAnsi="Helvetica" w:cs="Helvetica"/>
          <w:sz w:val="28"/>
          <w:szCs w:val="28"/>
          <w14:textOutline w14:w="9525" w14:cap="flat" w14:cmpd="sng" w14:algn="ctr">
            <w14:solidFill>
              <w14:srgbClr w14:val="000000"/>
            </w14:solidFill>
            <w14:prstDash w14:val="solid"/>
            <w14:round/>
          </w14:textOutline>
        </w:rPr>
      </w:pPr>
    </w:p>
    <w:p w14:paraId="3025E35D" w14:textId="77777777" w:rsidR="00600D8F" w:rsidRPr="00E05815" w:rsidRDefault="00600D8F" w:rsidP="005065EC">
      <w:pPr>
        <w:spacing w:after="240" w:line="360" w:lineRule="auto"/>
        <w:rPr>
          <w:rFonts w:ascii="Helvetica" w:hAnsi="Helvetica" w:cs="Helvetica"/>
          <w:sz w:val="28"/>
          <w:szCs w:val="28"/>
          <w14:textOutline w14:w="9525" w14:cap="flat" w14:cmpd="sng" w14:algn="ctr">
            <w14:solidFill>
              <w14:srgbClr w14:val="000000"/>
            </w14:solidFill>
            <w14:prstDash w14:val="solid"/>
            <w14:round/>
          </w14:textOutline>
        </w:rPr>
      </w:pPr>
    </w:p>
    <w:p w14:paraId="0F228991" w14:textId="77777777" w:rsidR="00E42D6C" w:rsidRDefault="00E42D6C" w:rsidP="005065EC">
      <w:pPr>
        <w:spacing w:after="240" w:line="276" w:lineRule="auto"/>
        <w:rPr>
          <w:rFonts w:ascii="Helvetica" w:hAnsi="Helvetica" w:cs="Helvetica"/>
          <w:color w:val="000000" w:themeColor="text1"/>
          <w:sz w:val="24"/>
          <w:szCs w:val="24"/>
          <w14:textOutline w14:w="0" w14:cap="flat" w14:cmpd="sng" w14:algn="ctr">
            <w14:noFill/>
            <w14:prstDash w14:val="solid"/>
            <w14:round/>
          </w14:textOutline>
        </w:rPr>
      </w:pPr>
    </w:p>
    <w:p w14:paraId="20ED6E8D" w14:textId="77777777" w:rsidR="00E42D6C" w:rsidRDefault="00E42D6C" w:rsidP="005065EC">
      <w:pPr>
        <w:spacing w:after="240" w:line="276" w:lineRule="auto"/>
        <w:rPr>
          <w:rFonts w:ascii="Helvetica" w:hAnsi="Helvetica" w:cs="Helvetica"/>
          <w:color w:val="000000" w:themeColor="text1"/>
          <w:sz w:val="24"/>
          <w:szCs w:val="24"/>
          <w14:textOutline w14:w="0" w14:cap="flat" w14:cmpd="sng" w14:algn="ctr">
            <w14:noFill/>
            <w14:prstDash w14:val="solid"/>
            <w14:round/>
          </w14:textOutline>
        </w:rPr>
      </w:pPr>
    </w:p>
    <w:p w14:paraId="35178958" w14:textId="77777777" w:rsidR="00E42D6C" w:rsidRDefault="00E42D6C" w:rsidP="005065EC">
      <w:pPr>
        <w:spacing w:after="240" w:line="276" w:lineRule="auto"/>
        <w:rPr>
          <w:rFonts w:ascii="Helvetica" w:hAnsi="Helvetica" w:cs="Helvetica"/>
          <w:color w:val="000000" w:themeColor="text1"/>
          <w:sz w:val="24"/>
          <w:szCs w:val="24"/>
          <w14:textOutline w14:w="0" w14:cap="flat" w14:cmpd="sng" w14:algn="ctr">
            <w14:noFill/>
            <w14:prstDash w14:val="solid"/>
            <w14:round/>
          </w14:textOutline>
        </w:rPr>
      </w:pPr>
    </w:p>
    <w:p w14:paraId="500E54B8" w14:textId="189CC899" w:rsidR="0009622E" w:rsidRPr="00E05815" w:rsidRDefault="0009622E" w:rsidP="005065EC">
      <w:pPr>
        <w:spacing w:after="240" w:line="276" w:lineRule="auto"/>
        <w:rPr>
          <w:rFonts w:ascii="Helvetica" w:hAnsi="Helvetica" w:cs="Helvetica"/>
          <w:color w:val="000000" w:themeColor="text1"/>
          <w:sz w:val="24"/>
          <w:szCs w:val="24"/>
          <w14:textOutline w14:w="0" w14:cap="flat" w14:cmpd="sng" w14:algn="ctr">
            <w14:noFill/>
            <w14:prstDash w14:val="solid"/>
            <w14:round/>
          </w14:textOutline>
        </w:rPr>
      </w:pPr>
      <w:r w:rsidRPr="00E05815">
        <w:rPr>
          <w:rFonts w:ascii="Helvetica" w:hAnsi="Helvetica" w:cs="Helvetica"/>
          <w:color w:val="000000" w:themeColor="text1"/>
          <w:sz w:val="24"/>
          <w:szCs w:val="24"/>
          <w14:textOutline w14:w="0" w14:cap="flat" w14:cmpd="sng" w14:algn="ctr">
            <w14:noFill/>
            <w14:prstDash w14:val="solid"/>
            <w14:round/>
          </w14:textOutline>
        </w:rPr>
        <w:t>Prepared for:</w:t>
      </w:r>
    </w:p>
    <w:p w14:paraId="70F954A6" w14:textId="1EF89819" w:rsidR="00600D8F" w:rsidRPr="00E05815" w:rsidRDefault="0009622E" w:rsidP="005065EC">
      <w:p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sidRPr="00E05815">
        <w:rPr>
          <w:rFonts w:ascii="Helvetica" w:hAnsi="Helvetica" w:cs="Helvetica"/>
          <w:color w:val="000000" w:themeColor="text1"/>
          <w:sz w:val="28"/>
          <w:szCs w:val="28"/>
          <w14:textOutline w14:w="0" w14:cap="flat" w14:cmpd="sng" w14:algn="ctr">
            <w14:noFill/>
            <w14:prstDash w14:val="solid"/>
            <w14:round/>
          </w14:textOutline>
        </w:rPr>
        <w:t>Mr. Cameron</w:t>
      </w:r>
      <w:r w:rsidR="00600D8F" w:rsidRPr="00E05815">
        <w:rPr>
          <w:rFonts w:ascii="Helvetica" w:hAnsi="Helvetica" w:cs="Helvetica"/>
          <w:color w:val="000000" w:themeColor="text1"/>
          <w:sz w:val="28"/>
          <w:szCs w:val="28"/>
          <w14:textOutline w14:w="0" w14:cap="flat" w14:cmpd="sng" w14:algn="ctr">
            <w14:noFill/>
            <w14:prstDash w14:val="solid"/>
            <w14:round/>
          </w14:textOutline>
        </w:rPr>
        <w:t>, GoGoGrocery</w:t>
      </w:r>
    </w:p>
    <w:p w14:paraId="41EFC3BC" w14:textId="77777777" w:rsidR="00E05815" w:rsidRPr="00E05815" w:rsidRDefault="00E05815" w:rsidP="005065EC">
      <w:p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p>
    <w:p w14:paraId="2F653D11" w14:textId="568404B2" w:rsidR="00600D8F" w:rsidRPr="00E05815" w:rsidRDefault="00600D8F" w:rsidP="005065EC">
      <w:pPr>
        <w:spacing w:after="240" w:line="276" w:lineRule="auto"/>
        <w:rPr>
          <w:rFonts w:ascii="Helvetica" w:hAnsi="Helvetica" w:cs="Helvetica"/>
          <w:color w:val="000000" w:themeColor="text1"/>
          <w:sz w:val="24"/>
          <w:szCs w:val="24"/>
          <w14:textOutline w14:w="0" w14:cap="flat" w14:cmpd="sng" w14:algn="ctr">
            <w14:noFill/>
            <w14:prstDash w14:val="solid"/>
            <w14:round/>
          </w14:textOutline>
        </w:rPr>
      </w:pPr>
      <w:r w:rsidRPr="00E05815">
        <w:rPr>
          <w:rFonts w:ascii="Helvetica" w:hAnsi="Helvetica" w:cs="Helvetica"/>
          <w:color w:val="000000" w:themeColor="text1"/>
          <w:sz w:val="24"/>
          <w:szCs w:val="24"/>
          <w14:textOutline w14:w="0" w14:cap="flat" w14:cmpd="sng" w14:algn="ctr">
            <w14:noFill/>
            <w14:prstDash w14:val="solid"/>
            <w14:round/>
          </w14:textOutline>
        </w:rPr>
        <w:t>Prepared by:</w:t>
      </w:r>
    </w:p>
    <w:p w14:paraId="21B4FBEE" w14:textId="56130724" w:rsidR="00600D8F" w:rsidRPr="00E05815" w:rsidRDefault="00600D8F" w:rsidP="005065EC">
      <w:p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sidRPr="00E05815">
        <w:rPr>
          <w:rFonts w:ascii="Helvetica" w:hAnsi="Helvetica" w:cs="Helvetica"/>
          <w:color w:val="000000" w:themeColor="text1"/>
          <w:sz w:val="28"/>
          <w:szCs w:val="28"/>
          <w14:textOutline w14:w="0" w14:cap="flat" w14:cmpd="sng" w14:algn="ctr">
            <w14:noFill/>
            <w14:prstDash w14:val="solid"/>
            <w14:round/>
          </w14:textOutline>
        </w:rPr>
        <w:t xml:space="preserve">Nicholas Sutanto, Software </w:t>
      </w:r>
      <w:r w:rsidR="00A24609">
        <w:rPr>
          <w:rFonts w:ascii="Helvetica" w:hAnsi="Helvetica" w:cs="Helvetica"/>
          <w:color w:val="000000" w:themeColor="text1"/>
          <w:sz w:val="28"/>
          <w:szCs w:val="28"/>
          <w14:textOutline w14:w="0" w14:cap="flat" w14:cmpd="sng" w14:algn="ctr">
            <w14:noFill/>
            <w14:prstDash w14:val="solid"/>
            <w14:round/>
          </w14:textOutline>
        </w:rPr>
        <w:t>Engineer</w:t>
      </w:r>
    </w:p>
    <w:p w14:paraId="5CE06636" w14:textId="77777777" w:rsidR="003C5621" w:rsidRDefault="00600D8F" w:rsidP="003C5621">
      <w:p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sidRPr="00E05815">
        <w:rPr>
          <w:rFonts w:ascii="Helvetica" w:hAnsi="Helvetica" w:cs="Helvetica"/>
          <w:color w:val="000000" w:themeColor="text1"/>
          <w:sz w:val="28"/>
          <w:szCs w:val="28"/>
          <w14:textOutline w14:w="0" w14:cap="flat" w14:cmpd="sng" w14:algn="ctr">
            <w14:noFill/>
            <w14:prstDash w14:val="solid"/>
            <w14:round/>
          </w14:textOutline>
        </w:rPr>
        <w:t>OpenXcell</w:t>
      </w:r>
    </w:p>
    <w:p w14:paraId="76255BDE" w14:textId="2202B4D7" w:rsidR="00600D8F" w:rsidRPr="002318F1" w:rsidRDefault="00600D8F" w:rsidP="003C5621">
      <w:pPr>
        <w:spacing w:after="240" w:line="276" w:lineRule="auto"/>
        <w:rPr>
          <w:rFonts w:ascii="Helvetica" w:hAnsi="Helvetica" w:cs="Helvetica"/>
          <w:color w:val="000000" w:themeColor="text1"/>
          <w:sz w:val="28"/>
          <w:szCs w:val="28"/>
          <w:u w:val="single"/>
          <w14:textOutline w14:w="0" w14:cap="flat" w14:cmpd="sng" w14:algn="ctr">
            <w14:noFill/>
            <w14:prstDash w14:val="solid"/>
            <w14:round/>
          </w14:textOutline>
        </w:rPr>
      </w:pPr>
      <w:r w:rsidRPr="002318F1">
        <w:rPr>
          <w:rFonts w:ascii="Helvetica" w:hAnsi="Helvetica" w:cs="Helvetica"/>
          <w:b/>
          <w:bCs/>
          <w:color w:val="538135" w:themeColor="accent6" w:themeShade="BF"/>
          <w:sz w:val="36"/>
          <w:szCs w:val="36"/>
          <w:u w:val="single"/>
          <w14:textOutline w14:w="0" w14:cap="flat" w14:cmpd="sng" w14:algn="ctr">
            <w14:noFill/>
            <w14:prstDash w14:val="solid"/>
            <w14:round/>
          </w14:textOutline>
        </w:rPr>
        <w:lastRenderedPageBreak/>
        <w:t>Table of Contents</w:t>
      </w:r>
    </w:p>
    <w:p w14:paraId="6B2626A9" w14:textId="53B0772D" w:rsidR="00E05815" w:rsidRPr="002460D5" w:rsidRDefault="00600D8F" w:rsidP="001712E8">
      <w:pPr>
        <w:spacing w:after="240" w:line="240" w:lineRule="auto"/>
        <w:rPr>
          <w:rFonts w:ascii="Helvetica" w:hAnsi="Helvetica" w:cs="Helvetica"/>
          <w:color w:val="538135" w:themeColor="accent6" w:themeShade="BF"/>
          <w:sz w:val="28"/>
          <w:szCs w:val="28"/>
          <w14:textOutline w14:w="0" w14:cap="flat" w14:cmpd="sng" w14:algn="ctr">
            <w14:noFill/>
            <w14:prstDash w14:val="solid"/>
            <w14:round/>
          </w14:textOutline>
        </w:rPr>
      </w:pPr>
      <w:r w:rsidRPr="002460D5">
        <w:rPr>
          <w:rFonts w:ascii="Helvetica" w:hAnsi="Helvetica" w:cs="Helvetica"/>
          <w:b/>
          <w:bCs/>
          <w:color w:val="538135" w:themeColor="accent6" w:themeShade="BF"/>
          <w:sz w:val="28"/>
          <w:szCs w:val="28"/>
          <w14:textOutline w14:w="0" w14:cap="flat" w14:cmpd="sng" w14:algn="ctr">
            <w14:noFill/>
            <w14:prstDash w14:val="solid"/>
            <w14:round/>
          </w14:textOutline>
        </w:rPr>
        <w:t>Executive Summary</w:t>
      </w:r>
      <w:r w:rsidRPr="002460D5">
        <w:rPr>
          <w:rFonts w:ascii="Helvetica" w:hAnsi="Helvetica" w:cs="Helvetica"/>
          <w:color w:val="538135" w:themeColor="accent6" w:themeShade="BF"/>
          <w:sz w:val="28"/>
          <w:szCs w:val="28"/>
          <w14:textOutline w14:w="0" w14:cap="flat" w14:cmpd="sng" w14:algn="ctr">
            <w14:noFill/>
            <w14:prstDash w14:val="solid"/>
            <w14:round/>
          </w14:textOutline>
        </w:rPr>
        <w:t>……………………………………………………………</w:t>
      </w:r>
      <w:r w:rsidR="002460D5">
        <w:rPr>
          <w:rFonts w:ascii="Helvetica" w:hAnsi="Helvetica" w:cs="Helvetica"/>
          <w:color w:val="538135" w:themeColor="accent6" w:themeShade="BF"/>
          <w:sz w:val="28"/>
          <w:szCs w:val="28"/>
          <w14:textOutline w14:w="0" w14:cap="flat" w14:cmpd="sng" w14:algn="ctr">
            <w14:noFill/>
            <w14:prstDash w14:val="solid"/>
            <w14:round/>
          </w14:textOutline>
        </w:rPr>
        <w:t>.</w:t>
      </w:r>
      <w:r w:rsidR="001712E8">
        <w:rPr>
          <w:rFonts w:ascii="Helvetica" w:hAnsi="Helvetica" w:cs="Helvetica"/>
          <w:color w:val="538135" w:themeColor="accent6" w:themeShade="BF"/>
          <w:sz w:val="28"/>
          <w:szCs w:val="28"/>
          <w14:textOutline w14:w="0" w14:cap="flat" w14:cmpd="sng" w14:algn="ctr">
            <w14:noFill/>
            <w14:prstDash w14:val="solid"/>
            <w14:round/>
          </w14:textOutline>
        </w:rPr>
        <w:t>2</w:t>
      </w:r>
    </w:p>
    <w:p w14:paraId="36954320" w14:textId="220E8983" w:rsidR="00600D8F" w:rsidRPr="00E42D6C" w:rsidRDefault="00E05815" w:rsidP="001712E8">
      <w:pPr>
        <w:pStyle w:val="ListParagraph"/>
        <w:numPr>
          <w:ilvl w:val="0"/>
          <w:numId w:val="1"/>
        </w:numPr>
        <w:spacing w:after="240" w:line="240" w:lineRule="auto"/>
        <w:rPr>
          <w:rFonts w:ascii="Helvetica" w:hAnsi="Helvetica" w:cs="Helvetica"/>
          <w:b/>
          <w:bCs/>
          <w:color w:val="538135" w:themeColor="accent6" w:themeShade="BF"/>
          <w:sz w:val="28"/>
          <w:szCs w:val="28"/>
          <w14:textOutline w14:w="0" w14:cap="flat" w14:cmpd="sng" w14:algn="ctr">
            <w14:noFill/>
            <w14:prstDash w14:val="solid"/>
            <w14:round/>
          </w14:textOutline>
        </w:rPr>
      </w:pPr>
      <w:r w:rsidRPr="00E42D6C">
        <w:rPr>
          <w:rFonts w:ascii="Helvetica" w:hAnsi="Helvetica" w:cs="Helvetica"/>
          <w:color w:val="538135" w:themeColor="accent6" w:themeShade="BF"/>
          <w:sz w:val="28"/>
          <w:szCs w:val="28"/>
          <w14:textOutline w14:w="0" w14:cap="flat" w14:cmpd="sng" w14:algn="ctr">
            <w14:noFill/>
            <w14:prstDash w14:val="solid"/>
            <w14:round/>
          </w14:textOutline>
        </w:rPr>
        <w:t xml:space="preserve"> </w:t>
      </w:r>
      <w:r w:rsidR="00E42D6C">
        <w:rPr>
          <w:rFonts w:ascii="Helvetica" w:hAnsi="Helvetica" w:cs="Helvetica"/>
          <w:color w:val="538135" w:themeColor="accent6" w:themeShade="BF"/>
          <w:sz w:val="28"/>
          <w:szCs w:val="28"/>
          <w14:textOutline w14:w="0" w14:cap="flat" w14:cmpd="sng" w14:algn="ctr">
            <w14:noFill/>
            <w14:prstDash w14:val="solid"/>
            <w14:round/>
          </w14:textOutline>
        </w:rPr>
        <w:t xml:space="preserve">   </w:t>
      </w:r>
      <w:r w:rsidR="00600D8F" w:rsidRPr="00E42D6C">
        <w:rPr>
          <w:rFonts w:ascii="Helvetica" w:hAnsi="Helvetica" w:cs="Helvetica"/>
          <w:b/>
          <w:bCs/>
          <w:color w:val="538135" w:themeColor="accent6" w:themeShade="BF"/>
          <w:sz w:val="28"/>
          <w:szCs w:val="28"/>
          <w14:textOutline w14:w="0" w14:cap="flat" w14:cmpd="sng" w14:algn="ctr">
            <w14:noFill/>
            <w14:prstDash w14:val="solid"/>
            <w14:round/>
          </w14:textOutline>
        </w:rPr>
        <w:t>Introduction</w:t>
      </w:r>
      <w:del w:id="2" w:author="Nick Joseph" w:date="2020-11-09T21:10:00Z">
        <w:r w:rsidR="00600D8F" w:rsidRPr="00E42D6C" w:rsidDel="00852F68">
          <w:rPr>
            <w:rFonts w:ascii="Helvetica" w:hAnsi="Helvetica" w:cs="Helvetica"/>
            <w:b/>
            <w:bCs/>
            <w:color w:val="538135" w:themeColor="accent6" w:themeShade="BF"/>
            <w:sz w:val="28"/>
            <w:szCs w:val="28"/>
            <w14:textOutline w14:w="0" w14:cap="flat" w14:cmpd="sng" w14:algn="ctr">
              <w14:noFill/>
              <w14:prstDash w14:val="solid"/>
              <w14:round/>
            </w14:textOutline>
          </w:rPr>
          <w:delText xml:space="preserve"> and Overview</w:delText>
        </w:r>
      </w:del>
      <w:r w:rsidR="000829CB">
        <w:rPr>
          <w:rFonts w:ascii="Helvetica" w:hAnsi="Helvetica" w:cs="Helvetica"/>
          <w:b/>
          <w:bCs/>
          <w:color w:val="538135" w:themeColor="accent6" w:themeShade="BF"/>
          <w:sz w:val="28"/>
          <w:szCs w:val="28"/>
          <w14:textOutline w14:w="0" w14:cap="flat" w14:cmpd="sng" w14:algn="ctr">
            <w14:noFill/>
            <w14:prstDash w14:val="solid"/>
            <w14:round/>
          </w14:textOutline>
        </w:rPr>
        <w:t>…………………………………</w:t>
      </w:r>
      <w:r w:rsidR="004E4B8D">
        <w:rPr>
          <w:rFonts w:ascii="Helvetica" w:hAnsi="Helvetica" w:cs="Helvetica"/>
          <w:b/>
          <w:bCs/>
          <w:color w:val="538135" w:themeColor="accent6" w:themeShade="BF"/>
          <w:sz w:val="28"/>
          <w:szCs w:val="28"/>
          <w14:textOutline w14:w="0" w14:cap="flat" w14:cmpd="sng" w14:algn="ctr">
            <w14:noFill/>
            <w14:prstDash w14:val="solid"/>
            <w14:round/>
          </w14:textOutline>
        </w:rPr>
        <w:t>…………………………….3</w:t>
      </w:r>
      <w:del w:id="3" w:author="Nick Joseph" w:date="2020-11-09T21:12:00Z">
        <w:r w:rsidR="001712E8" w:rsidDel="00852F68">
          <w:rPr>
            <w:rFonts w:ascii="Helvetica" w:hAnsi="Helvetica" w:cs="Helvetica"/>
            <w:b/>
            <w:bCs/>
            <w:color w:val="538135" w:themeColor="accent6" w:themeShade="BF"/>
            <w:sz w:val="28"/>
            <w:szCs w:val="28"/>
            <w14:textOutline w14:w="0" w14:cap="flat" w14:cmpd="sng" w14:algn="ctr">
              <w14:noFill/>
              <w14:prstDash w14:val="solid"/>
              <w14:round/>
            </w14:textOutline>
          </w:rPr>
          <w:delText>3</w:delText>
        </w:r>
      </w:del>
    </w:p>
    <w:p w14:paraId="364E20D5" w14:textId="50A757E4" w:rsidR="00600D8F" w:rsidRPr="00E05815" w:rsidRDefault="00600D8F" w:rsidP="001712E8">
      <w:pPr>
        <w:pStyle w:val="ListParagraph"/>
        <w:numPr>
          <w:ilvl w:val="1"/>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r w:rsidRPr="00E05815">
        <w:rPr>
          <w:rFonts w:ascii="Helvetica" w:hAnsi="Helvetica" w:cs="Helvetica"/>
          <w:color w:val="000000" w:themeColor="text1"/>
          <w:sz w:val="24"/>
          <w:szCs w:val="24"/>
          <w14:textOutline w14:w="0" w14:cap="flat" w14:cmpd="sng" w14:algn="ctr">
            <w14:noFill/>
            <w14:prstDash w14:val="solid"/>
            <w14:round/>
          </w14:textOutline>
        </w:rPr>
        <w:t>Problem Statement</w:t>
      </w:r>
      <w:r w:rsidR="000829CB">
        <w:rPr>
          <w:rFonts w:ascii="Helvetica" w:hAnsi="Helvetica" w:cs="Helvetica"/>
          <w:color w:val="000000" w:themeColor="text1"/>
          <w:sz w:val="24"/>
          <w:szCs w:val="24"/>
          <w14:textOutline w14:w="0" w14:cap="flat" w14:cmpd="sng" w14:algn="ctr">
            <w14:noFill/>
            <w14:prstDash w14:val="solid"/>
            <w14:round/>
          </w14:textOutline>
        </w:rPr>
        <w:t>…………………………………………………………………</w:t>
      </w:r>
      <w:r w:rsidR="0061411F">
        <w:rPr>
          <w:rFonts w:ascii="Helvetica" w:hAnsi="Helvetica" w:cs="Helvetica"/>
          <w:color w:val="000000" w:themeColor="text1"/>
          <w:sz w:val="24"/>
          <w:szCs w:val="24"/>
          <w14:textOutline w14:w="0" w14:cap="flat" w14:cmpd="sng" w14:algn="ctr">
            <w14:noFill/>
            <w14:prstDash w14:val="solid"/>
            <w14:round/>
          </w14:textOutline>
        </w:rPr>
        <w:t>3</w:t>
      </w:r>
      <w:del w:id="4" w:author="Nick Joseph" w:date="2020-11-09T21:12:00Z">
        <w:r w:rsidR="001712E8" w:rsidDel="00852F68">
          <w:rPr>
            <w:rFonts w:ascii="Helvetica" w:hAnsi="Helvetica" w:cs="Helvetica"/>
            <w:color w:val="000000" w:themeColor="text1"/>
            <w:sz w:val="24"/>
            <w:szCs w:val="24"/>
            <w14:textOutline w14:w="0" w14:cap="flat" w14:cmpd="sng" w14:algn="ctr">
              <w14:noFill/>
              <w14:prstDash w14:val="solid"/>
              <w14:round/>
            </w14:textOutline>
          </w:rPr>
          <w:delText>3</w:delText>
        </w:r>
      </w:del>
    </w:p>
    <w:p w14:paraId="6B75974C" w14:textId="3E31CC21" w:rsidR="00600D8F" w:rsidRPr="00E05815" w:rsidRDefault="00600D8F" w:rsidP="001712E8">
      <w:pPr>
        <w:pStyle w:val="ListParagraph"/>
        <w:numPr>
          <w:ilvl w:val="1"/>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del w:id="5" w:author="Nick Joseph" w:date="2020-11-09T21:10:00Z">
        <w:r w:rsidRPr="00E05815" w:rsidDel="00852F68">
          <w:rPr>
            <w:rFonts w:ascii="Helvetica" w:hAnsi="Helvetica" w:cs="Helvetica"/>
            <w:color w:val="000000" w:themeColor="text1"/>
            <w:sz w:val="24"/>
            <w:szCs w:val="24"/>
            <w14:textOutline w14:w="0" w14:cap="flat" w14:cmpd="sng" w14:algn="ctr">
              <w14:noFill/>
              <w14:prstDash w14:val="solid"/>
              <w14:round/>
            </w14:textOutline>
          </w:rPr>
          <w:delText>Project Vision and Scope</w:delText>
        </w:r>
      </w:del>
      <w:ins w:id="6" w:author="Nick Joseph" w:date="2020-11-09T21:10:00Z">
        <w:r w:rsidR="00852F68">
          <w:rPr>
            <w:rFonts w:ascii="Helvetica" w:hAnsi="Helvetica" w:cs="Helvetica"/>
            <w:color w:val="000000" w:themeColor="text1"/>
            <w:sz w:val="24"/>
            <w:szCs w:val="24"/>
            <w14:textOutline w14:w="0" w14:cap="flat" w14:cmpd="sng" w14:algn="ctr">
              <w14:noFill/>
              <w14:prstDash w14:val="solid"/>
              <w14:round/>
            </w14:textOutline>
          </w:rPr>
          <w:t>System Services</w:t>
        </w:r>
      </w:ins>
      <w:r w:rsidR="000829CB">
        <w:rPr>
          <w:rFonts w:ascii="Helvetica" w:hAnsi="Helvetica" w:cs="Helvetica"/>
          <w:color w:val="000000" w:themeColor="text1"/>
          <w:sz w:val="24"/>
          <w:szCs w:val="24"/>
          <w14:textOutline w14:w="0" w14:cap="flat" w14:cmpd="sng" w14:algn="ctr">
            <w14:noFill/>
            <w14:prstDash w14:val="solid"/>
            <w14:round/>
          </w14:textOutline>
        </w:rPr>
        <w:t>…………………………………………………………</w:t>
      </w:r>
      <w:del w:id="7" w:author="Nick Joseph" w:date="2020-11-09T21:18:00Z">
        <w:r w:rsidR="000309D5" w:rsidDel="00852F68">
          <w:rPr>
            <w:rFonts w:ascii="Helvetica" w:hAnsi="Helvetica" w:cs="Helvetica"/>
            <w:color w:val="000000" w:themeColor="text1"/>
            <w:sz w:val="24"/>
            <w:szCs w:val="24"/>
            <w14:textOutline w14:w="0" w14:cap="flat" w14:cmpd="sng" w14:algn="ctr">
              <w14:noFill/>
              <w14:prstDash w14:val="solid"/>
              <w14:round/>
            </w14:textOutline>
          </w:rPr>
          <w:delText>.</w:delText>
        </w:r>
        <w:r w:rsidR="001712E8" w:rsidDel="00852F68">
          <w:rPr>
            <w:rFonts w:ascii="Helvetica" w:hAnsi="Helvetica" w:cs="Helvetica"/>
            <w:color w:val="000000" w:themeColor="text1"/>
            <w:sz w:val="24"/>
            <w:szCs w:val="24"/>
            <w14:textOutline w14:w="0" w14:cap="flat" w14:cmpd="sng" w14:algn="ctr">
              <w14:noFill/>
              <w14:prstDash w14:val="solid"/>
              <w14:round/>
            </w14:textOutline>
          </w:rPr>
          <w:delText>.</w:delText>
        </w:r>
      </w:del>
      <w:ins w:id="8" w:author="Nick Joseph" w:date="2020-11-09T21:18:00Z">
        <w:r w:rsidR="00852F68">
          <w:rPr>
            <w:rFonts w:ascii="Helvetica" w:hAnsi="Helvetica" w:cs="Helvetica"/>
            <w:color w:val="000000" w:themeColor="text1"/>
            <w:sz w:val="24"/>
            <w:szCs w:val="24"/>
            <w14:textOutline w14:w="0" w14:cap="flat" w14:cmpd="sng" w14:algn="ctr">
              <w14:noFill/>
              <w14:prstDash w14:val="solid"/>
              <w14:round/>
            </w14:textOutline>
          </w:rPr>
          <w:t>…………</w:t>
        </w:r>
      </w:ins>
      <w:r w:rsidR="0061411F">
        <w:rPr>
          <w:rFonts w:ascii="Helvetica" w:hAnsi="Helvetica" w:cs="Helvetica"/>
          <w:color w:val="000000" w:themeColor="text1"/>
          <w:sz w:val="24"/>
          <w:szCs w:val="24"/>
          <w14:textOutline w14:w="0" w14:cap="flat" w14:cmpd="sng" w14:algn="ctr">
            <w14:noFill/>
            <w14:prstDash w14:val="solid"/>
            <w14:round/>
          </w14:textOutline>
        </w:rPr>
        <w:t>.3</w:t>
      </w:r>
      <w:del w:id="9" w:author="Nick Joseph" w:date="2020-11-09T21:12:00Z">
        <w:r w:rsidR="001712E8" w:rsidDel="00852F68">
          <w:rPr>
            <w:rFonts w:ascii="Helvetica" w:hAnsi="Helvetica" w:cs="Helvetica"/>
            <w:color w:val="000000" w:themeColor="text1"/>
            <w:sz w:val="24"/>
            <w:szCs w:val="24"/>
            <w14:textOutline w14:w="0" w14:cap="flat" w14:cmpd="sng" w14:algn="ctr">
              <w14:noFill/>
              <w14:prstDash w14:val="solid"/>
              <w14:round/>
            </w14:textOutline>
          </w:rPr>
          <w:delText>3</w:delText>
        </w:r>
      </w:del>
    </w:p>
    <w:p w14:paraId="220D78F8" w14:textId="0868C26D" w:rsidR="00600D8F" w:rsidRPr="00E05815" w:rsidRDefault="00852F68" w:rsidP="001712E8">
      <w:pPr>
        <w:pStyle w:val="ListParagraph"/>
        <w:numPr>
          <w:ilvl w:val="1"/>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ins w:id="10" w:author="Nick Joseph" w:date="2020-11-09T21:10:00Z">
        <w:r>
          <w:rPr>
            <w:rFonts w:ascii="Helvetica" w:hAnsi="Helvetica" w:cs="Helvetica"/>
            <w:color w:val="000000" w:themeColor="text1"/>
            <w:sz w:val="24"/>
            <w:szCs w:val="24"/>
            <w14:textOutline w14:w="0" w14:cap="flat" w14:cmpd="sng" w14:algn="ctr">
              <w14:noFill/>
              <w14:prstDash w14:val="solid"/>
              <w14:round/>
            </w14:textOutline>
          </w:rPr>
          <w:t xml:space="preserve">Non-Functional </w:t>
        </w:r>
      </w:ins>
      <w:r w:rsidR="00600D8F" w:rsidRPr="00E05815">
        <w:rPr>
          <w:rFonts w:ascii="Helvetica" w:hAnsi="Helvetica" w:cs="Helvetica"/>
          <w:color w:val="000000" w:themeColor="text1"/>
          <w:sz w:val="24"/>
          <w:szCs w:val="24"/>
          <w14:textOutline w14:w="0" w14:cap="flat" w14:cmpd="sng" w14:algn="ctr">
            <w14:noFill/>
            <w14:prstDash w14:val="solid"/>
            <w14:round/>
          </w14:textOutline>
        </w:rPr>
        <w:t>Requirements</w:t>
      </w:r>
      <w:ins w:id="11" w:author="Nick Joseph" w:date="2020-11-09T21:10:00Z">
        <w:r>
          <w:rPr>
            <w:rFonts w:ascii="Helvetica" w:hAnsi="Helvetica" w:cs="Helvetica"/>
            <w:color w:val="000000" w:themeColor="text1"/>
            <w:sz w:val="24"/>
            <w:szCs w:val="24"/>
            <w14:textOutline w14:w="0" w14:cap="flat" w14:cmpd="sng" w14:algn="ctr">
              <w14:noFill/>
              <w14:prstDash w14:val="solid"/>
              <w14:round/>
            </w14:textOutline>
          </w:rPr>
          <w:t xml:space="preserve"> and Design Constraints</w:t>
        </w:r>
      </w:ins>
      <w:del w:id="12" w:author="Nick Joseph" w:date="2020-11-09T21:10:00Z">
        <w:r w:rsidR="00600D8F" w:rsidRPr="00E05815" w:rsidDel="00852F68">
          <w:rPr>
            <w:rFonts w:ascii="Helvetica" w:hAnsi="Helvetica" w:cs="Helvetica"/>
            <w:color w:val="000000" w:themeColor="text1"/>
            <w:sz w:val="24"/>
            <w:szCs w:val="24"/>
            <w14:textOutline w14:w="0" w14:cap="flat" w14:cmpd="sng" w14:algn="ctr">
              <w14:noFill/>
              <w14:prstDash w14:val="solid"/>
              <w14:round/>
            </w14:textOutline>
          </w:rPr>
          <w:delText xml:space="preserve"> Summary</w:delText>
        </w:r>
        <w:r w:rsidR="000829CB" w:rsidDel="00852F68">
          <w:rPr>
            <w:rFonts w:ascii="Helvetica" w:hAnsi="Helvetica" w:cs="Helvetica"/>
            <w:color w:val="000000" w:themeColor="text1"/>
            <w:sz w:val="24"/>
            <w:szCs w:val="24"/>
            <w14:textOutline w14:w="0" w14:cap="flat" w14:cmpd="sng" w14:algn="ctr">
              <w14:noFill/>
              <w14:prstDash w14:val="solid"/>
              <w14:round/>
            </w14:textOutline>
          </w:rPr>
          <w:delText>……………</w:delText>
        </w:r>
      </w:del>
      <w:r w:rsidR="000829CB">
        <w:rPr>
          <w:rFonts w:ascii="Helvetica" w:hAnsi="Helvetica" w:cs="Helvetica"/>
          <w:color w:val="000000" w:themeColor="text1"/>
          <w:sz w:val="24"/>
          <w:szCs w:val="24"/>
          <w14:textOutline w14:w="0" w14:cap="flat" w14:cmpd="sng" w14:algn="ctr">
            <w14:noFill/>
            <w14:prstDash w14:val="solid"/>
            <w14:round/>
          </w14:textOutline>
        </w:rPr>
        <w:t>…………</w:t>
      </w:r>
      <w:del w:id="13" w:author="Nick Joseph" w:date="2020-11-09T21:10:00Z">
        <w:r w:rsidR="000829CB" w:rsidDel="00852F68">
          <w:rPr>
            <w:rFonts w:ascii="Helvetica" w:hAnsi="Helvetica" w:cs="Helvetica"/>
            <w:color w:val="000000" w:themeColor="text1"/>
            <w:sz w:val="24"/>
            <w:szCs w:val="24"/>
            <w14:textOutline w14:w="0" w14:cap="flat" w14:cmpd="sng" w14:algn="ctr">
              <w14:noFill/>
              <w14:prstDash w14:val="solid"/>
              <w14:round/>
            </w14:textOutline>
          </w:rPr>
          <w:delText>………………………</w:delText>
        </w:r>
      </w:del>
      <w:r w:rsidR="000829CB">
        <w:rPr>
          <w:rFonts w:ascii="Helvetica" w:hAnsi="Helvetica" w:cs="Helvetica"/>
          <w:color w:val="000000" w:themeColor="text1"/>
          <w:sz w:val="24"/>
          <w:szCs w:val="24"/>
          <w14:textOutline w14:w="0" w14:cap="flat" w14:cmpd="sng" w14:algn="ctr">
            <w14:noFill/>
            <w14:prstDash w14:val="solid"/>
            <w14:round/>
          </w14:textOutline>
        </w:rPr>
        <w:t>…………</w:t>
      </w:r>
      <w:r w:rsidR="000309D5">
        <w:rPr>
          <w:rFonts w:ascii="Helvetica" w:hAnsi="Helvetica" w:cs="Helvetica"/>
          <w:color w:val="000000" w:themeColor="text1"/>
          <w:sz w:val="24"/>
          <w:szCs w:val="24"/>
          <w14:textOutline w14:w="0" w14:cap="flat" w14:cmpd="sng" w14:algn="ctr">
            <w14:noFill/>
            <w14:prstDash w14:val="solid"/>
            <w14:round/>
          </w14:textOutline>
        </w:rPr>
        <w:t>...</w:t>
      </w:r>
      <w:ins w:id="14" w:author="Nick Joseph" w:date="2020-11-09T21:18:00Z">
        <w:r>
          <w:rPr>
            <w:rFonts w:ascii="Helvetica" w:hAnsi="Helvetica" w:cs="Helvetica"/>
            <w:color w:val="000000" w:themeColor="text1"/>
            <w:sz w:val="24"/>
            <w:szCs w:val="24"/>
            <w14:textOutline w14:w="0" w14:cap="flat" w14:cmpd="sng" w14:algn="ctr">
              <w14:noFill/>
              <w14:prstDash w14:val="solid"/>
              <w14:round/>
            </w14:textOutline>
          </w:rPr>
          <w:t>...</w:t>
        </w:r>
      </w:ins>
      <w:r w:rsidR="0061411F">
        <w:rPr>
          <w:rFonts w:ascii="Helvetica" w:hAnsi="Helvetica" w:cs="Helvetica"/>
          <w:color w:val="000000" w:themeColor="text1"/>
          <w:sz w:val="24"/>
          <w:szCs w:val="24"/>
          <w14:textOutline w14:w="0" w14:cap="flat" w14:cmpd="sng" w14:algn="ctr">
            <w14:noFill/>
            <w14:prstDash w14:val="solid"/>
            <w14:round/>
          </w14:textOutline>
        </w:rPr>
        <w:t>4</w:t>
      </w:r>
      <w:del w:id="15" w:author="Nick Joseph" w:date="2020-11-09T21:12:00Z">
        <w:r w:rsidR="001712E8" w:rsidDel="00852F68">
          <w:rPr>
            <w:rFonts w:ascii="Helvetica" w:hAnsi="Helvetica" w:cs="Helvetica"/>
            <w:color w:val="000000" w:themeColor="text1"/>
            <w:sz w:val="24"/>
            <w:szCs w:val="24"/>
            <w14:textOutline w14:w="0" w14:cap="flat" w14:cmpd="sng" w14:algn="ctr">
              <w14:noFill/>
              <w14:prstDash w14:val="solid"/>
              <w14:round/>
            </w14:textOutline>
          </w:rPr>
          <w:delText>3</w:delText>
        </w:r>
      </w:del>
    </w:p>
    <w:p w14:paraId="2C84DCDD" w14:textId="4968C82B" w:rsidR="00600D8F" w:rsidRPr="00E05815" w:rsidRDefault="00600D8F" w:rsidP="001712E8">
      <w:pPr>
        <w:pStyle w:val="ListParagraph"/>
        <w:numPr>
          <w:ilvl w:val="1"/>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r w:rsidRPr="00E05815">
        <w:rPr>
          <w:rFonts w:ascii="Helvetica" w:hAnsi="Helvetica" w:cs="Helvetica"/>
          <w:color w:val="000000" w:themeColor="text1"/>
          <w:sz w:val="24"/>
          <w:szCs w:val="24"/>
          <w14:textOutline w14:w="0" w14:cap="flat" w14:cmpd="sng" w14:algn="ctr">
            <w14:noFill/>
            <w14:prstDash w14:val="solid"/>
            <w14:round/>
          </w14:textOutline>
        </w:rPr>
        <w:t>S</w:t>
      </w:r>
      <w:del w:id="16" w:author="Nick Joseph" w:date="2020-11-09T21:11:00Z">
        <w:r w:rsidRPr="00E05815" w:rsidDel="00852F68">
          <w:rPr>
            <w:rFonts w:ascii="Helvetica" w:hAnsi="Helvetica" w:cs="Helvetica"/>
            <w:color w:val="000000" w:themeColor="text1"/>
            <w:sz w:val="24"/>
            <w:szCs w:val="24"/>
            <w14:textOutline w14:w="0" w14:cap="flat" w14:cmpd="sng" w14:algn="ctr">
              <w14:noFill/>
              <w14:prstDash w14:val="solid"/>
              <w14:round/>
            </w14:textOutline>
          </w:rPr>
          <w:delText>takeholders and Interests</w:delText>
        </w:r>
      </w:del>
      <w:ins w:id="17" w:author="Nick Joseph" w:date="2020-11-09T21:11:00Z">
        <w:r w:rsidR="00852F68">
          <w:rPr>
            <w:rFonts w:ascii="Helvetica" w:hAnsi="Helvetica" w:cs="Helvetica"/>
            <w:color w:val="000000" w:themeColor="text1"/>
            <w:sz w:val="24"/>
            <w:szCs w:val="24"/>
            <w14:textOutline w14:w="0" w14:cap="flat" w14:cmpd="sng" w14:algn="ctr">
              <w14:noFill/>
              <w14:prstDash w14:val="solid"/>
              <w14:round/>
            </w14:textOutline>
          </w:rPr>
          <w:t>ystem Evolution</w:t>
        </w:r>
      </w:ins>
      <w:r w:rsidR="000829CB">
        <w:rPr>
          <w:rFonts w:ascii="Helvetica" w:hAnsi="Helvetica" w:cs="Helvetica"/>
          <w:color w:val="000000" w:themeColor="text1"/>
          <w:sz w:val="24"/>
          <w:szCs w:val="24"/>
          <w14:textOutline w14:w="0" w14:cap="flat" w14:cmpd="sng" w14:algn="ctr">
            <w14:noFill/>
            <w14:prstDash w14:val="solid"/>
            <w14:round/>
          </w14:textOutline>
        </w:rPr>
        <w:t>………………………………………………………</w:t>
      </w:r>
      <w:r w:rsidR="00284EA9">
        <w:rPr>
          <w:rFonts w:ascii="Helvetica" w:hAnsi="Helvetica" w:cs="Helvetica"/>
          <w:color w:val="000000" w:themeColor="text1"/>
          <w:sz w:val="24"/>
          <w:szCs w:val="24"/>
          <w14:textOutline w14:w="0" w14:cap="flat" w14:cmpd="sng" w14:algn="ctr">
            <w14:noFill/>
            <w14:prstDash w14:val="solid"/>
            <w14:round/>
          </w14:textOutline>
        </w:rPr>
        <w:t>...</w:t>
      </w:r>
      <w:ins w:id="18" w:author="Nick Joseph" w:date="2020-11-09T21:18:00Z">
        <w:r w:rsidR="00852F68">
          <w:rPr>
            <w:rFonts w:ascii="Helvetica" w:hAnsi="Helvetica" w:cs="Helvetica"/>
            <w:color w:val="000000" w:themeColor="text1"/>
            <w:sz w:val="24"/>
            <w:szCs w:val="24"/>
            <w14:textOutline w14:w="0" w14:cap="flat" w14:cmpd="sng" w14:algn="ctr">
              <w14:noFill/>
              <w14:prstDash w14:val="solid"/>
              <w14:round/>
            </w14:textOutline>
          </w:rPr>
          <w:t>..............</w:t>
        </w:r>
      </w:ins>
      <w:r w:rsidR="0061411F">
        <w:rPr>
          <w:rFonts w:ascii="Helvetica" w:hAnsi="Helvetica" w:cs="Helvetica"/>
          <w:color w:val="000000" w:themeColor="text1"/>
          <w:sz w:val="24"/>
          <w:szCs w:val="24"/>
          <w14:textOutline w14:w="0" w14:cap="flat" w14:cmpd="sng" w14:algn="ctr">
            <w14:noFill/>
            <w14:prstDash w14:val="solid"/>
            <w14:round/>
          </w14:textOutline>
        </w:rPr>
        <w:t>.4</w:t>
      </w:r>
      <w:del w:id="19" w:author="Nick Joseph" w:date="2020-11-09T21:12:00Z">
        <w:r w:rsidR="001712E8" w:rsidDel="00852F68">
          <w:rPr>
            <w:rFonts w:ascii="Helvetica" w:hAnsi="Helvetica" w:cs="Helvetica"/>
            <w:color w:val="000000" w:themeColor="text1"/>
            <w:sz w:val="24"/>
            <w:szCs w:val="24"/>
            <w14:textOutline w14:w="0" w14:cap="flat" w14:cmpd="sng" w14:algn="ctr">
              <w14:noFill/>
              <w14:prstDash w14:val="solid"/>
              <w14:round/>
            </w14:textOutline>
          </w:rPr>
          <w:delText>4</w:delText>
        </w:r>
      </w:del>
    </w:p>
    <w:p w14:paraId="412CC329" w14:textId="50C3A6AE" w:rsidR="00600D8F" w:rsidRPr="00E05815" w:rsidDel="00852F68" w:rsidRDefault="00600D8F" w:rsidP="001712E8">
      <w:pPr>
        <w:pStyle w:val="ListParagraph"/>
        <w:numPr>
          <w:ilvl w:val="1"/>
          <w:numId w:val="1"/>
        </w:numPr>
        <w:spacing w:after="240" w:line="240" w:lineRule="auto"/>
        <w:rPr>
          <w:del w:id="20" w:author="Nick Joseph" w:date="2020-11-09T21:11:00Z"/>
          <w:rFonts w:ascii="Helvetica" w:hAnsi="Helvetica" w:cs="Helvetica"/>
          <w:color w:val="000000" w:themeColor="text1"/>
          <w:sz w:val="24"/>
          <w:szCs w:val="24"/>
          <w14:textOutline w14:w="0" w14:cap="flat" w14:cmpd="sng" w14:algn="ctr">
            <w14:noFill/>
            <w14:prstDash w14:val="solid"/>
            <w14:round/>
          </w14:textOutline>
        </w:rPr>
      </w:pPr>
      <w:del w:id="21" w:author="Nick Joseph" w:date="2020-11-09T21:11:00Z">
        <w:r w:rsidRPr="00E05815" w:rsidDel="00852F68">
          <w:rPr>
            <w:rFonts w:ascii="Helvetica" w:hAnsi="Helvetica" w:cs="Helvetica"/>
            <w:color w:val="000000" w:themeColor="text1"/>
            <w:sz w:val="24"/>
            <w:szCs w:val="24"/>
            <w14:textOutline w14:w="0" w14:cap="flat" w14:cmpd="sng" w14:algn="ctr">
              <w14:noFill/>
              <w14:prstDash w14:val="solid"/>
              <w14:round/>
            </w14:textOutline>
          </w:rPr>
          <w:delText>Expected Costs and Benefits</w:delText>
        </w:r>
        <w:r w:rsidR="000829CB" w:rsidDel="00852F68">
          <w:rPr>
            <w:rFonts w:ascii="Helvetica" w:hAnsi="Helvetica" w:cs="Helvetica"/>
            <w:color w:val="000000" w:themeColor="text1"/>
            <w:sz w:val="24"/>
            <w:szCs w:val="24"/>
            <w14:textOutline w14:w="0" w14:cap="flat" w14:cmpd="sng" w14:algn="ctr">
              <w14:noFill/>
              <w14:prstDash w14:val="solid"/>
              <w14:round/>
            </w14:textOutline>
          </w:rPr>
          <w:delText>……………………………………………………</w:delText>
        </w:r>
        <w:r w:rsidR="00284EA9" w:rsidDel="00852F68">
          <w:rPr>
            <w:rFonts w:ascii="Helvetica" w:hAnsi="Helvetica" w:cs="Helvetica"/>
            <w:color w:val="000000" w:themeColor="text1"/>
            <w:sz w:val="24"/>
            <w:szCs w:val="24"/>
            <w14:textOutline w14:w="0" w14:cap="flat" w14:cmpd="sng" w14:algn="ctr">
              <w14:noFill/>
              <w14:prstDash w14:val="solid"/>
              <w14:round/>
            </w14:textOutline>
          </w:rPr>
          <w:delText>...</w:delText>
        </w:r>
        <w:r w:rsidR="001712E8" w:rsidDel="00852F68">
          <w:rPr>
            <w:rFonts w:ascii="Helvetica" w:hAnsi="Helvetica" w:cs="Helvetica"/>
            <w:color w:val="000000" w:themeColor="text1"/>
            <w:sz w:val="24"/>
            <w:szCs w:val="24"/>
            <w14:textOutline w14:w="0" w14:cap="flat" w14:cmpd="sng" w14:algn="ctr">
              <w14:noFill/>
              <w14:prstDash w14:val="solid"/>
              <w14:round/>
            </w14:textOutline>
          </w:rPr>
          <w:delText>4</w:delText>
        </w:r>
      </w:del>
    </w:p>
    <w:p w14:paraId="5EA82543" w14:textId="6711AFA1" w:rsidR="00600D8F" w:rsidRPr="00E05815" w:rsidDel="00852F68" w:rsidRDefault="00600D8F" w:rsidP="001712E8">
      <w:pPr>
        <w:pStyle w:val="ListParagraph"/>
        <w:numPr>
          <w:ilvl w:val="1"/>
          <w:numId w:val="1"/>
        </w:numPr>
        <w:spacing w:after="240" w:line="240" w:lineRule="auto"/>
        <w:rPr>
          <w:del w:id="22" w:author="Nick Joseph" w:date="2020-11-09T21:11:00Z"/>
          <w:rFonts w:ascii="Helvetica" w:hAnsi="Helvetica" w:cs="Helvetica"/>
          <w:color w:val="000000" w:themeColor="text1"/>
          <w:sz w:val="24"/>
          <w:szCs w:val="24"/>
          <w14:textOutline w14:w="0" w14:cap="flat" w14:cmpd="sng" w14:algn="ctr">
            <w14:noFill/>
            <w14:prstDash w14:val="solid"/>
            <w14:round/>
          </w14:textOutline>
        </w:rPr>
      </w:pPr>
      <w:del w:id="23" w:author="Nick Joseph" w:date="2020-11-09T21:11:00Z">
        <w:r w:rsidRPr="00E05815" w:rsidDel="00852F68">
          <w:rPr>
            <w:rFonts w:ascii="Helvetica" w:hAnsi="Helvetica" w:cs="Helvetica"/>
            <w:color w:val="000000" w:themeColor="text1"/>
            <w:sz w:val="24"/>
            <w:szCs w:val="24"/>
            <w14:textOutline w14:w="0" w14:cap="flat" w14:cmpd="sng" w14:algn="ctr">
              <w14:noFill/>
              <w14:prstDash w14:val="solid"/>
              <w14:round/>
            </w14:textOutline>
          </w:rPr>
          <w:delText>Constraints</w:delText>
        </w:r>
        <w:r w:rsidR="000829CB" w:rsidDel="00852F68">
          <w:rPr>
            <w:rFonts w:ascii="Helvetica" w:hAnsi="Helvetica" w:cs="Helvetica"/>
            <w:color w:val="000000" w:themeColor="text1"/>
            <w:sz w:val="24"/>
            <w:szCs w:val="24"/>
            <w14:textOutline w14:w="0" w14:cap="flat" w14:cmpd="sng" w14:algn="ctr">
              <w14:noFill/>
              <w14:prstDash w14:val="solid"/>
              <w14:round/>
            </w14:textOutline>
          </w:rPr>
          <w:delText>…………………………………………………………………………</w:delText>
        </w:r>
        <w:r w:rsidR="00284EA9" w:rsidDel="00852F68">
          <w:rPr>
            <w:rFonts w:ascii="Helvetica" w:hAnsi="Helvetica" w:cs="Helvetica"/>
            <w:color w:val="000000" w:themeColor="text1"/>
            <w:sz w:val="24"/>
            <w:szCs w:val="24"/>
            <w14:textOutline w14:w="0" w14:cap="flat" w14:cmpd="sng" w14:algn="ctr">
              <w14:noFill/>
              <w14:prstDash w14:val="solid"/>
              <w14:round/>
            </w14:textOutline>
          </w:rPr>
          <w:delText>..</w:delText>
        </w:r>
        <w:r w:rsidR="001712E8" w:rsidDel="00852F68">
          <w:rPr>
            <w:rFonts w:ascii="Helvetica" w:hAnsi="Helvetica" w:cs="Helvetica"/>
            <w:color w:val="000000" w:themeColor="text1"/>
            <w:sz w:val="24"/>
            <w:szCs w:val="24"/>
            <w14:textOutline w14:w="0" w14:cap="flat" w14:cmpd="sng" w14:algn="ctr">
              <w14:noFill/>
              <w14:prstDash w14:val="solid"/>
              <w14:round/>
            </w14:textOutline>
          </w:rPr>
          <w:delText>5</w:delText>
        </w:r>
      </w:del>
    </w:p>
    <w:p w14:paraId="0B3E132B" w14:textId="53ABA924" w:rsidR="00E05815" w:rsidRPr="00E05815" w:rsidDel="00852F68" w:rsidRDefault="00E05815" w:rsidP="001712E8">
      <w:pPr>
        <w:pStyle w:val="ListParagraph"/>
        <w:numPr>
          <w:ilvl w:val="1"/>
          <w:numId w:val="1"/>
        </w:numPr>
        <w:spacing w:after="240" w:line="240" w:lineRule="auto"/>
        <w:rPr>
          <w:del w:id="24" w:author="Nick Joseph" w:date="2020-11-09T21:11:00Z"/>
          <w:rFonts w:ascii="Helvetica" w:hAnsi="Helvetica" w:cs="Helvetica"/>
          <w:color w:val="000000" w:themeColor="text1"/>
          <w:sz w:val="24"/>
          <w:szCs w:val="24"/>
          <w14:textOutline w14:w="0" w14:cap="flat" w14:cmpd="sng" w14:algn="ctr">
            <w14:noFill/>
            <w14:prstDash w14:val="solid"/>
            <w14:round/>
          </w14:textOutline>
        </w:rPr>
      </w:pPr>
      <w:del w:id="25" w:author="Nick Joseph" w:date="2020-11-09T21:11:00Z">
        <w:r w:rsidRPr="00E05815" w:rsidDel="00852F68">
          <w:rPr>
            <w:rFonts w:ascii="Helvetica" w:hAnsi="Helvetica" w:cs="Helvetica"/>
            <w:color w:val="000000" w:themeColor="text1"/>
            <w:sz w:val="24"/>
            <w:szCs w:val="24"/>
            <w14:textOutline w14:w="0" w14:cap="flat" w14:cmpd="sng" w14:algn="ctr">
              <w14:noFill/>
              <w14:prstDash w14:val="solid"/>
              <w14:round/>
            </w14:textOutline>
          </w:rPr>
          <w:delText>Recommendation</w:delText>
        </w:r>
        <w:r w:rsidR="000829CB" w:rsidDel="00852F68">
          <w:rPr>
            <w:rFonts w:ascii="Helvetica" w:hAnsi="Helvetica" w:cs="Helvetica"/>
            <w:color w:val="000000" w:themeColor="text1"/>
            <w:sz w:val="24"/>
            <w:szCs w:val="24"/>
            <w14:textOutline w14:w="0" w14:cap="flat" w14:cmpd="sng" w14:algn="ctr">
              <w14:noFill/>
              <w14:prstDash w14:val="solid"/>
              <w14:round/>
            </w14:textOutline>
          </w:rPr>
          <w:delText>…………………………………………………………………</w:delText>
        </w:r>
        <w:r w:rsidR="00284EA9" w:rsidDel="00852F68">
          <w:rPr>
            <w:rFonts w:ascii="Helvetica" w:hAnsi="Helvetica" w:cs="Helvetica"/>
            <w:color w:val="000000" w:themeColor="text1"/>
            <w:sz w:val="24"/>
            <w:szCs w:val="24"/>
            <w14:textOutline w14:w="0" w14:cap="flat" w14:cmpd="sng" w14:algn="ctr">
              <w14:noFill/>
              <w14:prstDash w14:val="solid"/>
              <w14:round/>
            </w14:textOutline>
          </w:rPr>
          <w:delText>...</w:delText>
        </w:r>
        <w:r w:rsidR="001712E8" w:rsidDel="00852F68">
          <w:rPr>
            <w:rFonts w:ascii="Helvetica" w:hAnsi="Helvetica" w:cs="Helvetica"/>
            <w:color w:val="000000" w:themeColor="text1"/>
            <w:sz w:val="24"/>
            <w:szCs w:val="24"/>
            <w14:textOutline w14:w="0" w14:cap="flat" w14:cmpd="sng" w14:algn="ctr">
              <w14:noFill/>
              <w14:prstDash w14:val="solid"/>
              <w14:round/>
            </w14:textOutline>
          </w:rPr>
          <w:delText>5</w:delText>
        </w:r>
      </w:del>
    </w:p>
    <w:p w14:paraId="5026F0F5" w14:textId="36396897" w:rsidR="00E05815" w:rsidRPr="00E05815" w:rsidRDefault="00E05815" w:rsidP="001712E8">
      <w:pPr>
        <w:pStyle w:val="ListParagraph"/>
        <w:numPr>
          <w:ilvl w:val="1"/>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r w:rsidRPr="00E05815">
        <w:rPr>
          <w:rFonts w:ascii="Helvetica" w:hAnsi="Helvetica" w:cs="Helvetica"/>
          <w:color w:val="000000" w:themeColor="text1"/>
          <w:sz w:val="24"/>
          <w:szCs w:val="24"/>
          <w14:textOutline w14:w="0" w14:cap="flat" w14:cmpd="sng" w14:algn="ctr">
            <w14:noFill/>
            <w14:prstDash w14:val="solid"/>
            <w14:round/>
          </w14:textOutline>
        </w:rPr>
        <w:t xml:space="preserve">Document </w:t>
      </w:r>
      <w:del w:id="26" w:author="Nick Joseph" w:date="2020-11-09T21:11:00Z">
        <w:r w:rsidRPr="00E05815" w:rsidDel="00852F68">
          <w:rPr>
            <w:rFonts w:ascii="Helvetica" w:hAnsi="Helvetica" w:cs="Helvetica"/>
            <w:color w:val="000000" w:themeColor="text1"/>
            <w:sz w:val="24"/>
            <w:szCs w:val="24"/>
            <w14:textOutline w14:w="0" w14:cap="flat" w14:cmpd="sng" w14:algn="ctr">
              <w14:noFill/>
              <w14:prstDash w14:val="solid"/>
              <w14:round/>
            </w14:textOutline>
          </w:rPr>
          <w:delText>Overview</w:delText>
        </w:r>
      </w:del>
      <w:ins w:id="27" w:author="Nick Joseph" w:date="2020-11-09T21:11:00Z">
        <w:r w:rsidR="00852F68">
          <w:rPr>
            <w:rFonts w:ascii="Helvetica" w:hAnsi="Helvetica" w:cs="Helvetica"/>
            <w:color w:val="000000" w:themeColor="text1"/>
            <w:sz w:val="24"/>
            <w:szCs w:val="24"/>
            <w14:textOutline w14:w="0" w14:cap="flat" w14:cmpd="sng" w14:algn="ctr">
              <w14:noFill/>
              <w14:prstDash w14:val="solid"/>
              <w14:round/>
            </w14:textOutline>
          </w:rPr>
          <w:t>Outline</w:t>
        </w:r>
      </w:ins>
      <w:r w:rsidR="000829CB">
        <w:rPr>
          <w:rFonts w:ascii="Helvetica" w:hAnsi="Helvetica" w:cs="Helvetica"/>
          <w:color w:val="000000" w:themeColor="text1"/>
          <w:sz w:val="24"/>
          <w:szCs w:val="24"/>
          <w14:textOutline w14:w="0" w14:cap="flat" w14:cmpd="sng" w14:algn="ctr">
            <w14:noFill/>
            <w14:prstDash w14:val="solid"/>
            <w14:round/>
          </w14:textOutline>
        </w:rPr>
        <w:t>………………………………………………………………</w:t>
      </w:r>
      <w:del w:id="28" w:author="Nick Joseph" w:date="2020-11-09T21:18:00Z">
        <w:r w:rsidR="00284EA9" w:rsidDel="00852F68">
          <w:rPr>
            <w:rFonts w:ascii="Helvetica" w:hAnsi="Helvetica" w:cs="Helvetica"/>
            <w:color w:val="000000" w:themeColor="text1"/>
            <w:sz w:val="24"/>
            <w:szCs w:val="24"/>
            <w14:textOutline w14:w="0" w14:cap="flat" w14:cmpd="sng" w14:algn="ctr">
              <w14:noFill/>
              <w14:prstDash w14:val="solid"/>
              <w14:round/>
            </w14:textOutline>
          </w:rPr>
          <w:delText>..</w:delText>
        </w:r>
      </w:del>
      <w:ins w:id="29" w:author="Nick Joseph" w:date="2020-11-09T21:18:00Z">
        <w:r w:rsidR="00852F68">
          <w:rPr>
            <w:rFonts w:ascii="Helvetica" w:hAnsi="Helvetica" w:cs="Helvetica"/>
            <w:color w:val="000000" w:themeColor="text1"/>
            <w:sz w:val="24"/>
            <w:szCs w:val="24"/>
            <w14:textOutline w14:w="0" w14:cap="flat" w14:cmpd="sng" w14:algn="ctr">
              <w14:noFill/>
              <w14:prstDash w14:val="solid"/>
              <w14:round/>
            </w14:textOutline>
          </w:rPr>
          <w:t>…</w:t>
        </w:r>
      </w:ins>
      <w:r w:rsidR="0061411F">
        <w:rPr>
          <w:rFonts w:ascii="Helvetica" w:hAnsi="Helvetica" w:cs="Helvetica"/>
          <w:color w:val="000000" w:themeColor="text1"/>
          <w:sz w:val="24"/>
          <w:szCs w:val="24"/>
          <w14:textOutline w14:w="0" w14:cap="flat" w14:cmpd="sng" w14:algn="ctr">
            <w14:noFill/>
            <w14:prstDash w14:val="solid"/>
            <w14:round/>
          </w14:textOutline>
        </w:rPr>
        <w:t>..5</w:t>
      </w:r>
      <w:del w:id="30" w:author="Nick Joseph" w:date="2020-11-09T21:12:00Z">
        <w:r w:rsidR="001712E8" w:rsidDel="00852F68">
          <w:rPr>
            <w:rFonts w:ascii="Helvetica" w:hAnsi="Helvetica" w:cs="Helvetica"/>
            <w:color w:val="000000" w:themeColor="text1"/>
            <w:sz w:val="24"/>
            <w:szCs w:val="24"/>
            <w14:textOutline w14:w="0" w14:cap="flat" w14:cmpd="sng" w14:algn="ctr">
              <w14:noFill/>
              <w14:prstDash w14:val="solid"/>
              <w14:round/>
            </w14:textOutline>
          </w:rPr>
          <w:delText>5</w:delText>
        </w:r>
      </w:del>
    </w:p>
    <w:p w14:paraId="10766AE0" w14:textId="7F63FEEF" w:rsidR="00E05815" w:rsidRPr="00E42D6C" w:rsidRDefault="00E05815" w:rsidP="001712E8">
      <w:pPr>
        <w:pStyle w:val="ListParagraph"/>
        <w:numPr>
          <w:ilvl w:val="0"/>
          <w:numId w:val="1"/>
        </w:numPr>
        <w:spacing w:after="240" w:line="240" w:lineRule="auto"/>
        <w:rPr>
          <w:rFonts w:ascii="Helvetica" w:hAnsi="Helvetica" w:cs="Helvetica"/>
          <w:b/>
          <w:bCs/>
          <w:color w:val="538135" w:themeColor="accent6" w:themeShade="BF"/>
          <w:sz w:val="28"/>
          <w:szCs w:val="28"/>
          <w14:textOutline w14:w="0" w14:cap="flat" w14:cmpd="sng" w14:algn="ctr">
            <w14:noFill/>
            <w14:prstDash w14:val="solid"/>
            <w14:round/>
          </w14:textOutline>
        </w:rPr>
      </w:pPr>
      <w:r w:rsidRPr="00E42D6C">
        <w:rPr>
          <w:rFonts w:ascii="Helvetica" w:hAnsi="Helvetica" w:cs="Helvetica"/>
          <w:color w:val="538135" w:themeColor="accent6" w:themeShade="BF"/>
          <w:sz w:val="28"/>
          <w:szCs w:val="28"/>
          <w14:textOutline w14:w="0" w14:cap="flat" w14:cmpd="sng" w14:algn="ctr">
            <w14:noFill/>
            <w14:prstDash w14:val="solid"/>
            <w14:round/>
          </w14:textOutline>
        </w:rPr>
        <w:t xml:space="preserve"> </w:t>
      </w:r>
      <w:r w:rsidR="00E42D6C">
        <w:rPr>
          <w:rFonts w:ascii="Helvetica" w:hAnsi="Helvetica" w:cs="Helvetica"/>
          <w:color w:val="538135" w:themeColor="accent6" w:themeShade="BF"/>
          <w:sz w:val="28"/>
          <w:szCs w:val="28"/>
          <w14:textOutline w14:w="0" w14:cap="flat" w14:cmpd="sng" w14:algn="ctr">
            <w14:noFill/>
            <w14:prstDash w14:val="solid"/>
            <w14:round/>
          </w14:textOutline>
        </w:rPr>
        <w:t xml:space="preserve">   </w:t>
      </w:r>
      <w:del w:id="31" w:author="Nick Joseph" w:date="2020-11-09T21:11:00Z">
        <w:r w:rsidRPr="00E42D6C" w:rsidDel="00852F68">
          <w:rPr>
            <w:rFonts w:ascii="Helvetica" w:hAnsi="Helvetica" w:cs="Helvetica"/>
            <w:b/>
            <w:bCs/>
            <w:color w:val="538135" w:themeColor="accent6" w:themeShade="BF"/>
            <w:sz w:val="28"/>
            <w:szCs w:val="28"/>
            <w14:textOutline w14:w="0" w14:cap="flat" w14:cmpd="sng" w14:algn="ctr">
              <w14:noFill/>
              <w14:prstDash w14:val="solid"/>
              <w14:round/>
            </w14:textOutline>
          </w:rPr>
          <w:delText>System Initiation</w:delText>
        </w:r>
      </w:del>
      <w:ins w:id="32" w:author="Nick Joseph" w:date="2020-11-09T21:11:00Z">
        <w:r w:rsidR="00852F68">
          <w:rPr>
            <w:rFonts w:ascii="Helvetica" w:hAnsi="Helvetica" w:cs="Helvetica"/>
            <w:b/>
            <w:bCs/>
            <w:color w:val="538135" w:themeColor="accent6" w:themeShade="BF"/>
            <w:sz w:val="28"/>
            <w:szCs w:val="28"/>
            <w14:textOutline w14:w="0" w14:cap="flat" w14:cmpd="sng" w14:algn="ctr">
              <w14:noFill/>
              <w14:prstDash w14:val="solid"/>
              <w14:round/>
            </w14:textOutline>
          </w:rPr>
          <w:t>Structural Model</w:t>
        </w:r>
      </w:ins>
      <w:r w:rsidR="000829CB">
        <w:rPr>
          <w:rFonts w:ascii="Helvetica" w:hAnsi="Helvetica" w:cs="Helvetica"/>
          <w:b/>
          <w:bCs/>
          <w:color w:val="538135" w:themeColor="accent6" w:themeShade="BF"/>
          <w:sz w:val="28"/>
          <w:szCs w:val="28"/>
          <w14:textOutline w14:w="0" w14:cap="flat" w14:cmpd="sng" w14:algn="ctr">
            <w14:noFill/>
            <w14:prstDash w14:val="solid"/>
            <w14:round/>
          </w14:textOutline>
        </w:rPr>
        <w:t>………………………………………………………….</w:t>
      </w:r>
      <w:r w:rsidR="0061411F">
        <w:rPr>
          <w:rFonts w:ascii="Helvetica" w:hAnsi="Helvetica" w:cs="Helvetica"/>
          <w:b/>
          <w:bCs/>
          <w:color w:val="538135" w:themeColor="accent6" w:themeShade="BF"/>
          <w:sz w:val="28"/>
          <w:szCs w:val="28"/>
          <w14:textOutline w14:w="0" w14:cap="flat" w14:cmpd="sng" w14:algn="ctr">
            <w14:noFill/>
            <w14:prstDash w14:val="solid"/>
            <w14:round/>
          </w14:textOutline>
        </w:rPr>
        <w:t>6</w:t>
      </w:r>
      <w:del w:id="33" w:author="Nick Joseph" w:date="2020-11-09T21:12:00Z">
        <w:r w:rsidR="001712E8" w:rsidDel="00852F68">
          <w:rPr>
            <w:rFonts w:ascii="Helvetica" w:hAnsi="Helvetica" w:cs="Helvetica"/>
            <w:b/>
            <w:bCs/>
            <w:color w:val="538135" w:themeColor="accent6" w:themeShade="BF"/>
            <w:sz w:val="28"/>
            <w:szCs w:val="28"/>
            <w14:textOutline w14:w="0" w14:cap="flat" w14:cmpd="sng" w14:algn="ctr">
              <w14:noFill/>
              <w14:prstDash w14:val="solid"/>
              <w14:round/>
            </w14:textOutline>
          </w:rPr>
          <w:delText>6</w:delText>
        </w:r>
      </w:del>
    </w:p>
    <w:p w14:paraId="752E5CF3" w14:textId="469720AB" w:rsidR="00E05815" w:rsidRDefault="00E05815" w:rsidP="001712E8">
      <w:pPr>
        <w:pStyle w:val="ListParagraph"/>
        <w:numPr>
          <w:ilvl w:val="1"/>
          <w:numId w:val="1"/>
        </w:numPr>
        <w:spacing w:after="240" w:line="240" w:lineRule="auto"/>
        <w:rPr>
          <w:ins w:id="34" w:author="Nick Joseph" w:date="2020-11-09T21:12:00Z"/>
          <w:rFonts w:ascii="Helvetica" w:hAnsi="Helvetica" w:cs="Helvetica"/>
          <w:color w:val="000000" w:themeColor="text1"/>
          <w:sz w:val="24"/>
          <w:szCs w:val="24"/>
          <w14:textOutline w14:w="0" w14:cap="flat" w14:cmpd="sng" w14:algn="ctr">
            <w14:noFill/>
            <w14:prstDash w14:val="solid"/>
            <w14:round/>
          </w14:textOutline>
        </w:rPr>
      </w:pPr>
      <w:del w:id="35" w:author="Nick Joseph" w:date="2020-11-09T21:11:00Z">
        <w:r w:rsidRPr="00E05815" w:rsidDel="00852F68">
          <w:rPr>
            <w:rFonts w:ascii="Helvetica" w:hAnsi="Helvetica" w:cs="Helvetica"/>
            <w:color w:val="000000" w:themeColor="text1"/>
            <w:sz w:val="24"/>
            <w:szCs w:val="24"/>
            <w14:textOutline w14:w="0" w14:cap="flat" w14:cmpd="sng" w14:algn="ctr">
              <w14:noFill/>
              <w14:prstDash w14:val="solid"/>
              <w14:round/>
            </w14:textOutline>
          </w:rPr>
          <w:delText>Project Initiation Request (PIR)</w:delText>
        </w:r>
      </w:del>
      <w:ins w:id="36" w:author="Nick Joseph" w:date="2020-11-09T21:11:00Z">
        <w:r w:rsidR="00852F68">
          <w:rPr>
            <w:rFonts w:ascii="Helvetica" w:hAnsi="Helvetica" w:cs="Helvetica"/>
            <w:color w:val="000000" w:themeColor="text1"/>
            <w:sz w:val="24"/>
            <w:szCs w:val="24"/>
            <w14:textOutline w14:w="0" w14:cap="flat" w14:cmpd="sng" w14:algn="ctr">
              <w14:noFill/>
              <w14:prstDash w14:val="solid"/>
              <w14:round/>
            </w14:textOutline>
          </w:rPr>
          <w:t>In</w:t>
        </w:r>
      </w:ins>
      <w:ins w:id="37" w:author="Nick Joseph" w:date="2020-11-09T21:12:00Z">
        <w:r w:rsidR="00852F68">
          <w:rPr>
            <w:rFonts w:ascii="Helvetica" w:hAnsi="Helvetica" w:cs="Helvetica"/>
            <w:color w:val="000000" w:themeColor="text1"/>
            <w:sz w:val="24"/>
            <w:szCs w:val="24"/>
            <w14:textOutline w14:w="0" w14:cap="flat" w14:cmpd="sng" w14:algn="ctr">
              <w14:noFill/>
              <w14:prstDash w14:val="solid"/>
              <w14:round/>
            </w14:textOutline>
          </w:rPr>
          <w:t>troduction</w:t>
        </w:r>
      </w:ins>
      <w:r w:rsidR="000829CB" w:rsidRPr="000829CB">
        <w:rPr>
          <w:rFonts w:ascii="Helvetica" w:hAnsi="Helvetica" w:cs="Helvetica"/>
          <w:color w:val="000000" w:themeColor="text1"/>
          <w:sz w:val="24"/>
          <w:szCs w:val="24"/>
          <w14:textOutline w14:w="0" w14:cap="flat" w14:cmpd="sng" w14:algn="ctr">
            <w14:noFill/>
            <w14:prstDash w14:val="solid"/>
            <w14:round/>
          </w14:textOutline>
        </w:rPr>
        <w:t xml:space="preserve"> </w:t>
      </w:r>
      <w:r w:rsidR="000829CB">
        <w:rPr>
          <w:rFonts w:ascii="Helvetica" w:hAnsi="Helvetica" w:cs="Helvetica"/>
          <w:color w:val="000000" w:themeColor="text1"/>
          <w:sz w:val="24"/>
          <w:szCs w:val="24"/>
          <w14:textOutline w14:w="0" w14:cap="flat" w14:cmpd="sng" w14:algn="ctr">
            <w14:noFill/>
            <w14:prstDash w14:val="solid"/>
            <w14:round/>
          </w14:textOutline>
        </w:rPr>
        <w:t>…………………………………………………</w:t>
      </w:r>
      <w:del w:id="38" w:author="Nick Joseph" w:date="2020-11-09T21:18:00Z">
        <w:r w:rsidR="00284EA9" w:rsidDel="00852F68">
          <w:rPr>
            <w:rFonts w:ascii="Helvetica" w:hAnsi="Helvetica" w:cs="Helvetica"/>
            <w:color w:val="000000" w:themeColor="text1"/>
            <w:sz w:val="24"/>
            <w:szCs w:val="24"/>
            <w14:textOutline w14:w="0" w14:cap="flat" w14:cmpd="sng" w14:algn="ctr">
              <w14:noFill/>
              <w14:prstDash w14:val="solid"/>
              <w14:round/>
            </w14:textOutline>
          </w:rPr>
          <w:delText>..</w:delText>
        </w:r>
      </w:del>
      <w:ins w:id="39" w:author="Nick Joseph" w:date="2020-11-09T21:18:00Z">
        <w:r w:rsidR="00852F68">
          <w:rPr>
            <w:rFonts w:ascii="Helvetica" w:hAnsi="Helvetica" w:cs="Helvetica"/>
            <w:color w:val="000000" w:themeColor="text1"/>
            <w:sz w:val="24"/>
            <w:szCs w:val="24"/>
            <w14:textOutline w14:w="0" w14:cap="flat" w14:cmpd="sng" w14:algn="ctr">
              <w14:noFill/>
              <w14:prstDash w14:val="solid"/>
              <w14:round/>
            </w14:textOutline>
          </w:rPr>
          <w:t>………………………</w:t>
        </w:r>
      </w:ins>
      <w:r w:rsidR="0061411F">
        <w:rPr>
          <w:rFonts w:ascii="Helvetica" w:hAnsi="Helvetica" w:cs="Helvetica"/>
          <w:color w:val="000000" w:themeColor="text1"/>
          <w:sz w:val="24"/>
          <w:szCs w:val="24"/>
          <w14:textOutline w14:w="0" w14:cap="flat" w14:cmpd="sng" w14:algn="ctr">
            <w14:noFill/>
            <w14:prstDash w14:val="solid"/>
            <w14:round/>
          </w14:textOutline>
        </w:rPr>
        <w:t>6</w:t>
      </w:r>
      <w:del w:id="40" w:author="Nick Joseph" w:date="2020-11-09T21:12:00Z">
        <w:r w:rsidR="001712E8" w:rsidDel="00852F68">
          <w:rPr>
            <w:rFonts w:ascii="Helvetica" w:hAnsi="Helvetica" w:cs="Helvetica"/>
            <w:color w:val="000000" w:themeColor="text1"/>
            <w:sz w:val="24"/>
            <w:szCs w:val="24"/>
            <w14:textOutline w14:w="0" w14:cap="flat" w14:cmpd="sng" w14:algn="ctr">
              <w14:noFill/>
              <w14:prstDash w14:val="solid"/>
              <w14:round/>
            </w14:textOutline>
          </w:rPr>
          <w:delText>6</w:delText>
        </w:r>
      </w:del>
    </w:p>
    <w:p w14:paraId="4372C3AC" w14:textId="4E21B20C" w:rsidR="00852F68" w:rsidRDefault="00852F68" w:rsidP="001712E8">
      <w:pPr>
        <w:pStyle w:val="ListParagraph"/>
        <w:numPr>
          <w:ilvl w:val="1"/>
          <w:numId w:val="1"/>
        </w:numPr>
        <w:spacing w:after="240" w:line="240" w:lineRule="auto"/>
        <w:rPr>
          <w:ins w:id="41" w:author="Nick Joseph" w:date="2020-11-09T21:12:00Z"/>
          <w:rFonts w:ascii="Helvetica" w:hAnsi="Helvetica" w:cs="Helvetica"/>
          <w:color w:val="000000" w:themeColor="text1"/>
          <w:sz w:val="24"/>
          <w:szCs w:val="24"/>
          <w14:textOutline w14:w="0" w14:cap="flat" w14:cmpd="sng" w14:algn="ctr">
            <w14:noFill/>
            <w14:prstDash w14:val="solid"/>
            <w14:round/>
          </w14:textOutline>
        </w:rPr>
      </w:pPr>
      <w:ins w:id="42" w:author="Nick Joseph" w:date="2020-11-09T21:12:00Z">
        <w:r>
          <w:rPr>
            <w:rFonts w:ascii="Helvetica" w:hAnsi="Helvetica" w:cs="Helvetica"/>
            <w:color w:val="000000" w:themeColor="text1"/>
            <w:sz w:val="24"/>
            <w:szCs w:val="24"/>
            <w14:textOutline w14:w="0" w14:cap="flat" w14:cmpd="sng" w14:algn="ctr">
              <w14:noFill/>
              <w14:prstDash w14:val="solid"/>
              <w14:round/>
            </w14:textOutline>
          </w:rPr>
          <w:t>Class Diagram…………………………………………………………………</w:t>
        </w:r>
      </w:ins>
      <w:ins w:id="43" w:author="Nick Joseph" w:date="2020-11-09T21:18:00Z">
        <w:r>
          <w:rPr>
            <w:rFonts w:ascii="Helvetica" w:hAnsi="Helvetica" w:cs="Helvetica"/>
            <w:color w:val="000000" w:themeColor="text1"/>
            <w:sz w:val="24"/>
            <w:szCs w:val="24"/>
            <w14:textOutline w14:w="0" w14:cap="flat" w14:cmpd="sng" w14:algn="ctr">
              <w14:noFill/>
              <w14:prstDash w14:val="solid"/>
              <w14:round/>
            </w14:textOutline>
          </w:rPr>
          <w:t>…</w:t>
        </w:r>
      </w:ins>
      <w:r w:rsidR="0061411F">
        <w:rPr>
          <w:rFonts w:ascii="Helvetica" w:hAnsi="Helvetica" w:cs="Helvetica"/>
          <w:color w:val="000000" w:themeColor="text1"/>
          <w:sz w:val="24"/>
          <w:szCs w:val="24"/>
          <w14:textOutline w14:w="0" w14:cap="flat" w14:cmpd="sng" w14:algn="ctr">
            <w14:noFill/>
            <w14:prstDash w14:val="solid"/>
            <w14:round/>
          </w14:textOutline>
        </w:rPr>
        <w:t>…6</w:t>
      </w:r>
    </w:p>
    <w:p w14:paraId="22A4144D" w14:textId="79FAAC6F" w:rsidR="00852F68" w:rsidRPr="00E05815" w:rsidRDefault="00852F68" w:rsidP="001712E8">
      <w:pPr>
        <w:pStyle w:val="ListParagraph"/>
        <w:numPr>
          <w:ilvl w:val="1"/>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ins w:id="44" w:author="Nick Joseph" w:date="2020-11-09T21:12:00Z">
        <w:r>
          <w:rPr>
            <w:rFonts w:ascii="Helvetica" w:hAnsi="Helvetica" w:cs="Helvetica"/>
            <w:color w:val="000000" w:themeColor="text1"/>
            <w:sz w:val="24"/>
            <w:szCs w:val="24"/>
            <w14:textOutline w14:w="0" w14:cap="flat" w14:cmpd="sng" w14:algn="ctr">
              <w14:noFill/>
              <w14:prstDash w14:val="solid"/>
              <w14:round/>
            </w14:textOutline>
          </w:rPr>
          <w:t>Metadata……………………………………………………………………</w:t>
        </w:r>
      </w:ins>
      <w:ins w:id="45" w:author="Nick Joseph" w:date="2020-11-09T21:18:00Z">
        <w:r>
          <w:rPr>
            <w:rFonts w:ascii="Helvetica" w:hAnsi="Helvetica" w:cs="Helvetica"/>
            <w:color w:val="000000" w:themeColor="text1"/>
            <w:sz w:val="24"/>
            <w:szCs w:val="24"/>
            <w14:textOutline w14:w="0" w14:cap="flat" w14:cmpd="sng" w14:algn="ctr">
              <w14:noFill/>
              <w14:prstDash w14:val="solid"/>
              <w14:round/>
            </w14:textOutline>
          </w:rPr>
          <w:t>……</w:t>
        </w:r>
      </w:ins>
      <w:r w:rsidR="0061411F">
        <w:rPr>
          <w:rFonts w:ascii="Helvetica" w:hAnsi="Helvetica" w:cs="Helvetica"/>
          <w:color w:val="000000" w:themeColor="text1"/>
          <w:sz w:val="24"/>
          <w:szCs w:val="24"/>
          <w14:textOutline w14:w="0" w14:cap="flat" w14:cmpd="sng" w14:algn="ctr">
            <w14:noFill/>
            <w14:prstDash w14:val="solid"/>
            <w14:round/>
          </w14:textOutline>
        </w:rPr>
        <w:t>….7</w:t>
      </w:r>
    </w:p>
    <w:p w14:paraId="1C1CE929" w14:textId="2DAFAE50" w:rsidR="00E05815" w:rsidRPr="00E42D6C" w:rsidRDefault="00E05815" w:rsidP="001712E8">
      <w:pPr>
        <w:pStyle w:val="ListParagraph"/>
        <w:numPr>
          <w:ilvl w:val="0"/>
          <w:numId w:val="1"/>
        </w:numPr>
        <w:spacing w:after="240" w:line="240" w:lineRule="auto"/>
        <w:rPr>
          <w:rFonts w:ascii="Helvetica" w:hAnsi="Helvetica" w:cs="Helvetica"/>
          <w:b/>
          <w:bCs/>
          <w:color w:val="538135" w:themeColor="accent6" w:themeShade="BF"/>
          <w:sz w:val="28"/>
          <w:szCs w:val="28"/>
          <w14:textOutline w14:w="0" w14:cap="flat" w14:cmpd="sng" w14:algn="ctr">
            <w14:noFill/>
            <w14:prstDash w14:val="solid"/>
            <w14:round/>
          </w14:textOutline>
        </w:rPr>
      </w:pPr>
      <w:r w:rsidRPr="00E42D6C">
        <w:rPr>
          <w:rFonts w:ascii="Helvetica" w:hAnsi="Helvetica" w:cs="Helvetica"/>
          <w:color w:val="538135" w:themeColor="accent6" w:themeShade="BF"/>
          <w:sz w:val="28"/>
          <w:szCs w:val="28"/>
          <w14:textOutline w14:w="0" w14:cap="flat" w14:cmpd="sng" w14:algn="ctr">
            <w14:noFill/>
            <w14:prstDash w14:val="solid"/>
            <w14:round/>
          </w14:textOutline>
        </w:rPr>
        <w:t xml:space="preserve"> </w:t>
      </w:r>
      <w:r w:rsidR="00E42D6C">
        <w:rPr>
          <w:rFonts w:ascii="Helvetica" w:hAnsi="Helvetica" w:cs="Helvetica"/>
          <w:color w:val="538135" w:themeColor="accent6" w:themeShade="BF"/>
          <w:sz w:val="28"/>
          <w:szCs w:val="28"/>
          <w14:textOutline w14:w="0" w14:cap="flat" w14:cmpd="sng" w14:algn="ctr">
            <w14:noFill/>
            <w14:prstDash w14:val="solid"/>
            <w14:round/>
          </w14:textOutline>
        </w:rPr>
        <w:t xml:space="preserve">   </w:t>
      </w:r>
      <w:del w:id="46" w:author="Nick Joseph" w:date="2020-11-09T21:12:00Z">
        <w:r w:rsidRPr="00E42D6C" w:rsidDel="00852F68">
          <w:rPr>
            <w:rFonts w:ascii="Helvetica" w:hAnsi="Helvetica" w:cs="Helvetica"/>
            <w:b/>
            <w:bCs/>
            <w:color w:val="538135" w:themeColor="accent6" w:themeShade="BF"/>
            <w:sz w:val="28"/>
            <w:szCs w:val="28"/>
            <w14:textOutline w14:w="0" w14:cap="flat" w14:cmpd="sng" w14:algn="ctr">
              <w14:noFill/>
              <w14:prstDash w14:val="solid"/>
              <w14:round/>
            </w14:textOutline>
          </w:rPr>
          <w:delText>Feasibility Assessment</w:delText>
        </w:r>
      </w:del>
      <w:ins w:id="47" w:author="Nick Joseph" w:date="2020-11-09T21:12:00Z">
        <w:r w:rsidR="00852F68">
          <w:rPr>
            <w:rFonts w:ascii="Helvetica" w:hAnsi="Helvetica" w:cs="Helvetica"/>
            <w:b/>
            <w:bCs/>
            <w:color w:val="538135" w:themeColor="accent6" w:themeShade="BF"/>
            <w:sz w:val="28"/>
            <w:szCs w:val="28"/>
            <w14:textOutline w14:w="0" w14:cap="flat" w14:cmpd="sng" w14:algn="ctr">
              <w14:noFill/>
              <w14:prstDash w14:val="solid"/>
              <w14:round/>
            </w14:textOutline>
          </w:rPr>
          <w:t>Architecture Design</w:t>
        </w:r>
      </w:ins>
      <w:r w:rsidR="000829CB">
        <w:rPr>
          <w:rFonts w:ascii="Helvetica" w:hAnsi="Helvetica" w:cs="Helvetica"/>
          <w:b/>
          <w:bCs/>
          <w:color w:val="538135" w:themeColor="accent6" w:themeShade="BF"/>
          <w:sz w:val="28"/>
          <w:szCs w:val="28"/>
          <w14:textOutline w14:w="0" w14:cap="flat" w14:cmpd="sng" w14:algn="ctr">
            <w14:noFill/>
            <w14:prstDash w14:val="solid"/>
            <w14:round/>
          </w14:textOutline>
        </w:rPr>
        <w:t>………………………………………………</w:t>
      </w:r>
      <w:del w:id="48" w:author="Nick Joseph" w:date="2020-11-09T21:18:00Z">
        <w:r w:rsidR="00284EA9" w:rsidDel="00852F68">
          <w:rPr>
            <w:rFonts w:ascii="Helvetica" w:hAnsi="Helvetica" w:cs="Helvetica"/>
            <w:b/>
            <w:bCs/>
            <w:color w:val="538135" w:themeColor="accent6" w:themeShade="BF"/>
            <w:sz w:val="28"/>
            <w:szCs w:val="28"/>
            <w14:textOutline w14:w="0" w14:cap="flat" w14:cmpd="sng" w14:algn="ctr">
              <w14:noFill/>
              <w14:prstDash w14:val="solid"/>
              <w14:round/>
            </w14:textOutline>
          </w:rPr>
          <w:delText>..</w:delText>
        </w:r>
      </w:del>
      <w:ins w:id="49" w:author="Nick Joseph" w:date="2020-11-09T21:18:00Z">
        <w:r w:rsidR="00852F68">
          <w:rPr>
            <w:rFonts w:ascii="Helvetica" w:hAnsi="Helvetica" w:cs="Helvetica"/>
            <w:b/>
            <w:bCs/>
            <w:color w:val="538135" w:themeColor="accent6" w:themeShade="BF"/>
            <w:sz w:val="28"/>
            <w:szCs w:val="28"/>
            <w14:textOutline w14:w="0" w14:cap="flat" w14:cmpd="sng" w14:algn="ctr">
              <w14:noFill/>
              <w14:prstDash w14:val="solid"/>
              <w14:round/>
            </w14:textOutline>
          </w:rPr>
          <w:t>……</w:t>
        </w:r>
      </w:ins>
      <w:r w:rsidR="0061411F">
        <w:rPr>
          <w:rFonts w:ascii="Helvetica" w:hAnsi="Helvetica" w:cs="Helvetica"/>
          <w:b/>
          <w:bCs/>
          <w:color w:val="538135" w:themeColor="accent6" w:themeShade="BF"/>
          <w:sz w:val="28"/>
          <w:szCs w:val="28"/>
          <w14:textOutline w14:w="0" w14:cap="flat" w14:cmpd="sng" w14:algn="ctr">
            <w14:noFill/>
            <w14:prstDash w14:val="solid"/>
            <w14:round/>
          </w14:textOutline>
        </w:rPr>
        <w:t>17</w:t>
      </w:r>
      <w:del w:id="50" w:author="Nick Joseph" w:date="2020-11-09T21:13:00Z">
        <w:r w:rsidR="00284EA9" w:rsidDel="00852F68">
          <w:rPr>
            <w:rFonts w:ascii="Helvetica" w:hAnsi="Helvetica" w:cs="Helvetica"/>
            <w:b/>
            <w:bCs/>
            <w:color w:val="538135" w:themeColor="accent6" w:themeShade="BF"/>
            <w:sz w:val="28"/>
            <w:szCs w:val="28"/>
            <w14:textOutline w14:w="0" w14:cap="flat" w14:cmpd="sng" w14:algn="ctr">
              <w14:noFill/>
              <w14:prstDash w14:val="solid"/>
              <w14:round/>
            </w14:textOutline>
          </w:rPr>
          <w:delText>1</w:delText>
        </w:r>
        <w:r w:rsidR="001712E8" w:rsidDel="00852F68">
          <w:rPr>
            <w:rFonts w:ascii="Helvetica" w:hAnsi="Helvetica" w:cs="Helvetica"/>
            <w:b/>
            <w:bCs/>
            <w:color w:val="538135" w:themeColor="accent6" w:themeShade="BF"/>
            <w:sz w:val="28"/>
            <w:szCs w:val="28"/>
            <w14:textOutline w14:w="0" w14:cap="flat" w14:cmpd="sng" w14:algn="ctr">
              <w14:noFill/>
              <w14:prstDash w14:val="solid"/>
              <w14:round/>
            </w14:textOutline>
          </w:rPr>
          <w:delText>1</w:delText>
        </w:r>
      </w:del>
    </w:p>
    <w:p w14:paraId="23B7E9AB" w14:textId="739CF643" w:rsidR="00E05815" w:rsidRPr="00E05815" w:rsidRDefault="00E05815" w:rsidP="001712E8">
      <w:pPr>
        <w:pStyle w:val="ListParagraph"/>
        <w:numPr>
          <w:ilvl w:val="1"/>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del w:id="51" w:author="Nick Joseph" w:date="2020-11-09T21:13:00Z">
        <w:r w:rsidDel="00852F68">
          <w:rPr>
            <w:rFonts w:ascii="Helvetica" w:hAnsi="Helvetica" w:cs="Helvetica"/>
            <w:color w:val="000000" w:themeColor="text1"/>
            <w:sz w:val="28"/>
            <w:szCs w:val="28"/>
            <w14:textOutline w14:w="0" w14:cap="flat" w14:cmpd="sng" w14:algn="ctr">
              <w14:noFill/>
              <w14:prstDash w14:val="solid"/>
              <w14:round/>
            </w14:textOutline>
          </w:rPr>
          <w:delText xml:space="preserve"> </w:delText>
        </w:r>
      </w:del>
      <w:r w:rsidRPr="00E05815">
        <w:rPr>
          <w:rFonts w:ascii="Helvetica" w:hAnsi="Helvetica" w:cs="Helvetica"/>
          <w:color w:val="000000" w:themeColor="text1"/>
          <w:sz w:val="24"/>
          <w:szCs w:val="24"/>
          <w14:textOutline w14:w="0" w14:cap="flat" w14:cmpd="sng" w14:algn="ctr">
            <w14:noFill/>
            <w14:prstDash w14:val="solid"/>
            <w14:round/>
          </w14:textOutline>
        </w:rPr>
        <w:t>Introduction</w:t>
      </w:r>
      <w:r w:rsidR="000829CB">
        <w:rPr>
          <w:rFonts w:ascii="Helvetica" w:hAnsi="Helvetica" w:cs="Helvetica"/>
          <w:color w:val="000000" w:themeColor="text1"/>
          <w:sz w:val="24"/>
          <w:szCs w:val="24"/>
          <w14:textOutline w14:w="0" w14:cap="flat" w14:cmpd="sng" w14:algn="ctr">
            <w14:noFill/>
            <w14:prstDash w14:val="solid"/>
            <w14:round/>
          </w14:textOutline>
        </w:rPr>
        <w:t>………………………………………………………………………</w:t>
      </w:r>
      <w:r w:rsidR="0061411F">
        <w:rPr>
          <w:rFonts w:ascii="Helvetica" w:hAnsi="Helvetica" w:cs="Helvetica"/>
          <w:color w:val="000000" w:themeColor="text1"/>
          <w:sz w:val="24"/>
          <w:szCs w:val="24"/>
          <w14:textOutline w14:w="0" w14:cap="flat" w14:cmpd="sng" w14:algn="ctr">
            <w14:noFill/>
            <w14:prstDash w14:val="solid"/>
            <w14:round/>
          </w14:textOutline>
        </w:rPr>
        <w:t>..</w:t>
      </w:r>
      <w:r w:rsidR="004E4B8D">
        <w:rPr>
          <w:rFonts w:ascii="Helvetica" w:hAnsi="Helvetica" w:cs="Helvetica"/>
          <w:color w:val="000000" w:themeColor="text1"/>
          <w:sz w:val="24"/>
          <w:szCs w:val="24"/>
          <w14:textOutline w14:w="0" w14:cap="flat" w14:cmpd="sng" w14:algn="ctr">
            <w14:noFill/>
            <w14:prstDash w14:val="solid"/>
            <w14:round/>
          </w14:textOutline>
        </w:rPr>
        <w:t>.</w:t>
      </w:r>
      <w:del w:id="52" w:author="Nick Joseph" w:date="2020-11-09T21:18:00Z">
        <w:r w:rsidR="00284EA9" w:rsidDel="00852F68">
          <w:rPr>
            <w:rFonts w:ascii="Helvetica" w:hAnsi="Helvetica" w:cs="Helvetica"/>
            <w:color w:val="000000" w:themeColor="text1"/>
            <w:sz w:val="24"/>
            <w:szCs w:val="24"/>
            <w14:textOutline w14:w="0" w14:cap="flat" w14:cmpd="sng" w14:algn="ctr">
              <w14:noFill/>
              <w14:prstDash w14:val="solid"/>
              <w14:round/>
            </w14:textOutline>
          </w:rPr>
          <w:delText>.</w:delText>
        </w:r>
      </w:del>
      <w:r w:rsidR="0061411F">
        <w:rPr>
          <w:rFonts w:ascii="Helvetica" w:hAnsi="Helvetica" w:cs="Helvetica"/>
          <w:color w:val="000000" w:themeColor="text1"/>
          <w:sz w:val="24"/>
          <w:szCs w:val="24"/>
          <w14:textOutline w14:w="0" w14:cap="flat" w14:cmpd="sng" w14:algn="ctr">
            <w14:noFill/>
            <w14:prstDash w14:val="solid"/>
            <w14:round/>
          </w14:textOutline>
        </w:rPr>
        <w:t>17</w:t>
      </w:r>
      <w:del w:id="53" w:author="Nick Joseph" w:date="2020-11-09T21:13:00Z">
        <w:r w:rsidR="00284EA9" w:rsidDel="00852F68">
          <w:rPr>
            <w:rFonts w:ascii="Helvetica" w:hAnsi="Helvetica" w:cs="Helvetica"/>
            <w:color w:val="000000" w:themeColor="text1"/>
            <w:sz w:val="24"/>
            <w:szCs w:val="24"/>
            <w14:textOutline w14:w="0" w14:cap="flat" w14:cmpd="sng" w14:algn="ctr">
              <w14:noFill/>
              <w14:prstDash w14:val="solid"/>
              <w14:round/>
            </w14:textOutline>
          </w:rPr>
          <w:delText>1</w:delText>
        </w:r>
        <w:r w:rsidR="001712E8" w:rsidDel="00852F68">
          <w:rPr>
            <w:rFonts w:ascii="Helvetica" w:hAnsi="Helvetica" w:cs="Helvetica"/>
            <w:color w:val="000000" w:themeColor="text1"/>
            <w:sz w:val="24"/>
            <w:szCs w:val="24"/>
            <w14:textOutline w14:w="0" w14:cap="flat" w14:cmpd="sng" w14:algn="ctr">
              <w14:noFill/>
              <w14:prstDash w14:val="solid"/>
              <w14:round/>
            </w14:textOutline>
          </w:rPr>
          <w:delText>1</w:delText>
        </w:r>
      </w:del>
    </w:p>
    <w:p w14:paraId="0387D994" w14:textId="35C221F1" w:rsidR="00E05815" w:rsidRPr="00E05815" w:rsidRDefault="00E05815" w:rsidP="001712E8">
      <w:pPr>
        <w:pStyle w:val="ListParagraph"/>
        <w:numPr>
          <w:ilvl w:val="1"/>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del w:id="54" w:author="Nick Joseph" w:date="2020-11-09T21:13:00Z">
        <w:r w:rsidRPr="00E05815" w:rsidDel="00852F68">
          <w:rPr>
            <w:rFonts w:ascii="Helvetica" w:hAnsi="Helvetica" w:cs="Helvetica"/>
            <w:color w:val="000000" w:themeColor="text1"/>
            <w:sz w:val="24"/>
            <w:szCs w:val="24"/>
            <w14:textOutline w14:w="0" w14:cap="flat" w14:cmpd="sng" w14:algn="ctr">
              <w14:noFill/>
              <w14:prstDash w14:val="solid"/>
              <w14:round/>
            </w14:textOutline>
          </w:rPr>
          <w:delText xml:space="preserve"> Feasibility Analysis</w:delText>
        </w:r>
      </w:del>
      <w:ins w:id="55" w:author="Nick Joseph" w:date="2020-11-09T21:13:00Z">
        <w:r w:rsidR="00852F68">
          <w:rPr>
            <w:rFonts w:ascii="Helvetica" w:hAnsi="Helvetica" w:cs="Helvetica"/>
            <w:color w:val="000000" w:themeColor="text1"/>
            <w:sz w:val="24"/>
            <w:szCs w:val="24"/>
            <w14:textOutline w14:w="0" w14:cap="flat" w14:cmpd="sng" w14:algn="ctr">
              <w14:noFill/>
              <w14:prstDash w14:val="solid"/>
              <w14:round/>
            </w14:textOutline>
          </w:rPr>
          <w:t>Infrastructure Model</w:t>
        </w:r>
      </w:ins>
      <w:r w:rsidR="000829CB">
        <w:rPr>
          <w:rFonts w:ascii="Helvetica" w:hAnsi="Helvetica" w:cs="Helvetica"/>
          <w:color w:val="000000" w:themeColor="text1"/>
          <w:sz w:val="24"/>
          <w:szCs w:val="24"/>
          <w14:textOutline w14:w="0" w14:cap="flat" w14:cmpd="sng" w14:algn="ctr">
            <w14:noFill/>
            <w14:prstDash w14:val="solid"/>
            <w14:round/>
          </w14:textOutline>
        </w:rPr>
        <w:t>……………</w:t>
      </w:r>
      <w:del w:id="56" w:author="Nick Joseph" w:date="2020-11-09T21:13:00Z">
        <w:r w:rsidR="000829CB" w:rsidDel="00852F68">
          <w:rPr>
            <w:rFonts w:ascii="Helvetica" w:hAnsi="Helvetica" w:cs="Helvetica"/>
            <w:color w:val="000000" w:themeColor="text1"/>
            <w:sz w:val="24"/>
            <w:szCs w:val="24"/>
            <w14:textOutline w14:w="0" w14:cap="flat" w14:cmpd="sng" w14:algn="ctr">
              <w14:noFill/>
              <w14:prstDash w14:val="solid"/>
              <w14:round/>
            </w14:textOutline>
          </w:rPr>
          <w:delText>…</w:delText>
        </w:r>
      </w:del>
      <w:r w:rsidR="000829CB">
        <w:rPr>
          <w:rFonts w:ascii="Helvetica" w:hAnsi="Helvetica" w:cs="Helvetica"/>
          <w:color w:val="000000" w:themeColor="text1"/>
          <w:sz w:val="24"/>
          <w:szCs w:val="24"/>
          <w14:textOutline w14:w="0" w14:cap="flat" w14:cmpd="sng" w14:algn="ctr">
            <w14:noFill/>
            <w14:prstDash w14:val="solid"/>
            <w14:round/>
          </w14:textOutline>
        </w:rPr>
        <w:t>………………………………………………</w:t>
      </w:r>
      <w:ins w:id="57" w:author="Nick Joseph" w:date="2020-11-09T21:18:00Z">
        <w:r w:rsidR="00852F68">
          <w:rPr>
            <w:rFonts w:ascii="Helvetica" w:hAnsi="Helvetica" w:cs="Helvetica"/>
            <w:color w:val="000000" w:themeColor="text1"/>
            <w:sz w:val="24"/>
            <w:szCs w:val="24"/>
            <w14:textOutline w14:w="0" w14:cap="flat" w14:cmpd="sng" w14:algn="ctr">
              <w14:noFill/>
              <w14:prstDash w14:val="solid"/>
              <w14:round/>
            </w14:textOutline>
          </w:rPr>
          <w:t>…</w:t>
        </w:r>
      </w:ins>
      <w:r w:rsidR="004E4B8D">
        <w:rPr>
          <w:rFonts w:ascii="Helvetica" w:hAnsi="Helvetica" w:cs="Helvetica"/>
          <w:color w:val="000000" w:themeColor="text1"/>
          <w:sz w:val="24"/>
          <w:szCs w:val="24"/>
          <w14:textOutline w14:w="0" w14:cap="flat" w14:cmpd="sng" w14:algn="ctr">
            <w14:noFill/>
            <w14:prstDash w14:val="solid"/>
            <w14:round/>
          </w14:textOutline>
        </w:rPr>
        <w:t>.</w:t>
      </w:r>
      <w:r w:rsidR="0061411F">
        <w:rPr>
          <w:rFonts w:ascii="Helvetica" w:hAnsi="Helvetica" w:cs="Helvetica"/>
          <w:color w:val="000000" w:themeColor="text1"/>
          <w:sz w:val="24"/>
          <w:szCs w:val="24"/>
          <w14:textOutline w14:w="0" w14:cap="flat" w14:cmpd="sng" w14:algn="ctr">
            <w14:noFill/>
            <w14:prstDash w14:val="solid"/>
            <w14:round/>
          </w14:textOutline>
        </w:rPr>
        <w:t>17</w:t>
      </w:r>
      <w:del w:id="58" w:author="Nick Joseph" w:date="2020-11-09T21:13:00Z">
        <w:r w:rsidR="00284EA9" w:rsidDel="00852F68">
          <w:rPr>
            <w:rFonts w:ascii="Helvetica" w:hAnsi="Helvetica" w:cs="Helvetica"/>
            <w:color w:val="000000" w:themeColor="text1"/>
            <w:sz w:val="24"/>
            <w:szCs w:val="24"/>
            <w14:textOutline w14:w="0" w14:cap="flat" w14:cmpd="sng" w14:algn="ctr">
              <w14:noFill/>
              <w14:prstDash w14:val="solid"/>
              <w14:round/>
            </w14:textOutline>
          </w:rPr>
          <w:delText>1</w:delText>
        </w:r>
        <w:r w:rsidR="001712E8" w:rsidDel="00852F68">
          <w:rPr>
            <w:rFonts w:ascii="Helvetica" w:hAnsi="Helvetica" w:cs="Helvetica"/>
            <w:color w:val="000000" w:themeColor="text1"/>
            <w:sz w:val="24"/>
            <w:szCs w:val="24"/>
            <w14:textOutline w14:w="0" w14:cap="flat" w14:cmpd="sng" w14:algn="ctr">
              <w14:noFill/>
              <w14:prstDash w14:val="solid"/>
              <w14:round/>
            </w14:textOutline>
          </w:rPr>
          <w:delText>1</w:delText>
        </w:r>
      </w:del>
    </w:p>
    <w:p w14:paraId="1C7C4D5C" w14:textId="3699ED9D" w:rsidR="00E05815" w:rsidRPr="00E05815" w:rsidDel="00852F68" w:rsidRDefault="00E05815" w:rsidP="001712E8">
      <w:pPr>
        <w:pStyle w:val="ListParagraph"/>
        <w:numPr>
          <w:ilvl w:val="2"/>
          <w:numId w:val="1"/>
        </w:numPr>
        <w:spacing w:after="240" w:line="240" w:lineRule="auto"/>
        <w:rPr>
          <w:del w:id="59" w:author="Nick Joseph" w:date="2020-11-09T21:13:00Z"/>
          <w:rFonts w:ascii="Helvetica" w:hAnsi="Helvetica" w:cs="Helvetica"/>
          <w:color w:val="000000" w:themeColor="text1"/>
          <w:sz w:val="24"/>
          <w:szCs w:val="24"/>
          <w14:textOutline w14:w="0" w14:cap="flat" w14:cmpd="sng" w14:algn="ctr">
            <w14:noFill/>
            <w14:prstDash w14:val="solid"/>
            <w14:round/>
          </w14:textOutline>
        </w:rPr>
      </w:pPr>
      <w:del w:id="60" w:author="Nick Joseph" w:date="2020-11-09T21:13:00Z">
        <w:r w:rsidRPr="00E05815" w:rsidDel="00852F68">
          <w:rPr>
            <w:rFonts w:ascii="Helvetica" w:hAnsi="Helvetica" w:cs="Helvetica"/>
            <w:color w:val="000000" w:themeColor="text1"/>
            <w:sz w:val="24"/>
            <w:szCs w:val="24"/>
            <w14:textOutline w14:w="0" w14:cap="flat" w14:cmpd="sng" w14:algn="ctr">
              <w14:noFill/>
              <w14:prstDash w14:val="solid"/>
              <w14:round/>
            </w14:textOutline>
          </w:rPr>
          <w:delText>Technical Feasibility</w:delText>
        </w:r>
        <w:r w:rsidR="000829CB" w:rsidDel="00852F68">
          <w:rPr>
            <w:rFonts w:ascii="Helvetica" w:hAnsi="Helvetica" w:cs="Helvetica"/>
            <w:color w:val="000000" w:themeColor="text1"/>
            <w:sz w:val="24"/>
            <w:szCs w:val="24"/>
            <w14:textOutline w14:w="0" w14:cap="flat" w14:cmpd="sng" w14:algn="ctr">
              <w14:noFill/>
              <w14:prstDash w14:val="solid"/>
              <w14:round/>
            </w14:textOutline>
          </w:rPr>
          <w:delText>…………………………………………………</w:delText>
        </w:r>
        <w:r w:rsidR="00284EA9" w:rsidDel="00852F68">
          <w:rPr>
            <w:rFonts w:ascii="Helvetica" w:hAnsi="Helvetica" w:cs="Helvetica"/>
            <w:color w:val="000000" w:themeColor="text1"/>
            <w:sz w:val="24"/>
            <w:szCs w:val="24"/>
            <w14:textOutline w14:w="0" w14:cap="flat" w14:cmpd="sng" w14:algn="ctr">
              <w14:noFill/>
              <w14:prstDash w14:val="solid"/>
              <w14:round/>
            </w14:textOutline>
          </w:rPr>
          <w:delText>...1</w:delText>
        </w:r>
        <w:r w:rsidR="001712E8" w:rsidDel="00852F68">
          <w:rPr>
            <w:rFonts w:ascii="Helvetica" w:hAnsi="Helvetica" w:cs="Helvetica"/>
            <w:color w:val="000000" w:themeColor="text1"/>
            <w:sz w:val="24"/>
            <w:szCs w:val="24"/>
            <w14:textOutline w14:w="0" w14:cap="flat" w14:cmpd="sng" w14:algn="ctr">
              <w14:noFill/>
              <w14:prstDash w14:val="solid"/>
              <w14:round/>
            </w14:textOutline>
          </w:rPr>
          <w:delText>1</w:delText>
        </w:r>
      </w:del>
    </w:p>
    <w:p w14:paraId="2047C807" w14:textId="16B77F6B" w:rsidR="00E05815" w:rsidRPr="00E05815" w:rsidDel="00852F68" w:rsidRDefault="00E05815" w:rsidP="001712E8">
      <w:pPr>
        <w:pStyle w:val="ListParagraph"/>
        <w:numPr>
          <w:ilvl w:val="2"/>
          <w:numId w:val="1"/>
        </w:numPr>
        <w:spacing w:after="240" w:line="240" w:lineRule="auto"/>
        <w:rPr>
          <w:del w:id="61" w:author="Nick Joseph" w:date="2020-11-09T21:13:00Z"/>
          <w:rFonts w:ascii="Helvetica" w:hAnsi="Helvetica" w:cs="Helvetica"/>
          <w:color w:val="000000" w:themeColor="text1"/>
          <w:sz w:val="24"/>
          <w:szCs w:val="24"/>
          <w14:textOutline w14:w="0" w14:cap="flat" w14:cmpd="sng" w14:algn="ctr">
            <w14:noFill/>
            <w14:prstDash w14:val="solid"/>
            <w14:round/>
          </w14:textOutline>
        </w:rPr>
      </w:pPr>
      <w:del w:id="62" w:author="Nick Joseph" w:date="2020-11-09T21:13:00Z">
        <w:r w:rsidRPr="00E05815" w:rsidDel="00852F68">
          <w:rPr>
            <w:rFonts w:ascii="Helvetica" w:hAnsi="Helvetica" w:cs="Helvetica"/>
            <w:color w:val="000000" w:themeColor="text1"/>
            <w:sz w:val="24"/>
            <w:szCs w:val="24"/>
            <w14:textOutline w14:w="0" w14:cap="flat" w14:cmpd="sng" w14:algn="ctr">
              <w14:noFill/>
              <w14:prstDash w14:val="solid"/>
              <w14:round/>
            </w14:textOutline>
          </w:rPr>
          <w:delText>Resource Feasibility</w:delText>
        </w:r>
        <w:r w:rsidR="000829CB" w:rsidDel="00852F68">
          <w:rPr>
            <w:rFonts w:ascii="Helvetica" w:hAnsi="Helvetica" w:cs="Helvetica"/>
            <w:color w:val="000000" w:themeColor="text1"/>
            <w:sz w:val="24"/>
            <w:szCs w:val="24"/>
            <w14:textOutline w14:w="0" w14:cap="flat" w14:cmpd="sng" w14:algn="ctr">
              <w14:noFill/>
              <w14:prstDash w14:val="solid"/>
              <w14:round/>
            </w14:textOutline>
          </w:rPr>
          <w:delText>…………………………………………………</w:delText>
        </w:r>
        <w:r w:rsidR="00284EA9" w:rsidDel="00852F68">
          <w:rPr>
            <w:rFonts w:ascii="Helvetica" w:hAnsi="Helvetica" w:cs="Helvetica"/>
            <w:color w:val="000000" w:themeColor="text1"/>
            <w:sz w:val="24"/>
            <w:szCs w:val="24"/>
            <w14:textOutline w14:w="0" w14:cap="flat" w14:cmpd="sng" w14:algn="ctr">
              <w14:noFill/>
              <w14:prstDash w14:val="solid"/>
              <w14:round/>
            </w14:textOutline>
          </w:rPr>
          <w:delText>...1</w:delText>
        </w:r>
        <w:r w:rsidR="001712E8" w:rsidDel="00852F68">
          <w:rPr>
            <w:rFonts w:ascii="Helvetica" w:hAnsi="Helvetica" w:cs="Helvetica"/>
            <w:color w:val="000000" w:themeColor="text1"/>
            <w:sz w:val="24"/>
            <w:szCs w:val="24"/>
            <w14:textOutline w14:w="0" w14:cap="flat" w14:cmpd="sng" w14:algn="ctr">
              <w14:noFill/>
              <w14:prstDash w14:val="solid"/>
              <w14:round/>
            </w14:textOutline>
          </w:rPr>
          <w:delText>1</w:delText>
        </w:r>
      </w:del>
    </w:p>
    <w:p w14:paraId="1552B8EB" w14:textId="37D249E0" w:rsidR="00E05815" w:rsidRPr="00E05815" w:rsidDel="00852F68" w:rsidRDefault="00E05815" w:rsidP="001712E8">
      <w:pPr>
        <w:pStyle w:val="ListParagraph"/>
        <w:numPr>
          <w:ilvl w:val="2"/>
          <w:numId w:val="1"/>
        </w:numPr>
        <w:spacing w:after="240" w:line="240" w:lineRule="auto"/>
        <w:rPr>
          <w:del w:id="63" w:author="Nick Joseph" w:date="2020-11-09T21:13:00Z"/>
          <w:rFonts w:ascii="Helvetica" w:hAnsi="Helvetica" w:cs="Helvetica"/>
          <w:color w:val="000000" w:themeColor="text1"/>
          <w:sz w:val="24"/>
          <w:szCs w:val="24"/>
          <w14:textOutline w14:w="0" w14:cap="flat" w14:cmpd="sng" w14:algn="ctr">
            <w14:noFill/>
            <w14:prstDash w14:val="solid"/>
            <w14:round/>
          </w14:textOutline>
        </w:rPr>
      </w:pPr>
      <w:del w:id="64" w:author="Nick Joseph" w:date="2020-11-09T21:13:00Z">
        <w:r w:rsidRPr="00E05815" w:rsidDel="00852F68">
          <w:rPr>
            <w:rFonts w:ascii="Helvetica" w:hAnsi="Helvetica" w:cs="Helvetica"/>
            <w:color w:val="000000" w:themeColor="text1"/>
            <w:sz w:val="24"/>
            <w:szCs w:val="24"/>
            <w14:textOutline w14:w="0" w14:cap="flat" w14:cmpd="sng" w14:algn="ctr">
              <w14:noFill/>
              <w14:prstDash w14:val="solid"/>
              <w14:round/>
            </w14:textOutline>
          </w:rPr>
          <w:delText>Schedule Feasibility</w:delText>
        </w:r>
        <w:r w:rsidR="000829CB" w:rsidDel="00852F68">
          <w:rPr>
            <w:rFonts w:ascii="Helvetica" w:hAnsi="Helvetica" w:cs="Helvetica"/>
            <w:color w:val="000000" w:themeColor="text1"/>
            <w:sz w:val="24"/>
            <w:szCs w:val="24"/>
            <w14:textOutline w14:w="0" w14:cap="flat" w14:cmpd="sng" w14:algn="ctr">
              <w14:noFill/>
              <w14:prstDash w14:val="solid"/>
              <w14:round/>
            </w14:textOutline>
          </w:rPr>
          <w:delText>………………………………………………</w:delText>
        </w:r>
        <w:r w:rsidR="00284EA9" w:rsidDel="00852F68">
          <w:rPr>
            <w:rFonts w:ascii="Helvetica" w:hAnsi="Helvetica" w:cs="Helvetica"/>
            <w:color w:val="000000" w:themeColor="text1"/>
            <w:sz w:val="24"/>
            <w:szCs w:val="24"/>
            <w14:textOutline w14:w="0" w14:cap="flat" w14:cmpd="sng" w14:algn="ctr">
              <w14:noFill/>
              <w14:prstDash w14:val="solid"/>
              <w14:round/>
            </w14:textOutline>
          </w:rPr>
          <w:delText>…...1</w:delText>
        </w:r>
        <w:r w:rsidR="001712E8" w:rsidDel="00852F68">
          <w:rPr>
            <w:rFonts w:ascii="Helvetica" w:hAnsi="Helvetica" w:cs="Helvetica"/>
            <w:color w:val="000000" w:themeColor="text1"/>
            <w:sz w:val="24"/>
            <w:szCs w:val="24"/>
            <w14:textOutline w14:w="0" w14:cap="flat" w14:cmpd="sng" w14:algn="ctr">
              <w14:noFill/>
              <w14:prstDash w14:val="solid"/>
              <w14:round/>
            </w14:textOutline>
          </w:rPr>
          <w:delText>2</w:delText>
        </w:r>
      </w:del>
    </w:p>
    <w:p w14:paraId="4744DD0B" w14:textId="4865B0C3" w:rsidR="00E05815" w:rsidRPr="00E05815" w:rsidDel="00852F68" w:rsidRDefault="00E05815" w:rsidP="001712E8">
      <w:pPr>
        <w:pStyle w:val="ListParagraph"/>
        <w:numPr>
          <w:ilvl w:val="2"/>
          <w:numId w:val="1"/>
        </w:numPr>
        <w:spacing w:after="240" w:line="240" w:lineRule="auto"/>
        <w:rPr>
          <w:del w:id="65" w:author="Nick Joseph" w:date="2020-11-09T21:13:00Z"/>
          <w:rFonts w:ascii="Helvetica" w:hAnsi="Helvetica" w:cs="Helvetica"/>
          <w:color w:val="000000" w:themeColor="text1"/>
          <w:sz w:val="24"/>
          <w:szCs w:val="24"/>
          <w14:textOutline w14:w="0" w14:cap="flat" w14:cmpd="sng" w14:algn="ctr">
            <w14:noFill/>
            <w14:prstDash w14:val="solid"/>
            <w14:round/>
          </w14:textOutline>
        </w:rPr>
      </w:pPr>
      <w:del w:id="66" w:author="Nick Joseph" w:date="2020-11-09T21:13:00Z">
        <w:r w:rsidRPr="00E05815" w:rsidDel="00852F68">
          <w:rPr>
            <w:rFonts w:ascii="Helvetica" w:hAnsi="Helvetica" w:cs="Helvetica"/>
            <w:color w:val="000000" w:themeColor="text1"/>
            <w:sz w:val="24"/>
            <w:szCs w:val="24"/>
            <w14:textOutline w14:w="0" w14:cap="flat" w14:cmpd="sng" w14:algn="ctr">
              <w14:noFill/>
              <w14:prstDash w14:val="solid"/>
              <w14:round/>
            </w14:textOutline>
          </w:rPr>
          <w:delText>Organizational Feasibility</w:delText>
        </w:r>
        <w:r w:rsidR="000829CB" w:rsidDel="00852F68">
          <w:rPr>
            <w:rFonts w:ascii="Helvetica" w:hAnsi="Helvetica" w:cs="Helvetica"/>
            <w:color w:val="000000" w:themeColor="text1"/>
            <w:sz w:val="24"/>
            <w:szCs w:val="24"/>
            <w14:textOutline w14:w="0" w14:cap="flat" w14:cmpd="sng" w14:algn="ctr">
              <w14:noFill/>
              <w14:prstDash w14:val="solid"/>
              <w14:round/>
            </w14:textOutline>
          </w:rPr>
          <w:delText>……………………………………………</w:delText>
        </w:r>
        <w:r w:rsidR="00284EA9" w:rsidDel="00852F68">
          <w:rPr>
            <w:rFonts w:ascii="Helvetica" w:hAnsi="Helvetica" w:cs="Helvetica"/>
            <w:color w:val="000000" w:themeColor="text1"/>
            <w:sz w:val="24"/>
            <w:szCs w:val="24"/>
            <w14:textOutline w14:w="0" w14:cap="flat" w14:cmpd="sng" w14:algn="ctr">
              <w14:noFill/>
              <w14:prstDash w14:val="solid"/>
              <w14:round/>
            </w14:textOutline>
          </w:rPr>
          <w:delText>..1</w:delText>
        </w:r>
        <w:r w:rsidR="001712E8" w:rsidDel="00852F68">
          <w:rPr>
            <w:rFonts w:ascii="Helvetica" w:hAnsi="Helvetica" w:cs="Helvetica"/>
            <w:color w:val="000000" w:themeColor="text1"/>
            <w:sz w:val="24"/>
            <w:szCs w:val="24"/>
            <w14:textOutline w14:w="0" w14:cap="flat" w14:cmpd="sng" w14:algn="ctr">
              <w14:noFill/>
              <w14:prstDash w14:val="solid"/>
              <w14:round/>
            </w14:textOutline>
          </w:rPr>
          <w:delText>2</w:delText>
        </w:r>
      </w:del>
    </w:p>
    <w:p w14:paraId="0C9CB561" w14:textId="486A3868" w:rsidR="00E05815" w:rsidRPr="00E05815" w:rsidDel="00852F68" w:rsidRDefault="00E05815" w:rsidP="001712E8">
      <w:pPr>
        <w:pStyle w:val="ListParagraph"/>
        <w:numPr>
          <w:ilvl w:val="2"/>
          <w:numId w:val="1"/>
        </w:numPr>
        <w:spacing w:after="240" w:line="240" w:lineRule="auto"/>
        <w:rPr>
          <w:del w:id="67" w:author="Nick Joseph" w:date="2020-11-09T21:13:00Z"/>
          <w:rFonts w:ascii="Helvetica" w:hAnsi="Helvetica" w:cs="Helvetica"/>
          <w:color w:val="000000" w:themeColor="text1"/>
          <w:sz w:val="24"/>
          <w:szCs w:val="24"/>
          <w14:textOutline w14:w="0" w14:cap="flat" w14:cmpd="sng" w14:algn="ctr">
            <w14:noFill/>
            <w14:prstDash w14:val="solid"/>
            <w14:round/>
          </w14:textOutline>
        </w:rPr>
      </w:pPr>
      <w:del w:id="68" w:author="Nick Joseph" w:date="2020-11-09T21:13:00Z">
        <w:r w:rsidRPr="00E05815" w:rsidDel="00852F68">
          <w:rPr>
            <w:rFonts w:ascii="Helvetica" w:hAnsi="Helvetica" w:cs="Helvetica"/>
            <w:color w:val="000000" w:themeColor="text1"/>
            <w:sz w:val="24"/>
            <w:szCs w:val="24"/>
            <w14:textOutline w14:w="0" w14:cap="flat" w14:cmpd="sng" w14:algn="ctr">
              <w14:noFill/>
              <w14:prstDash w14:val="solid"/>
              <w14:round/>
            </w14:textOutline>
          </w:rPr>
          <w:delText>Legal and Contractual Feasibility</w:delText>
        </w:r>
        <w:r w:rsidR="000829CB" w:rsidDel="00852F68">
          <w:rPr>
            <w:rFonts w:ascii="Helvetica" w:hAnsi="Helvetica" w:cs="Helvetica"/>
            <w:color w:val="000000" w:themeColor="text1"/>
            <w:sz w:val="24"/>
            <w:szCs w:val="24"/>
            <w14:textOutline w14:w="0" w14:cap="flat" w14:cmpd="sng" w14:algn="ctr">
              <w14:noFill/>
              <w14:prstDash w14:val="solid"/>
              <w14:round/>
            </w14:textOutline>
          </w:rPr>
          <w:delText>…………………………………</w:delText>
        </w:r>
        <w:r w:rsidR="00284EA9" w:rsidDel="00852F68">
          <w:rPr>
            <w:rFonts w:ascii="Helvetica" w:hAnsi="Helvetica" w:cs="Helvetica"/>
            <w:color w:val="000000" w:themeColor="text1"/>
            <w:sz w:val="24"/>
            <w:szCs w:val="24"/>
            <w14:textOutline w14:w="0" w14:cap="flat" w14:cmpd="sng" w14:algn="ctr">
              <w14:noFill/>
              <w14:prstDash w14:val="solid"/>
              <w14:round/>
            </w14:textOutline>
          </w:rPr>
          <w:delText>….1</w:delText>
        </w:r>
        <w:r w:rsidR="001712E8" w:rsidDel="00852F68">
          <w:rPr>
            <w:rFonts w:ascii="Helvetica" w:hAnsi="Helvetica" w:cs="Helvetica"/>
            <w:color w:val="000000" w:themeColor="text1"/>
            <w:sz w:val="24"/>
            <w:szCs w:val="24"/>
            <w14:textOutline w14:w="0" w14:cap="flat" w14:cmpd="sng" w14:algn="ctr">
              <w14:noFill/>
              <w14:prstDash w14:val="solid"/>
              <w14:round/>
            </w14:textOutline>
          </w:rPr>
          <w:delText>2</w:delText>
        </w:r>
      </w:del>
    </w:p>
    <w:p w14:paraId="5DD898E3" w14:textId="51F6360B" w:rsidR="00600D8F" w:rsidRPr="00E05815" w:rsidRDefault="00E05815" w:rsidP="001712E8">
      <w:pPr>
        <w:pStyle w:val="ListParagraph"/>
        <w:numPr>
          <w:ilvl w:val="1"/>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del w:id="69" w:author="Nick Joseph" w:date="2020-11-09T21:13:00Z">
        <w:r w:rsidRPr="00E05815" w:rsidDel="00852F68">
          <w:rPr>
            <w:rFonts w:ascii="Helvetica" w:hAnsi="Helvetica" w:cs="Helvetica"/>
            <w:color w:val="000000" w:themeColor="text1"/>
            <w:sz w:val="24"/>
            <w:szCs w:val="24"/>
            <w14:textOutline w14:w="0" w14:cap="flat" w14:cmpd="sng" w14:algn="ctr">
              <w14:noFill/>
              <w14:prstDash w14:val="solid"/>
              <w14:round/>
            </w14:textOutline>
          </w:rPr>
          <w:delText xml:space="preserve"> Additional Comments</w:delText>
        </w:r>
      </w:del>
      <w:ins w:id="70" w:author="Nick Joseph" w:date="2020-11-09T21:13:00Z">
        <w:r w:rsidR="00852F68">
          <w:rPr>
            <w:rFonts w:ascii="Helvetica" w:hAnsi="Helvetica" w:cs="Helvetica"/>
            <w:color w:val="000000" w:themeColor="text1"/>
            <w:sz w:val="24"/>
            <w:szCs w:val="24"/>
            <w14:textOutline w14:w="0" w14:cap="flat" w14:cmpd="sng" w14:algn="ctr">
              <w14:noFill/>
              <w14:prstDash w14:val="solid"/>
              <w14:round/>
            </w14:textOutline>
          </w:rPr>
          <w:t>Hardware and Software Requirements</w:t>
        </w:r>
      </w:ins>
      <w:r w:rsidR="000829CB">
        <w:rPr>
          <w:rFonts w:ascii="Helvetica" w:hAnsi="Helvetica" w:cs="Helvetica"/>
          <w:color w:val="000000" w:themeColor="text1"/>
          <w:sz w:val="24"/>
          <w:szCs w:val="24"/>
          <w14:textOutline w14:w="0" w14:cap="flat" w14:cmpd="sng" w14:algn="ctr">
            <w14:noFill/>
            <w14:prstDash w14:val="solid"/>
            <w14:round/>
          </w14:textOutline>
        </w:rPr>
        <w:t>……………………</w:t>
      </w:r>
      <w:del w:id="71" w:author="Nick Joseph" w:date="2020-11-09T21:13:00Z">
        <w:r w:rsidR="000829CB" w:rsidDel="00852F68">
          <w:rPr>
            <w:rFonts w:ascii="Helvetica" w:hAnsi="Helvetica" w:cs="Helvetica"/>
            <w:color w:val="000000" w:themeColor="text1"/>
            <w:sz w:val="24"/>
            <w:szCs w:val="24"/>
            <w14:textOutline w14:w="0" w14:cap="flat" w14:cmpd="sng" w14:algn="ctr">
              <w14:noFill/>
              <w14:prstDash w14:val="solid"/>
              <w14:round/>
            </w14:textOutline>
          </w:rPr>
          <w:delText>………………………</w:delText>
        </w:r>
      </w:del>
      <w:r w:rsidR="000829CB">
        <w:rPr>
          <w:rFonts w:ascii="Helvetica" w:hAnsi="Helvetica" w:cs="Helvetica"/>
          <w:color w:val="000000" w:themeColor="text1"/>
          <w:sz w:val="24"/>
          <w:szCs w:val="24"/>
          <w14:textOutline w14:w="0" w14:cap="flat" w14:cmpd="sng" w14:algn="ctr">
            <w14:noFill/>
            <w14:prstDash w14:val="solid"/>
            <w14:round/>
          </w14:textOutline>
        </w:rPr>
        <w:t>……………</w:t>
      </w:r>
      <w:r w:rsidR="00284EA9">
        <w:rPr>
          <w:rFonts w:ascii="Helvetica" w:hAnsi="Helvetica" w:cs="Helvetica"/>
          <w:color w:val="000000" w:themeColor="text1"/>
          <w:sz w:val="24"/>
          <w:szCs w:val="24"/>
          <w14:textOutline w14:w="0" w14:cap="flat" w14:cmpd="sng" w14:algn="ctr">
            <w14:noFill/>
            <w14:prstDash w14:val="solid"/>
            <w14:round/>
          </w14:textOutline>
        </w:rPr>
        <w:t>…</w:t>
      </w:r>
      <w:del w:id="72" w:author="Nick Joseph" w:date="2020-11-09T21:17:00Z">
        <w:r w:rsidR="00284EA9" w:rsidDel="00852F68">
          <w:rPr>
            <w:rFonts w:ascii="Helvetica" w:hAnsi="Helvetica" w:cs="Helvetica"/>
            <w:color w:val="000000" w:themeColor="text1"/>
            <w:sz w:val="24"/>
            <w:szCs w:val="24"/>
            <w14:textOutline w14:w="0" w14:cap="flat" w14:cmpd="sng" w14:algn="ctr">
              <w14:noFill/>
              <w14:prstDash w14:val="solid"/>
              <w14:round/>
            </w14:textOutline>
          </w:rPr>
          <w:delText>.</w:delText>
        </w:r>
      </w:del>
      <w:ins w:id="73" w:author="Nick Joseph" w:date="2020-11-09T21:17:00Z">
        <w:r w:rsidR="00852F68">
          <w:rPr>
            <w:rFonts w:ascii="Helvetica" w:hAnsi="Helvetica" w:cs="Helvetica"/>
            <w:color w:val="000000" w:themeColor="text1"/>
            <w:sz w:val="24"/>
            <w:szCs w:val="24"/>
            <w14:textOutline w14:w="0" w14:cap="flat" w14:cmpd="sng" w14:algn="ctr">
              <w14:noFill/>
              <w14:prstDash w14:val="solid"/>
              <w14:round/>
            </w14:textOutline>
          </w:rPr>
          <w:t>…</w:t>
        </w:r>
      </w:ins>
      <w:r w:rsidR="0061411F">
        <w:rPr>
          <w:rFonts w:ascii="Helvetica" w:hAnsi="Helvetica" w:cs="Helvetica"/>
          <w:color w:val="000000" w:themeColor="text1"/>
          <w:sz w:val="24"/>
          <w:szCs w:val="24"/>
          <w14:textOutline w14:w="0" w14:cap="flat" w14:cmpd="sng" w14:algn="ctr">
            <w14:noFill/>
            <w14:prstDash w14:val="solid"/>
            <w14:round/>
          </w14:textOutline>
        </w:rPr>
        <w:t>…18</w:t>
      </w:r>
      <w:del w:id="74" w:author="Nick Joseph" w:date="2020-11-09T21:13:00Z">
        <w:r w:rsidR="00284EA9" w:rsidDel="00852F68">
          <w:rPr>
            <w:rFonts w:ascii="Helvetica" w:hAnsi="Helvetica" w:cs="Helvetica"/>
            <w:color w:val="000000" w:themeColor="text1"/>
            <w:sz w:val="24"/>
            <w:szCs w:val="24"/>
            <w14:textOutline w14:w="0" w14:cap="flat" w14:cmpd="sng" w14:algn="ctr">
              <w14:noFill/>
              <w14:prstDash w14:val="solid"/>
              <w14:round/>
            </w14:textOutline>
          </w:rPr>
          <w:delText>1</w:delText>
        </w:r>
        <w:r w:rsidR="001712E8" w:rsidDel="00852F68">
          <w:rPr>
            <w:rFonts w:ascii="Helvetica" w:hAnsi="Helvetica" w:cs="Helvetica"/>
            <w:color w:val="000000" w:themeColor="text1"/>
            <w:sz w:val="24"/>
            <w:szCs w:val="24"/>
            <w14:textOutline w14:w="0" w14:cap="flat" w14:cmpd="sng" w14:algn="ctr">
              <w14:noFill/>
              <w14:prstDash w14:val="solid"/>
              <w14:round/>
            </w14:textOutline>
          </w:rPr>
          <w:delText>3</w:delText>
        </w:r>
      </w:del>
    </w:p>
    <w:p w14:paraId="659AB263" w14:textId="03116E8B" w:rsidR="00E05815" w:rsidRDefault="00E05815" w:rsidP="001712E8">
      <w:pPr>
        <w:pStyle w:val="ListParagraph"/>
        <w:numPr>
          <w:ilvl w:val="1"/>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del w:id="75" w:author="Nick Joseph" w:date="2020-11-09T21:13:00Z">
        <w:r w:rsidRPr="00E05815" w:rsidDel="00852F68">
          <w:rPr>
            <w:rFonts w:ascii="Helvetica" w:hAnsi="Helvetica" w:cs="Helvetica"/>
            <w:color w:val="000000" w:themeColor="text1"/>
            <w:sz w:val="24"/>
            <w:szCs w:val="24"/>
            <w14:textOutline w14:w="0" w14:cap="flat" w14:cmpd="sng" w14:algn="ctr">
              <w14:noFill/>
              <w14:prstDash w14:val="solid"/>
              <w14:round/>
            </w14:textOutline>
          </w:rPr>
          <w:delText xml:space="preserve"> Conclusion</w:delText>
        </w:r>
      </w:del>
      <w:ins w:id="76" w:author="Nick Joseph" w:date="2020-11-09T21:13:00Z">
        <w:r w:rsidR="00852F68">
          <w:rPr>
            <w:rFonts w:ascii="Helvetica" w:hAnsi="Helvetica" w:cs="Helvetica"/>
            <w:color w:val="000000" w:themeColor="text1"/>
            <w:sz w:val="24"/>
            <w:szCs w:val="24"/>
            <w14:textOutline w14:w="0" w14:cap="flat" w14:cmpd="sng" w14:algn="ctr">
              <w14:noFill/>
              <w14:prstDash w14:val="solid"/>
              <w14:round/>
            </w14:textOutline>
          </w:rPr>
          <w:t>Security Plans</w:t>
        </w:r>
      </w:ins>
      <w:r w:rsidR="000829CB">
        <w:rPr>
          <w:rFonts w:ascii="Helvetica" w:hAnsi="Helvetica" w:cs="Helvetica"/>
          <w:color w:val="000000" w:themeColor="text1"/>
          <w:sz w:val="24"/>
          <w:szCs w:val="24"/>
          <w14:textOutline w14:w="0" w14:cap="flat" w14:cmpd="sng" w14:algn="ctr">
            <w14:noFill/>
            <w14:prstDash w14:val="solid"/>
            <w14:round/>
          </w14:textOutline>
        </w:rPr>
        <w:t>…………………</w:t>
      </w:r>
      <w:del w:id="77" w:author="Nick Joseph" w:date="2020-11-09T21:13:00Z">
        <w:r w:rsidR="000829CB" w:rsidDel="00852F68">
          <w:rPr>
            <w:rFonts w:ascii="Helvetica" w:hAnsi="Helvetica" w:cs="Helvetica"/>
            <w:color w:val="000000" w:themeColor="text1"/>
            <w:sz w:val="24"/>
            <w:szCs w:val="24"/>
            <w14:textOutline w14:w="0" w14:cap="flat" w14:cmpd="sng" w14:algn="ctr">
              <w14:noFill/>
              <w14:prstDash w14:val="solid"/>
              <w14:round/>
            </w14:textOutline>
          </w:rPr>
          <w:delText>……</w:delText>
        </w:r>
      </w:del>
      <w:r w:rsidR="000829CB">
        <w:rPr>
          <w:rFonts w:ascii="Helvetica" w:hAnsi="Helvetica" w:cs="Helvetica"/>
          <w:color w:val="000000" w:themeColor="text1"/>
          <w:sz w:val="24"/>
          <w:szCs w:val="24"/>
          <w14:textOutline w14:w="0" w14:cap="flat" w14:cmpd="sng" w14:algn="ctr">
            <w14:noFill/>
            <w14:prstDash w14:val="solid"/>
            <w14:round/>
          </w14:textOutline>
        </w:rPr>
        <w:t>………………………………………………</w:t>
      </w:r>
      <w:r w:rsidR="00284EA9">
        <w:rPr>
          <w:rFonts w:ascii="Helvetica" w:hAnsi="Helvetica" w:cs="Helvetica"/>
          <w:color w:val="000000" w:themeColor="text1"/>
          <w:sz w:val="24"/>
          <w:szCs w:val="24"/>
          <w14:textOutline w14:w="0" w14:cap="flat" w14:cmpd="sng" w14:algn="ctr">
            <w14:noFill/>
            <w14:prstDash w14:val="solid"/>
            <w14:round/>
          </w14:textOutline>
        </w:rPr>
        <w:t>...</w:t>
      </w:r>
      <w:ins w:id="78" w:author="Nick Joseph" w:date="2020-11-09T21:17:00Z">
        <w:r w:rsidR="00852F68">
          <w:rPr>
            <w:rFonts w:ascii="Helvetica" w:hAnsi="Helvetica" w:cs="Helvetica"/>
            <w:color w:val="000000" w:themeColor="text1"/>
            <w:sz w:val="24"/>
            <w:szCs w:val="24"/>
            <w14:textOutline w14:w="0" w14:cap="flat" w14:cmpd="sng" w14:algn="ctr">
              <w14:noFill/>
              <w14:prstDash w14:val="solid"/>
              <w14:round/>
            </w14:textOutline>
          </w:rPr>
          <w:t>..</w:t>
        </w:r>
      </w:ins>
      <w:r w:rsidR="0061411F">
        <w:rPr>
          <w:rFonts w:ascii="Helvetica" w:hAnsi="Helvetica" w:cs="Helvetica"/>
          <w:color w:val="000000" w:themeColor="text1"/>
          <w:sz w:val="24"/>
          <w:szCs w:val="24"/>
          <w14:textOutline w14:w="0" w14:cap="flat" w14:cmpd="sng" w14:algn="ctr">
            <w14:noFill/>
            <w14:prstDash w14:val="solid"/>
            <w14:round/>
          </w14:textOutline>
        </w:rPr>
        <w:t>.19</w:t>
      </w:r>
      <w:del w:id="79" w:author="Nick Joseph" w:date="2020-11-09T21:13:00Z">
        <w:r w:rsidR="00284EA9" w:rsidDel="00852F68">
          <w:rPr>
            <w:rFonts w:ascii="Helvetica" w:hAnsi="Helvetica" w:cs="Helvetica"/>
            <w:color w:val="000000" w:themeColor="text1"/>
            <w:sz w:val="24"/>
            <w:szCs w:val="24"/>
            <w14:textOutline w14:w="0" w14:cap="flat" w14:cmpd="sng" w14:algn="ctr">
              <w14:noFill/>
              <w14:prstDash w14:val="solid"/>
              <w14:round/>
            </w14:textOutline>
          </w:rPr>
          <w:delText>1</w:delText>
        </w:r>
        <w:r w:rsidR="001712E8" w:rsidDel="00852F68">
          <w:rPr>
            <w:rFonts w:ascii="Helvetica" w:hAnsi="Helvetica" w:cs="Helvetica"/>
            <w:color w:val="000000" w:themeColor="text1"/>
            <w:sz w:val="24"/>
            <w:szCs w:val="24"/>
            <w14:textOutline w14:w="0" w14:cap="flat" w14:cmpd="sng" w14:algn="ctr">
              <w14:noFill/>
              <w14:prstDash w14:val="solid"/>
              <w14:round/>
            </w14:textOutline>
          </w:rPr>
          <w:delText>3</w:delText>
        </w:r>
      </w:del>
    </w:p>
    <w:p w14:paraId="68E18925" w14:textId="505A9B8A" w:rsidR="00E05815" w:rsidRPr="00E42D6C" w:rsidRDefault="00E42D6C" w:rsidP="001712E8">
      <w:pPr>
        <w:pStyle w:val="ListParagraph"/>
        <w:numPr>
          <w:ilvl w:val="0"/>
          <w:numId w:val="1"/>
        </w:numPr>
        <w:spacing w:after="240" w:line="240" w:lineRule="auto"/>
        <w:rPr>
          <w:rFonts w:ascii="Helvetica" w:hAnsi="Helvetica" w:cs="Helvetica"/>
          <w:b/>
          <w:bCs/>
          <w:color w:val="538135" w:themeColor="accent6" w:themeShade="BF"/>
          <w:sz w:val="28"/>
          <w:szCs w:val="28"/>
          <w14:textOutline w14:w="0" w14:cap="flat" w14:cmpd="sng" w14:algn="ctr">
            <w14:noFill/>
            <w14:prstDash w14:val="solid"/>
            <w14:round/>
          </w14:textOutline>
        </w:rPr>
      </w:pPr>
      <w:r w:rsidRPr="00E42D6C">
        <w:rPr>
          <w:rFonts w:ascii="Helvetica" w:hAnsi="Helvetica" w:cs="Helvetica"/>
          <w:b/>
          <w:bCs/>
          <w:color w:val="538135" w:themeColor="accent6" w:themeShade="BF"/>
          <w:sz w:val="28"/>
          <w:szCs w:val="28"/>
          <w14:textOutline w14:w="0" w14:cap="flat" w14:cmpd="sng" w14:algn="ctr">
            <w14:noFill/>
            <w14:prstDash w14:val="solid"/>
            <w14:round/>
          </w14:textOutline>
        </w:rPr>
        <w:t xml:space="preserve"> </w:t>
      </w:r>
      <w:r>
        <w:rPr>
          <w:rFonts w:ascii="Helvetica" w:hAnsi="Helvetica" w:cs="Helvetica"/>
          <w:b/>
          <w:bCs/>
          <w:color w:val="538135" w:themeColor="accent6" w:themeShade="BF"/>
          <w:sz w:val="28"/>
          <w:szCs w:val="28"/>
          <w14:textOutline w14:w="0" w14:cap="flat" w14:cmpd="sng" w14:algn="ctr">
            <w14:noFill/>
            <w14:prstDash w14:val="solid"/>
            <w14:round/>
          </w14:textOutline>
        </w:rPr>
        <w:t xml:space="preserve">   </w:t>
      </w:r>
      <w:del w:id="80" w:author="Nick Joseph" w:date="2020-11-09T21:14:00Z">
        <w:r w:rsidR="00E05815" w:rsidRPr="00E42D6C" w:rsidDel="00852F68">
          <w:rPr>
            <w:rFonts w:ascii="Helvetica" w:hAnsi="Helvetica" w:cs="Helvetica"/>
            <w:b/>
            <w:bCs/>
            <w:color w:val="538135" w:themeColor="accent6" w:themeShade="BF"/>
            <w:sz w:val="28"/>
            <w:szCs w:val="28"/>
            <w14:textOutline w14:w="0" w14:cap="flat" w14:cmpd="sng" w14:algn="ctr">
              <w14:noFill/>
              <w14:prstDash w14:val="solid"/>
              <w14:round/>
            </w14:textOutline>
          </w:rPr>
          <w:delText>Requirements Definition</w:delText>
        </w:r>
      </w:del>
      <w:ins w:id="81" w:author="Nick Joseph" w:date="2020-11-09T21:14:00Z">
        <w:r w:rsidR="00852F68">
          <w:rPr>
            <w:rFonts w:ascii="Helvetica" w:hAnsi="Helvetica" w:cs="Helvetica"/>
            <w:b/>
            <w:bCs/>
            <w:color w:val="538135" w:themeColor="accent6" w:themeShade="BF"/>
            <w:sz w:val="28"/>
            <w:szCs w:val="28"/>
            <w14:textOutline w14:w="0" w14:cap="flat" w14:cmpd="sng" w14:algn="ctr">
              <w14:noFill/>
              <w14:prstDash w14:val="solid"/>
              <w14:round/>
            </w14:textOutline>
          </w:rPr>
          <w:t>User-Interface</w:t>
        </w:r>
      </w:ins>
      <w:r w:rsidR="000829CB">
        <w:rPr>
          <w:rFonts w:ascii="Helvetica" w:hAnsi="Helvetica" w:cs="Helvetica"/>
          <w:b/>
          <w:bCs/>
          <w:color w:val="538135" w:themeColor="accent6" w:themeShade="BF"/>
          <w:sz w:val="28"/>
          <w:szCs w:val="28"/>
          <w14:textOutline w14:w="0" w14:cap="flat" w14:cmpd="sng" w14:algn="ctr">
            <w14:noFill/>
            <w14:prstDash w14:val="solid"/>
            <w14:round/>
          </w14:textOutline>
        </w:rPr>
        <w:t>……………………………………………</w:t>
      </w:r>
      <w:r w:rsidR="00284EA9">
        <w:rPr>
          <w:rFonts w:ascii="Helvetica" w:hAnsi="Helvetica" w:cs="Helvetica"/>
          <w:b/>
          <w:bCs/>
          <w:color w:val="538135" w:themeColor="accent6" w:themeShade="BF"/>
          <w:sz w:val="28"/>
          <w:szCs w:val="28"/>
          <w14:textOutline w14:w="0" w14:cap="flat" w14:cmpd="sng" w14:algn="ctr">
            <w14:noFill/>
            <w14:prstDash w14:val="solid"/>
            <w14:round/>
          </w14:textOutline>
        </w:rPr>
        <w:t>…</w:t>
      </w:r>
      <w:ins w:id="82" w:author="Nick Joseph" w:date="2020-11-09T21:17:00Z">
        <w:r w:rsidR="00852F68">
          <w:rPr>
            <w:rFonts w:ascii="Helvetica" w:hAnsi="Helvetica" w:cs="Helvetica"/>
            <w:b/>
            <w:bCs/>
            <w:color w:val="538135" w:themeColor="accent6" w:themeShade="BF"/>
            <w:sz w:val="28"/>
            <w:szCs w:val="28"/>
            <w14:textOutline w14:w="0" w14:cap="flat" w14:cmpd="sng" w14:algn="ctr">
              <w14:noFill/>
              <w14:prstDash w14:val="solid"/>
              <w14:round/>
            </w14:textOutline>
          </w:rPr>
          <w:t>……………</w:t>
        </w:r>
      </w:ins>
      <w:r w:rsidR="0061411F">
        <w:rPr>
          <w:rFonts w:ascii="Helvetica" w:hAnsi="Helvetica" w:cs="Helvetica"/>
          <w:b/>
          <w:bCs/>
          <w:color w:val="538135" w:themeColor="accent6" w:themeShade="BF"/>
          <w:sz w:val="28"/>
          <w:szCs w:val="28"/>
          <w14:textOutline w14:w="0" w14:cap="flat" w14:cmpd="sng" w14:algn="ctr">
            <w14:noFill/>
            <w14:prstDash w14:val="solid"/>
            <w14:round/>
          </w14:textOutline>
        </w:rPr>
        <w:t>20</w:t>
      </w:r>
      <w:del w:id="83" w:author="Nick Joseph" w:date="2020-11-09T21:15:00Z">
        <w:r w:rsidR="00284EA9" w:rsidDel="00852F68">
          <w:rPr>
            <w:rFonts w:ascii="Helvetica" w:hAnsi="Helvetica" w:cs="Helvetica"/>
            <w:b/>
            <w:bCs/>
            <w:color w:val="538135" w:themeColor="accent6" w:themeShade="BF"/>
            <w:sz w:val="28"/>
            <w:szCs w:val="28"/>
            <w14:textOutline w14:w="0" w14:cap="flat" w14:cmpd="sng" w14:algn="ctr">
              <w14:noFill/>
              <w14:prstDash w14:val="solid"/>
              <w14:round/>
            </w14:textOutline>
          </w:rPr>
          <w:delText>1</w:delText>
        </w:r>
        <w:r w:rsidR="001712E8" w:rsidDel="00852F68">
          <w:rPr>
            <w:rFonts w:ascii="Helvetica" w:hAnsi="Helvetica" w:cs="Helvetica"/>
            <w:b/>
            <w:bCs/>
            <w:color w:val="538135" w:themeColor="accent6" w:themeShade="BF"/>
            <w:sz w:val="28"/>
            <w:szCs w:val="28"/>
            <w14:textOutline w14:w="0" w14:cap="flat" w14:cmpd="sng" w14:algn="ctr">
              <w14:noFill/>
              <w14:prstDash w14:val="solid"/>
              <w14:round/>
            </w14:textOutline>
          </w:rPr>
          <w:delText>4</w:delText>
        </w:r>
      </w:del>
    </w:p>
    <w:p w14:paraId="36229D25" w14:textId="72CA4F51" w:rsidR="00E05815" w:rsidRDefault="00E05815" w:rsidP="001712E8">
      <w:pPr>
        <w:pStyle w:val="ListParagraph"/>
        <w:numPr>
          <w:ilvl w:val="1"/>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del w:id="84" w:author="Nick Joseph" w:date="2020-11-09T21:14:00Z">
        <w:r w:rsidDel="00852F68">
          <w:rPr>
            <w:rFonts w:ascii="Helvetica" w:hAnsi="Helvetica" w:cs="Helvetica"/>
            <w:color w:val="000000" w:themeColor="text1"/>
            <w:sz w:val="24"/>
            <w:szCs w:val="24"/>
            <w14:textOutline w14:w="0" w14:cap="flat" w14:cmpd="sng" w14:algn="ctr">
              <w14:noFill/>
              <w14:prstDash w14:val="solid"/>
              <w14:round/>
            </w14:textOutline>
          </w:rPr>
          <w:delText>Introduction</w:delText>
        </w:r>
      </w:del>
      <w:ins w:id="85" w:author="Nick Joseph" w:date="2020-11-09T21:14:00Z">
        <w:r w:rsidR="00852F68">
          <w:rPr>
            <w:rFonts w:ascii="Helvetica" w:hAnsi="Helvetica" w:cs="Helvetica"/>
            <w:color w:val="000000" w:themeColor="text1"/>
            <w:sz w:val="24"/>
            <w:szCs w:val="24"/>
            <w14:textOutline w14:w="0" w14:cap="flat" w14:cmpd="sng" w14:algn="ctr">
              <w14:noFill/>
              <w14:prstDash w14:val="solid"/>
              <w14:round/>
            </w14:textOutline>
          </w:rPr>
          <w:t>User-Interface Requirements and Constraints</w:t>
        </w:r>
      </w:ins>
      <w:del w:id="86" w:author="Nick Joseph" w:date="2020-11-09T21:14:00Z">
        <w:r w:rsidR="000829CB" w:rsidDel="00852F68">
          <w:rPr>
            <w:rFonts w:ascii="Helvetica" w:hAnsi="Helvetica" w:cs="Helvetica"/>
            <w:color w:val="000000" w:themeColor="text1"/>
            <w:sz w:val="24"/>
            <w:szCs w:val="24"/>
            <w14:textOutline w14:w="0" w14:cap="flat" w14:cmpd="sng" w14:algn="ctr">
              <w14:noFill/>
              <w14:prstDash w14:val="solid"/>
              <w14:round/>
            </w14:textOutline>
          </w:rPr>
          <w:delText>………</w:delText>
        </w:r>
      </w:del>
      <w:r w:rsidR="000829CB">
        <w:rPr>
          <w:rFonts w:ascii="Helvetica" w:hAnsi="Helvetica" w:cs="Helvetica"/>
          <w:color w:val="000000" w:themeColor="text1"/>
          <w:sz w:val="24"/>
          <w:szCs w:val="24"/>
          <w14:textOutline w14:w="0" w14:cap="flat" w14:cmpd="sng" w14:algn="ctr">
            <w14:noFill/>
            <w14:prstDash w14:val="solid"/>
            <w14:round/>
          </w14:textOutline>
        </w:rPr>
        <w:t>…</w:t>
      </w:r>
      <w:del w:id="87" w:author="Nick Joseph" w:date="2020-11-09T21:14:00Z">
        <w:r w:rsidR="000829CB" w:rsidDel="00852F68">
          <w:rPr>
            <w:rFonts w:ascii="Helvetica" w:hAnsi="Helvetica" w:cs="Helvetica"/>
            <w:color w:val="000000" w:themeColor="text1"/>
            <w:sz w:val="24"/>
            <w:szCs w:val="24"/>
            <w14:textOutline w14:w="0" w14:cap="flat" w14:cmpd="sng" w14:algn="ctr">
              <w14:noFill/>
              <w14:prstDash w14:val="solid"/>
              <w14:round/>
            </w14:textOutline>
          </w:rPr>
          <w:delText>………………………………</w:delText>
        </w:r>
      </w:del>
      <w:r w:rsidR="000829CB">
        <w:rPr>
          <w:rFonts w:ascii="Helvetica" w:hAnsi="Helvetica" w:cs="Helvetica"/>
          <w:color w:val="000000" w:themeColor="text1"/>
          <w:sz w:val="24"/>
          <w:szCs w:val="24"/>
          <w14:textOutline w14:w="0" w14:cap="flat" w14:cmpd="sng" w14:algn="ctr">
            <w14:noFill/>
            <w14:prstDash w14:val="solid"/>
            <w14:round/>
          </w14:textOutline>
        </w:rPr>
        <w:t>……………………………</w:t>
      </w:r>
      <w:r w:rsidR="00284EA9">
        <w:rPr>
          <w:rFonts w:ascii="Helvetica" w:hAnsi="Helvetica" w:cs="Helvetica"/>
          <w:color w:val="000000" w:themeColor="text1"/>
          <w:sz w:val="24"/>
          <w:szCs w:val="24"/>
          <w14:textOutline w14:w="0" w14:cap="flat" w14:cmpd="sng" w14:algn="ctr">
            <w14:noFill/>
            <w14:prstDash w14:val="solid"/>
            <w14:round/>
          </w14:textOutline>
        </w:rPr>
        <w:t>...</w:t>
      </w:r>
      <w:r w:rsidR="0061411F">
        <w:rPr>
          <w:rFonts w:ascii="Helvetica" w:hAnsi="Helvetica" w:cs="Helvetica"/>
          <w:color w:val="000000" w:themeColor="text1"/>
          <w:sz w:val="24"/>
          <w:szCs w:val="24"/>
          <w14:textOutline w14:w="0" w14:cap="flat" w14:cmpd="sng" w14:algn="ctr">
            <w14:noFill/>
            <w14:prstDash w14:val="solid"/>
            <w14:round/>
          </w14:textOutline>
        </w:rPr>
        <w:t>20</w:t>
      </w:r>
      <w:del w:id="88" w:author="Nick Joseph" w:date="2020-11-09T21:15:00Z">
        <w:r w:rsidR="00284EA9" w:rsidDel="00852F68">
          <w:rPr>
            <w:rFonts w:ascii="Helvetica" w:hAnsi="Helvetica" w:cs="Helvetica"/>
            <w:color w:val="000000" w:themeColor="text1"/>
            <w:sz w:val="24"/>
            <w:szCs w:val="24"/>
            <w14:textOutline w14:w="0" w14:cap="flat" w14:cmpd="sng" w14:algn="ctr">
              <w14:noFill/>
              <w14:prstDash w14:val="solid"/>
              <w14:round/>
            </w14:textOutline>
          </w:rPr>
          <w:delText>1</w:delText>
        </w:r>
        <w:r w:rsidR="001712E8" w:rsidDel="00852F68">
          <w:rPr>
            <w:rFonts w:ascii="Helvetica" w:hAnsi="Helvetica" w:cs="Helvetica"/>
            <w:color w:val="000000" w:themeColor="text1"/>
            <w:sz w:val="24"/>
            <w:szCs w:val="24"/>
            <w14:textOutline w14:w="0" w14:cap="flat" w14:cmpd="sng" w14:algn="ctr">
              <w14:noFill/>
              <w14:prstDash w14:val="solid"/>
              <w14:round/>
            </w14:textOutline>
          </w:rPr>
          <w:delText>4</w:delText>
        </w:r>
      </w:del>
    </w:p>
    <w:p w14:paraId="7F871760" w14:textId="5AA493EC" w:rsidR="00E05815" w:rsidRDefault="00E05815" w:rsidP="001712E8">
      <w:pPr>
        <w:pStyle w:val="ListParagraph"/>
        <w:numPr>
          <w:ilvl w:val="1"/>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del w:id="89" w:author="Nick Joseph" w:date="2020-11-09T21:14:00Z">
        <w:r w:rsidDel="00852F68">
          <w:rPr>
            <w:rFonts w:ascii="Helvetica" w:hAnsi="Helvetica" w:cs="Helvetica"/>
            <w:color w:val="000000" w:themeColor="text1"/>
            <w:sz w:val="24"/>
            <w:szCs w:val="24"/>
            <w14:textOutline w14:w="0" w14:cap="flat" w14:cmpd="sng" w14:algn="ctr">
              <w14:noFill/>
              <w14:prstDash w14:val="solid"/>
              <w14:round/>
            </w14:textOutline>
          </w:rPr>
          <w:delText>Functional Requirements</w:delText>
        </w:r>
      </w:del>
      <w:ins w:id="90" w:author="Nick Joseph" w:date="2020-11-09T21:14:00Z">
        <w:r w:rsidR="00852F68">
          <w:rPr>
            <w:rFonts w:ascii="Helvetica" w:hAnsi="Helvetica" w:cs="Helvetica"/>
            <w:color w:val="000000" w:themeColor="text1"/>
            <w:sz w:val="24"/>
            <w:szCs w:val="24"/>
            <w14:textOutline w14:w="0" w14:cap="flat" w14:cmpd="sng" w14:algn="ctr">
              <w14:noFill/>
              <w14:prstDash w14:val="solid"/>
              <w14:round/>
            </w14:textOutline>
          </w:rPr>
          <w:t>Forms: Scree</w:t>
        </w:r>
      </w:ins>
      <w:ins w:id="91" w:author="Nick Joseph" w:date="2020-11-09T21:15:00Z">
        <w:r w:rsidR="00852F68">
          <w:rPr>
            <w:rFonts w:ascii="Helvetica" w:hAnsi="Helvetica" w:cs="Helvetica"/>
            <w:color w:val="000000" w:themeColor="text1"/>
            <w:sz w:val="24"/>
            <w:szCs w:val="24"/>
            <w14:textOutline w14:w="0" w14:cap="flat" w14:cmpd="sng" w14:algn="ctr">
              <w14:noFill/>
              <w14:prstDash w14:val="solid"/>
              <w14:round/>
            </w14:textOutline>
          </w:rPr>
          <w:t>n/User-Interaction Design</w:t>
        </w:r>
      </w:ins>
      <w:r w:rsidR="000829CB">
        <w:rPr>
          <w:rFonts w:ascii="Helvetica" w:hAnsi="Helvetica" w:cs="Helvetica"/>
          <w:color w:val="000000" w:themeColor="text1"/>
          <w:sz w:val="24"/>
          <w:szCs w:val="24"/>
          <w14:textOutline w14:w="0" w14:cap="flat" w14:cmpd="sng" w14:algn="ctr">
            <w14:noFill/>
            <w14:prstDash w14:val="solid"/>
            <w14:round/>
          </w14:textOutline>
        </w:rPr>
        <w:t>……………</w:t>
      </w:r>
      <w:del w:id="92" w:author="Nick Joseph" w:date="2020-11-09T21:15:00Z">
        <w:r w:rsidR="000829CB" w:rsidDel="00852F68">
          <w:rPr>
            <w:rFonts w:ascii="Helvetica" w:hAnsi="Helvetica" w:cs="Helvetica"/>
            <w:color w:val="000000" w:themeColor="text1"/>
            <w:sz w:val="24"/>
            <w:szCs w:val="24"/>
            <w14:textOutline w14:w="0" w14:cap="flat" w14:cmpd="sng" w14:algn="ctr">
              <w14:noFill/>
              <w14:prstDash w14:val="solid"/>
              <w14:round/>
            </w14:textOutline>
          </w:rPr>
          <w:delText>……………………</w:delText>
        </w:r>
      </w:del>
      <w:r w:rsidR="000829CB">
        <w:rPr>
          <w:rFonts w:ascii="Helvetica" w:hAnsi="Helvetica" w:cs="Helvetica"/>
          <w:color w:val="000000" w:themeColor="text1"/>
          <w:sz w:val="24"/>
          <w:szCs w:val="24"/>
          <w14:textOutline w14:w="0" w14:cap="flat" w14:cmpd="sng" w14:algn="ctr">
            <w14:noFill/>
            <w14:prstDash w14:val="solid"/>
            <w14:round/>
          </w14:textOutline>
        </w:rPr>
        <w:t>……</w:t>
      </w:r>
      <w:ins w:id="93" w:author="Nick Joseph" w:date="2020-11-09T21:18:00Z">
        <w:r w:rsidR="00852F68">
          <w:rPr>
            <w:rFonts w:ascii="Helvetica" w:hAnsi="Helvetica" w:cs="Helvetica"/>
            <w:color w:val="000000" w:themeColor="text1"/>
            <w:sz w:val="24"/>
            <w:szCs w:val="24"/>
            <w14:textOutline w14:w="0" w14:cap="flat" w14:cmpd="sng" w14:algn="ctr">
              <w14:noFill/>
              <w14:prstDash w14:val="solid"/>
              <w14:round/>
            </w14:textOutline>
          </w:rPr>
          <w:t>…………</w:t>
        </w:r>
      </w:ins>
      <w:r w:rsidR="004E4B8D">
        <w:rPr>
          <w:rFonts w:ascii="Helvetica" w:hAnsi="Helvetica" w:cs="Helvetica"/>
          <w:color w:val="000000" w:themeColor="text1"/>
          <w:sz w:val="24"/>
          <w:szCs w:val="24"/>
          <w14:textOutline w14:w="0" w14:cap="flat" w14:cmpd="sng" w14:algn="ctr">
            <w14:noFill/>
            <w14:prstDash w14:val="solid"/>
            <w14:round/>
          </w14:textOutline>
        </w:rPr>
        <w:t>…………..20</w:t>
      </w:r>
      <w:del w:id="94" w:author="Nick Joseph" w:date="2020-11-09T21:17:00Z">
        <w:r w:rsidR="000829CB" w:rsidDel="00852F68">
          <w:rPr>
            <w:rFonts w:ascii="Helvetica" w:hAnsi="Helvetica" w:cs="Helvetica"/>
            <w:color w:val="000000" w:themeColor="text1"/>
            <w:sz w:val="24"/>
            <w:szCs w:val="24"/>
            <w14:textOutline w14:w="0" w14:cap="flat" w14:cmpd="sng" w14:algn="ctr">
              <w14:noFill/>
              <w14:prstDash w14:val="solid"/>
              <w14:round/>
            </w14:textOutline>
          </w:rPr>
          <w:delText>………………</w:delText>
        </w:r>
        <w:r w:rsidR="00284EA9" w:rsidDel="00852F68">
          <w:rPr>
            <w:rFonts w:ascii="Helvetica" w:hAnsi="Helvetica" w:cs="Helvetica"/>
            <w:color w:val="000000" w:themeColor="text1"/>
            <w:sz w:val="24"/>
            <w:szCs w:val="24"/>
            <w14:textOutline w14:w="0" w14:cap="flat" w14:cmpd="sng" w14:algn="ctr">
              <w14:noFill/>
              <w14:prstDash w14:val="solid"/>
              <w14:round/>
            </w14:textOutline>
          </w:rPr>
          <w:delText>…</w:delText>
        </w:r>
      </w:del>
      <w:del w:id="95" w:author="Nick Joseph" w:date="2020-11-09T21:15:00Z">
        <w:r w:rsidR="00284EA9" w:rsidDel="00852F68">
          <w:rPr>
            <w:rFonts w:ascii="Helvetica" w:hAnsi="Helvetica" w:cs="Helvetica"/>
            <w:color w:val="000000" w:themeColor="text1"/>
            <w:sz w:val="24"/>
            <w:szCs w:val="24"/>
            <w14:textOutline w14:w="0" w14:cap="flat" w14:cmpd="sng" w14:algn="ctr">
              <w14:noFill/>
              <w14:prstDash w14:val="solid"/>
              <w14:round/>
            </w14:textOutline>
          </w:rPr>
          <w:delText>1</w:delText>
        </w:r>
        <w:r w:rsidR="001712E8" w:rsidDel="00852F68">
          <w:rPr>
            <w:rFonts w:ascii="Helvetica" w:hAnsi="Helvetica" w:cs="Helvetica"/>
            <w:color w:val="000000" w:themeColor="text1"/>
            <w:sz w:val="24"/>
            <w:szCs w:val="24"/>
            <w14:textOutline w14:w="0" w14:cap="flat" w14:cmpd="sng" w14:algn="ctr">
              <w14:noFill/>
              <w14:prstDash w14:val="solid"/>
              <w14:round/>
            </w14:textOutline>
          </w:rPr>
          <w:delText>4</w:delText>
        </w:r>
      </w:del>
    </w:p>
    <w:p w14:paraId="107A01F6" w14:textId="76CBB799" w:rsidR="00E05815" w:rsidDel="00852F68" w:rsidRDefault="00E05815" w:rsidP="001712E8">
      <w:pPr>
        <w:pStyle w:val="ListParagraph"/>
        <w:numPr>
          <w:ilvl w:val="1"/>
          <w:numId w:val="1"/>
        </w:numPr>
        <w:spacing w:after="240" w:line="240" w:lineRule="auto"/>
        <w:rPr>
          <w:del w:id="96" w:author="Nick Joseph" w:date="2020-11-09T21:15:00Z"/>
          <w:rFonts w:ascii="Helvetica" w:hAnsi="Helvetica" w:cs="Helvetica"/>
          <w:color w:val="000000" w:themeColor="text1"/>
          <w:sz w:val="24"/>
          <w:szCs w:val="24"/>
          <w14:textOutline w14:w="0" w14:cap="flat" w14:cmpd="sng" w14:algn="ctr">
            <w14:noFill/>
            <w14:prstDash w14:val="solid"/>
            <w14:round/>
          </w14:textOutline>
        </w:rPr>
      </w:pPr>
      <w:del w:id="97" w:author="Nick Joseph" w:date="2020-11-09T21:15:00Z">
        <w:r w:rsidDel="00852F68">
          <w:rPr>
            <w:rFonts w:ascii="Helvetica" w:hAnsi="Helvetica" w:cs="Helvetica"/>
            <w:color w:val="000000" w:themeColor="text1"/>
            <w:sz w:val="24"/>
            <w:szCs w:val="24"/>
            <w14:textOutline w14:w="0" w14:cap="flat" w14:cmpd="sng" w14:algn="ctr">
              <w14:noFill/>
              <w14:prstDash w14:val="solid"/>
              <w14:round/>
            </w14:textOutline>
          </w:rPr>
          <w:delText>Data Requirements</w:delText>
        </w:r>
      </w:del>
      <w:ins w:id="98" w:author="Nick Joseph" w:date="2020-11-09T21:15:00Z">
        <w:r w:rsidR="00852F68">
          <w:rPr>
            <w:rFonts w:ascii="Helvetica" w:hAnsi="Helvetica" w:cs="Helvetica"/>
            <w:color w:val="000000" w:themeColor="text1"/>
            <w:sz w:val="24"/>
            <w:szCs w:val="24"/>
            <w14:textOutline w14:w="0" w14:cap="flat" w14:cmpd="sng" w14:algn="ctr">
              <w14:noFill/>
              <w14:prstDash w14:val="solid"/>
              <w14:round/>
            </w14:textOutline>
          </w:rPr>
          <w:t>Reports: “Printed Output” Design</w:t>
        </w:r>
      </w:ins>
      <w:r w:rsidR="000829CB">
        <w:rPr>
          <w:rFonts w:ascii="Helvetica" w:hAnsi="Helvetica" w:cs="Helvetica"/>
          <w:color w:val="000000" w:themeColor="text1"/>
          <w:sz w:val="24"/>
          <w:szCs w:val="24"/>
          <w14:textOutline w14:w="0" w14:cap="flat" w14:cmpd="sng" w14:algn="ctr">
            <w14:noFill/>
            <w14:prstDash w14:val="solid"/>
            <w14:round/>
          </w14:textOutline>
        </w:rPr>
        <w:t>…</w:t>
      </w:r>
      <w:del w:id="99" w:author="Nick Joseph" w:date="2020-11-09T21:15:00Z">
        <w:r w:rsidR="000829CB" w:rsidDel="00852F68">
          <w:rPr>
            <w:rFonts w:ascii="Helvetica" w:hAnsi="Helvetica" w:cs="Helvetica"/>
            <w:color w:val="000000" w:themeColor="text1"/>
            <w:sz w:val="24"/>
            <w:szCs w:val="24"/>
            <w14:textOutline w14:w="0" w14:cap="flat" w14:cmpd="sng" w14:algn="ctr">
              <w14:noFill/>
              <w14:prstDash w14:val="solid"/>
              <w14:round/>
            </w14:textOutline>
          </w:rPr>
          <w:delText>……………</w:delText>
        </w:r>
      </w:del>
      <w:r w:rsidR="000829CB">
        <w:rPr>
          <w:rFonts w:ascii="Helvetica" w:hAnsi="Helvetica" w:cs="Helvetica"/>
          <w:color w:val="000000" w:themeColor="text1"/>
          <w:sz w:val="24"/>
          <w:szCs w:val="24"/>
          <w14:textOutline w14:w="0" w14:cap="flat" w14:cmpd="sng" w14:algn="ctr">
            <w14:noFill/>
            <w14:prstDash w14:val="solid"/>
            <w14:round/>
          </w14:textOutline>
        </w:rPr>
        <w:t>………………</w:t>
      </w:r>
      <w:del w:id="100" w:author="Nick Joseph" w:date="2020-11-09T21:15:00Z">
        <w:r w:rsidR="000829CB" w:rsidDel="00852F68">
          <w:rPr>
            <w:rFonts w:ascii="Helvetica" w:hAnsi="Helvetica" w:cs="Helvetica"/>
            <w:color w:val="000000" w:themeColor="text1"/>
            <w:sz w:val="24"/>
            <w:szCs w:val="24"/>
            <w14:textOutline w14:w="0" w14:cap="flat" w14:cmpd="sng" w14:algn="ctr">
              <w14:noFill/>
              <w14:prstDash w14:val="solid"/>
              <w14:round/>
            </w14:textOutline>
          </w:rPr>
          <w:delText>……</w:delText>
        </w:r>
      </w:del>
      <w:r w:rsidR="000829CB">
        <w:rPr>
          <w:rFonts w:ascii="Helvetica" w:hAnsi="Helvetica" w:cs="Helvetica"/>
          <w:color w:val="000000" w:themeColor="text1"/>
          <w:sz w:val="24"/>
          <w:szCs w:val="24"/>
          <w14:textOutline w14:w="0" w14:cap="flat" w14:cmpd="sng" w14:algn="ctr">
            <w14:noFill/>
            <w14:prstDash w14:val="solid"/>
            <w14:round/>
          </w14:textOutline>
        </w:rPr>
        <w:t>………………</w:t>
      </w:r>
      <w:r w:rsidR="004E4B8D">
        <w:rPr>
          <w:rFonts w:ascii="Helvetica" w:hAnsi="Helvetica" w:cs="Helvetica"/>
          <w:color w:val="000000" w:themeColor="text1"/>
          <w:sz w:val="24"/>
          <w:szCs w:val="24"/>
          <w14:textOutline w14:w="0" w14:cap="flat" w14:cmpd="sng" w14:algn="ctr">
            <w14:noFill/>
            <w14:prstDash w14:val="solid"/>
            <w14:round/>
          </w14:textOutline>
        </w:rPr>
        <w:t>…………….25</w:t>
      </w:r>
      <w:del w:id="101" w:author="Nick Joseph" w:date="2020-11-09T21:17:00Z">
        <w:r w:rsidR="000829CB" w:rsidDel="00852F68">
          <w:rPr>
            <w:rFonts w:ascii="Helvetica" w:hAnsi="Helvetica" w:cs="Helvetica"/>
            <w:color w:val="000000" w:themeColor="text1"/>
            <w:sz w:val="24"/>
            <w:szCs w:val="24"/>
            <w14:textOutline w14:w="0" w14:cap="flat" w14:cmpd="sng" w14:algn="ctr">
              <w14:noFill/>
              <w14:prstDash w14:val="solid"/>
              <w14:round/>
            </w14:textOutline>
          </w:rPr>
          <w:delText>………</w:delText>
        </w:r>
        <w:r w:rsidR="00284EA9" w:rsidDel="00852F68">
          <w:rPr>
            <w:rFonts w:ascii="Helvetica" w:hAnsi="Helvetica" w:cs="Helvetica"/>
            <w:color w:val="000000" w:themeColor="text1"/>
            <w:sz w:val="24"/>
            <w:szCs w:val="24"/>
            <w14:textOutline w14:w="0" w14:cap="flat" w14:cmpd="sng" w14:algn="ctr">
              <w14:noFill/>
              <w14:prstDash w14:val="solid"/>
              <w14:round/>
            </w14:textOutline>
          </w:rPr>
          <w:delText>..</w:delText>
        </w:r>
      </w:del>
      <w:del w:id="102" w:author="Nick Joseph" w:date="2020-11-09T21:15:00Z">
        <w:r w:rsidR="00284EA9" w:rsidDel="00852F68">
          <w:rPr>
            <w:rFonts w:ascii="Helvetica" w:hAnsi="Helvetica" w:cs="Helvetica"/>
            <w:color w:val="000000" w:themeColor="text1"/>
            <w:sz w:val="24"/>
            <w:szCs w:val="24"/>
            <w14:textOutline w14:w="0" w14:cap="flat" w14:cmpd="sng" w14:algn="ctr">
              <w14:noFill/>
              <w14:prstDash w14:val="solid"/>
              <w14:round/>
            </w14:textOutline>
          </w:rPr>
          <w:delText>1</w:delText>
        </w:r>
        <w:r w:rsidR="001712E8" w:rsidDel="00852F68">
          <w:rPr>
            <w:rFonts w:ascii="Helvetica" w:hAnsi="Helvetica" w:cs="Helvetica"/>
            <w:color w:val="000000" w:themeColor="text1"/>
            <w:sz w:val="24"/>
            <w:szCs w:val="24"/>
            <w14:textOutline w14:w="0" w14:cap="flat" w14:cmpd="sng" w14:algn="ctr">
              <w14:noFill/>
              <w14:prstDash w14:val="solid"/>
              <w14:round/>
            </w14:textOutline>
          </w:rPr>
          <w:delText>5</w:delText>
        </w:r>
      </w:del>
    </w:p>
    <w:p w14:paraId="3DEA77FA" w14:textId="154D7744" w:rsidR="00E05815" w:rsidRPr="00852F68" w:rsidRDefault="00E05815">
      <w:pPr>
        <w:pStyle w:val="ListParagraph"/>
        <w:numPr>
          <w:ilvl w:val="1"/>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Change w:id="103" w:author="Nick Joseph" w:date="2020-11-09T21:15:00Z">
            <w:rPr/>
          </w:rPrChange>
        </w:rPr>
      </w:pPr>
      <w:del w:id="104" w:author="Nick Joseph" w:date="2020-11-09T21:15:00Z">
        <w:r w:rsidRPr="00852F68" w:rsidDel="00852F68">
          <w:rPr>
            <w:rFonts w:ascii="Helvetica" w:hAnsi="Helvetica" w:cs="Helvetica"/>
            <w:color w:val="000000" w:themeColor="text1"/>
            <w:sz w:val="24"/>
            <w:szCs w:val="24"/>
            <w14:textOutline w14:w="0" w14:cap="flat" w14:cmpd="sng" w14:algn="ctr">
              <w14:noFill/>
              <w14:prstDash w14:val="solid"/>
              <w14:round/>
            </w14:textOutline>
            <w:rPrChange w:id="105" w:author="Nick Joseph" w:date="2020-11-09T21:15:00Z">
              <w:rPr/>
            </w:rPrChange>
          </w:rPr>
          <w:delText>Nonfunctional Requirements</w:delText>
        </w:r>
        <w:r w:rsidR="000829CB" w:rsidRPr="00852F68" w:rsidDel="00852F68">
          <w:rPr>
            <w:rFonts w:ascii="Helvetica" w:hAnsi="Helvetica" w:cs="Helvetica"/>
            <w:color w:val="000000" w:themeColor="text1"/>
            <w:sz w:val="24"/>
            <w:szCs w:val="24"/>
            <w14:textOutline w14:w="0" w14:cap="flat" w14:cmpd="sng" w14:algn="ctr">
              <w14:noFill/>
              <w14:prstDash w14:val="solid"/>
              <w14:round/>
            </w14:textOutline>
            <w:rPrChange w:id="106" w:author="Nick Joseph" w:date="2020-11-09T21:15:00Z">
              <w:rPr/>
            </w:rPrChange>
          </w:rPr>
          <w:delText>……………………………………………………</w:delText>
        </w:r>
        <w:r w:rsidR="00284EA9" w:rsidRPr="00852F68" w:rsidDel="00852F68">
          <w:rPr>
            <w:rFonts w:ascii="Helvetica" w:hAnsi="Helvetica" w:cs="Helvetica"/>
            <w:color w:val="000000" w:themeColor="text1"/>
            <w:sz w:val="24"/>
            <w:szCs w:val="24"/>
            <w14:textOutline w14:w="0" w14:cap="flat" w14:cmpd="sng" w14:algn="ctr">
              <w14:noFill/>
              <w14:prstDash w14:val="solid"/>
              <w14:round/>
            </w14:textOutline>
            <w:rPrChange w:id="107" w:author="Nick Joseph" w:date="2020-11-09T21:15:00Z">
              <w:rPr/>
            </w:rPrChange>
          </w:rPr>
          <w:delText>..1</w:delText>
        </w:r>
        <w:r w:rsidR="001712E8" w:rsidRPr="00852F68" w:rsidDel="00852F68">
          <w:rPr>
            <w:rFonts w:ascii="Helvetica" w:hAnsi="Helvetica" w:cs="Helvetica"/>
            <w:color w:val="000000" w:themeColor="text1"/>
            <w:sz w:val="24"/>
            <w:szCs w:val="24"/>
            <w14:textOutline w14:w="0" w14:cap="flat" w14:cmpd="sng" w14:algn="ctr">
              <w14:noFill/>
              <w14:prstDash w14:val="solid"/>
              <w14:round/>
            </w14:textOutline>
            <w:rPrChange w:id="108" w:author="Nick Joseph" w:date="2020-11-09T21:15:00Z">
              <w:rPr/>
            </w:rPrChange>
          </w:rPr>
          <w:delText>5</w:delText>
        </w:r>
      </w:del>
    </w:p>
    <w:p w14:paraId="4B3C0E1F" w14:textId="052BA298" w:rsidR="00E42D6C" w:rsidRPr="00E42D6C" w:rsidDel="00852F68" w:rsidRDefault="00E42D6C" w:rsidP="001712E8">
      <w:pPr>
        <w:pStyle w:val="ListParagraph"/>
        <w:numPr>
          <w:ilvl w:val="0"/>
          <w:numId w:val="1"/>
        </w:numPr>
        <w:spacing w:after="240" w:line="240" w:lineRule="auto"/>
        <w:rPr>
          <w:del w:id="109" w:author="Nick Joseph" w:date="2020-11-09T21:16:00Z"/>
          <w:rFonts w:ascii="Helvetica" w:hAnsi="Helvetica" w:cs="Helvetica"/>
          <w:b/>
          <w:bCs/>
          <w:color w:val="538135" w:themeColor="accent6" w:themeShade="BF"/>
          <w:sz w:val="28"/>
          <w:szCs w:val="28"/>
          <w14:textOutline w14:w="0" w14:cap="flat" w14:cmpd="sng" w14:algn="ctr">
            <w14:noFill/>
            <w14:prstDash w14:val="solid"/>
            <w14:round/>
          </w14:textOutline>
        </w:rPr>
      </w:pPr>
      <w:del w:id="110" w:author="Nick Joseph" w:date="2020-11-09T21:16:00Z">
        <w:r w:rsidDel="00852F68">
          <w:rPr>
            <w:rFonts w:ascii="Helvetica" w:hAnsi="Helvetica" w:cs="Helvetica"/>
            <w:b/>
            <w:bCs/>
            <w:color w:val="538135" w:themeColor="accent6" w:themeShade="BF"/>
            <w:sz w:val="28"/>
            <w:szCs w:val="28"/>
            <w14:textOutline w14:w="0" w14:cap="flat" w14:cmpd="sng" w14:algn="ctr">
              <w14:noFill/>
              <w14:prstDash w14:val="solid"/>
              <w14:round/>
            </w14:textOutline>
          </w:rPr>
          <w:delText xml:space="preserve">    </w:delText>
        </w:r>
        <w:r w:rsidRPr="00E42D6C" w:rsidDel="00852F68">
          <w:rPr>
            <w:rFonts w:ascii="Helvetica" w:hAnsi="Helvetica" w:cs="Helvetica"/>
            <w:b/>
            <w:bCs/>
            <w:color w:val="538135" w:themeColor="accent6" w:themeShade="BF"/>
            <w:sz w:val="28"/>
            <w:szCs w:val="28"/>
            <w14:textOutline w14:w="0" w14:cap="flat" w14:cmpd="sng" w14:algn="ctr">
              <w14:noFill/>
              <w14:prstDash w14:val="solid"/>
              <w14:round/>
            </w14:textOutline>
          </w:rPr>
          <w:delText>Requirements Model</w:delText>
        </w:r>
        <w:r w:rsidR="000829CB" w:rsidDel="00852F68">
          <w:rPr>
            <w:rFonts w:ascii="Helvetica" w:hAnsi="Helvetica" w:cs="Helvetica"/>
            <w:b/>
            <w:bCs/>
            <w:color w:val="538135" w:themeColor="accent6" w:themeShade="BF"/>
            <w:sz w:val="28"/>
            <w:szCs w:val="28"/>
            <w14:textOutline w14:w="0" w14:cap="flat" w14:cmpd="sng" w14:algn="ctr">
              <w14:noFill/>
              <w14:prstDash w14:val="solid"/>
              <w14:round/>
            </w14:textOutline>
          </w:rPr>
          <w:delText>………………………………………………………</w:delText>
        </w:r>
      </w:del>
    </w:p>
    <w:p w14:paraId="45A66976" w14:textId="0B2D38FC" w:rsidR="00E42D6C" w:rsidDel="00852F68" w:rsidRDefault="00E42D6C" w:rsidP="001712E8">
      <w:pPr>
        <w:pStyle w:val="ListParagraph"/>
        <w:numPr>
          <w:ilvl w:val="1"/>
          <w:numId w:val="1"/>
        </w:numPr>
        <w:spacing w:after="240" w:line="240" w:lineRule="auto"/>
        <w:rPr>
          <w:del w:id="111" w:author="Nick Joseph" w:date="2020-11-09T21:16:00Z"/>
          <w:rFonts w:ascii="Helvetica" w:hAnsi="Helvetica" w:cs="Helvetica"/>
          <w:color w:val="000000" w:themeColor="text1"/>
          <w:sz w:val="24"/>
          <w:szCs w:val="24"/>
          <w14:textOutline w14:w="0" w14:cap="flat" w14:cmpd="sng" w14:algn="ctr">
            <w14:noFill/>
            <w14:prstDash w14:val="solid"/>
            <w14:round/>
          </w14:textOutline>
        </w:rPr>
      </w:pPr>
      <w:del w:id="112" w:author="Nick Joseph" w:date="2020-11-09T21:16:00Z">
        <w:r w:rsidDel="00852F68">
          <w:rPr>
            <w:rFonts w:ascii="Helvetica" w:hAnsi="Helvetica" w:cs="Helvetica"/>
            <w:color w:val="000000" w:themeColor="text1"/>
            <w:sz w:val="24"/>
            <w:szCs w:val="24"/>
            <w14:textOutline w14:w="0" w14:cap="flat" w14:cmpd="sng" w14:algn="ctr">
              <w14:noFill/>
              <w14:prstDash w14:val="solid"/>
              <w14:round/>
            </w14:textOutline>
          </w:rPr>
          <w:delText>Introduction</w:delText>
        </w:r>
        <w:r w:rsidR="000829CB" w:rsidDel="00852F68">
          <w:rPr>
            <w:rFonts w:ascii="Helvetica" w:hAnsi="Helvetica" w:cs="Helvetica"/>
            <w:color w:val="000000" w:themeColor="text1"/>
            <w:sz w:val="24"/>
            <w:szCs w:val="24"/>
            <w14:textOutline w14:w="0" w14:cap="flat" w14:cmpd="sng" w14:algn="ctr">
              <w14:noFill/>
              <w14:prstDash w14:val="solid"/>
              <w14:round/>
            </w14:textOutline>
          </w:rPr>
          <w:delText>……………………………………………………………………………</w:delText>
        </w:r>
      </w:del>
    </w:p>
    <w:p w14:paraId="04015361" w14:textId="23291CB2" w:rsidR="00E42D6C" w:rsidDel="00852F68" w:rsidRDefault="00E42D6C" w:rsidP="001712E8">
      <w:pPr>
        <w:pStyle w:val="ListParagraph"/>
        <w:numPr>
          <w:ilvl w:val="1"/>
          <w:numId w:val="1"/>
        </w:numPr>
        <w:spacing w:after="240" w:line="240" w:lineRule="auto"/>
        <w:rPr>
          <w:del w:id="113" w:author="Nick Joseph" w:date="2020-11-09T21:16:00Z"/>
          <w:rFonts w:ascii="Helvetica" w:hAnsi="Helvetica" w:cs="Helvetica"/>
          <w:color w:val="000000" w:themeColor="text1"/>
          <w:sz w:val="24"/>
          <w:szCs w:val="24"/>
          <w14:textOutline w14:w="0" w14:cap="flat" w14:cmpd="sng" w14:algn="ctr">
            <w14:noFill/>
            <w14:prstDash w14:val="solid"/>
            <w14:round/>
          </w14:textOutline>
        </w:rPr>
      </w:pPr>
      <w:del w:id="114" w:author="Nick Joseph" w:date="2020-11-09T21:16:00Z">
        <w:r w:rsidDel="00852F68">
          <w:rPr>
            <w:rFonts w:ascii="Helvetica" w:hAnsi="Helvetica" w:cs="Helvetica"/>
            <w:color w:val="000000" w:themeColor="text1"/>
            <w:sz w:val="24"/>
            <w:szCs w:val="24"/>
            <w14:textOutline w14:w="0" w14:cap="flat" w14:cmpd="sng" w14:algn="ctr">
              <w14:noFill/>
              <w14:prstDash w14:val="solid"/>
              <w14:round/>
            </w14:textOutline>
          </w:rPr>
          <w:delText>Use-Case Diagram</w:delText>
        </w:r>
        <w:r w:rsidR="000829CB" w:rsidDel="00852F68">
          <w:rPr>
            <w:rFonts w:ascii="Helvetica" w:hAnsi="Helvetica" w:cs="Helvetica"/>
            <w:color w:val="000000" w:themeColor="text1"/>
            <w:sz w:val="24"/>
            <w:szCs w:val="24"/>
            <w14:textOutline w14:w="0" w14:cap="flat" w14:cmpd="sng" w14:algn="ctr">
              <w14:noFill/>
              <w14:prstDash w14:val="solid"/>
              <w14:round/>
            </w14:textOutline>
          </w:rPr>
          <w:delText>…………………………………………………………………..</w:delText>
        </w:r>
      </w:del>
    </w:p>
    <w:p w14:paraId="24523EA6" w14:textId="2B14C2CE" w:rsidR="00E42D6C" w:rsidDel="00852F68" w:rsidRDefault="00E42D6C" w:rsidP="001712E8">
      <w:pPr>
        <w:pStyle w:val="ListParagraph"/>
        <w:numPr>
          <w:ilvl w:val="1"/>
          <w:numId w:val="1"/>
        </w:numPr>
        <w:spacing w:after="240" w:line="240" w:lineRule="auto"/>
        <w:rPr>
          <w:del w:id="115" w:author="Nick Joseph" w:date="2020-11-09T21:16:00Z"/>
          <w:rFonts w:ascii="Helvetica" w:hAnsi="Helvetica" w:cs="Helvetica"/>
          <w:color w:val="000000" w:themeColor="text1"/>
          <w:sz w:val="24"/>
          <w:szCs w:val="24"/>
          <w14:textOutline w14:w="0" w14:cap="flat" w14:cmpd="sng" w14:algn="ctr">
            <w14:noFill/>
            <w14:prstDash w14:val="solid"/>
            <w14:round/>
          </w14:textOutline>
        </w:rPr>
      </w:pPr>
      <w:del w:id="116" w:author="Nick Joseph" w:date="2020-11-09T21:16:00Z">
        <w:r w:rsidDel="00852F68">
          <w:rPr>
            <w:rFonts w:ascii="Helvetica" w:hAnsi="Helvetica" w:cs="Helvetica"/>
            <w:color w:val="000000" w:themeColor="text1"/>
            <w:sz w:val="24"/>
            <w:szCs w:val="24"/>
            <w14:textOutline w14:w="0" w14:cap="flat" w14:cmpd="sng" w14:algn="ctr">
              <w14:noFill/>
              <w14:prstDash w14:val="solid"/>
              <w14:round/>
            </w14:textOutline>
          </w:rPr>
          <w:delText>Use-Case Description</w:delText>
        </w:r>
        <w:r w:rsidR="000829CB" w:rsidDel="00852F68">
          <w:rPr>
            <w:rFonts w:ascii="Helvetica" w:hAnsi="Helvetica" w:cs="Helvetica"/>
            <w:color w:val="000000" w:themeColor="text1"/>
            <w:sz w:val="24"/>
            <w:szCs w:val="24"/>
            <w14:textOutline w14:w="0" w14:cap="flat" w14:cmpd="sng" w14:algn="ctr">
              <w14:noFill/>
              <w14:prstDash w14:val="solid"/>
              <w14:round/>
            </w14:textOutline>
          </w:rPr>
          <w:delText>………………………………………………………………..</w:delText>
        </w:r>
      </w:del>
    </w:p>
    <w:p w14:paraId="52736E4B" w14:textId="4F49DCDE" w:rsidR="00E42D6C" w:rsidRPr="00E42D6C" w:rsidDel="00852F68" w:rsidRDefault="00E42D6C" w:rsidP="001712E8">
      <w:pPr>
        <w:pStyle w:val="ListParagraph"/>
        <w:numPr>
          <w:ilvl w:val="0"/>
          <w:numId w:val="1"/>
        </w:numPr>
        <w:spacing w:after="240" w:line="240" w:lineRule="auto"/>
        <w:rPr>
          <w:del w:id="117" w:author="Nick Joseph" w:date="2020-11-09T21:16:00Z"/>
          <w:rFonts w:ascii="Helvetica" w:hAnsi="Helvetica" w:cs="Helvetica"/>
          <w:b/>
          <w:bCs/>
          <w:color w:val="538135" w:themeColor="accent6" w:themeShade="BF"/>
          <w:sz w:val="28"/>
          <w:szCs w:val="28"/>
          <w14:textOutline w14:w="0" w14:cap="flat" w14:cmpd="sng" w14:algn="ctr">
            <w14:noFill/>
            <w14:prstDash w14:val="solid"/>
            <w14:round/>
          </w14:textOutline>
        </w:rPr>
      </w:pPr>
      <w:del w:id="118" w:author="Nick Joseph" w:date="2020-11-09T21:16:00Z">
        <w:r w:rsidDel="00852F68">
          <w:rPr>
            <w:rFonts w:ascii="Helvetica" w:hAnsi="Helvetica" w:cs="Helvetica"/>
            <w:b/>
            <w:bCs/>
            <w:color w:val="538135" w:themeColor="accent6" w:themeShade="BF"/>
            <w:sz w:val="28"/>
            <w:szCs w:val="28"/>
            <w14:textOutline w14:w="0" w14:cap="flat" w14:cmpd="sng" w14:algn="ctr">
              <w14:noFill/>
              <w14:prstDash w14:val="solid"/>
              <w14:round/>
            </w14:textOutline>
          </w:rPr>
          <w:delText xml:space="preserve">    </w:delText>
        </w:r>
        <w:r w:rsidRPr="00E42D6C" w:rsidDel="00852F68">
          <w:rPr>
            <w:rFonts w:ascii="Helvetica" w:hAnsi="Helvetica" w:cs="Helvetica"/>
            <w:b/>
            <w:bCs/>
            <w:color w:val="538135" w:themeColor="accent6" w:themeShade="BF"/>
            <w:sz w:val="28"/>
            <w:szCs w:val="28"/>
            <w14:textOutline w14:w="0" w14:cap="flat" w14:cmpd="sng" w14:algn="ctr">
              <w14:noFill/>
              <w14:prstDash w14:val="solid"/>
              <w14:round/>
            </w14:textOutline>
          </w:rPr>
          <w:delText>System Evolution</w:delText>
        </w:r>
        <w:r w:rsidR="000829CB" w:rsidDel="00852F68">
          <w:rPr>
            <w:rFonts w:ascii="Helvetica" w:hAnsi="Helvetica" w:cs="Helvetica"/>
            <w:b/>
            <w:bCs/>
            <w:color w:val="538135" w:themeColor="accent6" w:themeShade="BF"/>
            <w:sz w:val="28"/>
            <w:szCs w:val="28"/>
            <w14:textOutline w14:w="0" w14:cap="flat" w14:cmpd="sng" w14:algn="ctr">
              <w14:noFill/>
              <w14:prstDash w14:val="solid"/>
              <w14:round/>
            </w14:textOutline>
          </w:rPr>
          <w:delText>………………………………………………………….</w:delText>
        </w:r>
      </w:del>
    </w:p>
    <w:p w14:paraId="109BCD95" w14:textId="51051F5C" w:rsidR="00E42D6C" w:rsidDel="00852F68" w:rsidRDefault="00E42D6C" w:rsidP="001712E8">
      <w:pPr>
        <w:pStyle w:val="ListParagraph"/>
        <w:numPr>
          <w:ilvl w:val="0"/>
          <w:numId w:val="1"/>
        </w:numPr>
        <w:spacing w:after="240" w:line="240" w:lineRule="auto"/>
        <w:rPr>
          <w:del w:id="119" w:author="Nick Joseph" w:date="2020-11-09T21:16:00Z"/>
          <w:rFonts w:ascii="Helvetica" w:hAnsi="Helvetica" w:cs="Helvetica"/>
          <w:b/>
          <w:bCs/>
          <w:color w:val="538135" w:themeColor="accent6" w:themeShade="BF"/>
          <w:sz w:val="28"/>
          <w:szCs w:val="28"/>
          <w14:textOutline w14:w="0" w14:cap="flat" w14:cmpd="sng" w14:algn="ctr">
            <w14:noFill/>
            <w14:prstDash w14:val="solid"/>
            <w14:round/>
          </w14:textOutline>
        </w:rPr>
      </w:pPr>
      <w:del w:id="120" w:author="Nick Joseph" w:date="2020-11-09T21:16:00Z">
        <w:r w:rsidDel="00852F68">
          <w:rPr>
            <w:rFonts w:ascii="Helvetica" w:hAnsi="Helvetica" w:cs="Helvetica"/>
            <w:b/>
            <w:bCs/>
            <w:color w:val="538135" w:themeColor="accent6" w:themeShade="BF"/>
            <w:sz w:val="28"/>
            <w:szCs w:val="28"/>
            <w14:textOutline w14:w="0" w14:cap="flat" w14:cmpd="sng" w14:algn="ctr">
              <w14:noFill/>
              <w14:prstDash w14:val="solid"/>
              <w14:round/>
            </w14:textOutline>
          </w:rPr>
          <w:delText xml:space="preserve">    </w:delText>
        </w:r>
        <w:r w:rsidRPr="00E42D6C" w:rsidDel="00852F68">
          <w:rPr>
            <w:rFonts w:ascii="Helvetica" w:hAnsi="Helvetica" w:cs="Helvetica"/>
            <w:b/>
            <w:bCs/>
            <w:color w:val="538135" w:themeColor="accent6" w:themeShade="BF"/>
            <w:sz w:val="28"/>
            <w:szCs w:val="28"/>
            <w14:textOutline w14:w="0" w14:cap="flat" w14:cmpd="sng" w14:algn="ctr">
              <w14:noFill/>
              <w14:prstDash w14:val="solid"/>
              <w14:round/>
            </w14:textOutline>
          </w:rPr>
          <w:delText>Conclusions and Recommendations</w:delText>
        </w:r>
        <w:r w:rsidR="000829CB" w:rsidDel="00852F68">
          <w:rPr>
            <w:rFonts w:ascii="Helvetica" w:hAnsi="Helvetica" w:cs="Helvetica"/>
            <w:b/>
            <w:bCs/>
            <w:color w:val="538135" w:themeColor="accent6" w:themeShade="BF"/>
            <w:sz w:val="28"/>
            <w:szCs w:val="28"/>
            <w14:textOutline w14:w="0" w14:cap="flat" w14:cmpd="sng" w14:algn="ctr">
              <w14:noFill/>
              <w14:prstDash w14:val="solid"/>
              <w14:round/>
            </w14:textOutline>
          </w:rPr>
          <w:delText>…………………………………..</w:delText>
        </w:r>
      </w:del>
    </w:p>
    <w:p w14:paraId="25B006E4" w14:textId="11CF6C0B" w:rsidR="00E42D6C" w:rsidRDefault="00E42D6C" w:rsidP="001712E8">
      <w:pPr>
        <w:pStyle w:val="ListParagraph"/>
        <w:numPr>
          <w:ilvl w:val="0"/>
          <w:numId w:val="1"/>
        </w:numPr>
        <w:spacing w:after="240" w:line="240" w:lineRule="auto"/>
        <w:rPr>
          <w:ins w:id="121" w:author="Nick Joseph" w:date="2020-11-09T21:16:00Z"/>
          <w:rFonts w:ascii="Helvetica" w:hAnsi="Helvetica" w:cs="Helvetica"/>
          <w:b/>
          <w:bCs/>
          <w:color w:val="538135" w:themeColor="accent6" w:themeShade="BF"/>
          <w:sz w:val="28"/>
          <w:szCs w:val="28"/>
          <w14:textOutline w14:w="0" w14:cap="flat" w14:cmpd="sng" w14:algn="ctr">
            <w14:noFill/>
            <w14:prstDash w14:val="solid"/>
            <w14:round/>
          </w14:textOutline>
        </w:rPr>
      </w:pPr>
      <w:r>
        <w:rPr>
          <w:rFonts w:ascii="Helvetica" w:hAnsi="Helvetica" w:cs="Helvetica"/>
          <w:b/>
          <w:bCs/>
          <w:color w:val="538135" w:themeColor="accent6" w:themeShade="BF"/>
          <w:sz w:val="28"/>
          <w:szCs w:val="28"/>
          <w14:textOutline w14:w="0" w14:cap="flat" w14:cmpd="sng" w14:algn="ctr">
            <w14:noFill/>
            <w14:prstDash w14:val="solid"/>
            <w14:round/>
          </w14:textOutline>
        </w:rPr>
        <w:t xml:space="preserve">    </w:t>
      </w:r>
      <w:r w:rsidRPr="00E42D6C">
        <w:rPr>
          <w:rFonts w:ascii="Helvetica" w:hAnsi="Helvetica" w:cs="Helvetica"/>
          <w:b/>
          <w:bCs/>
          <w:color w:val="538135" w:themeColor="accent6" w:themeShade="BF"/>
          <w:sz w:val="28"/>
          <w:szCs w:val="28"/>
          <w14:textOutline w14:w="0" w14:cap="flat" w14:cmpd="sng" w14:algn="ctr">
            <w14:noFill/>
            <w14:prstDash w14:val="solid"/>
            <w14:round/>
          </w14:textOutline>
        </w:rPr>
        <w:t>Appendices</w:t>
      </w:r>
      <w:r w:rsidR="000829CB">
        <w:rPr>
          <w:rFonts w:ascii="Helvetica" w:hAnsi="Helvetica" w:cs="Helvetica"/>
          <w:b/>
          <w:bCs/>
          <w:color w:val="538135" w:themeColor="accent6" w:themeShade="BF"/>
          <w:sz w:val="28"/>
          <w:szCs w:val="28"/>
          <w14:textOutline w14:w="0" w14:cap="flat" w14:cmpd="sng" w14:algn="ctr">
            <w14:noFill/>
            <w14:prstDash w14:val="solid"/>
            <w14:round/>
          </w14:textOutline>
        </w:rPr>
        <w:t>…………………………………………………………</w:t>
      </w:r>
      <w:r w:rsidR="004E4B8D">
        <w:rPr>
          <w:rFonts w:ascii="Helvetica" w:hAnsi="Helvetica" w:cs="Helvetica"/>
          <w:b/>
          <w:bCs/>
          <w:color w:val="538135" w:themeColor="accent6" w:themeShade="BF"/>
          <w:sz w:val="28"/>
          <w:szCs w:val="28"/>
          <w14:textOutline w14:w="0" w14:cap="flat" w14:cmpd="sng" w14:algn="ctr">
            <w14:noFill/>
            <w14:prstDash w14:val="solid"/>
            <w14:round/>
          </w14:textOutline>
        </w:rPr>
        <w:t>……26</w:t>
      </w:r>
    </w:p>
    <w:p w14:paraId="66A43484" w14:textId="2B237BF9" w:rsidR="00852F68" w:rsidRPr="00852F68" w:rsidRDefault="00852F68" w:rsidP="00852F68">
      <w:pPr>
        <w:pStyle w:val="ListParagraph"/>
        <w:numPr>
          <w:ilvl w:val="1"/>
          <w:numId w:val="1"/>
        </w:numPr>
        <w:spacing w:after="240" w:line="240" w:lineRule="auto"/>
        <w:rPr>
          <w:ins w:id="122" w:author="Nick Joseph" w:date="2020-11-09T21:16:00Z"/>
          <w:rFonts w:ascii="Helvetica" w:hAnsi="Helvetica" w:cs="Helvetica"/>
          <w:sz w:val="24"/>
          <w:szCs w:val="24"/>
          <w14:textOutline w14:w="0" w14:cap="flat" w14:cmpd="sng" w14:algn="ctr">
            <w14:noFill/>
            <w14:prstDash w14:val="solid"/>
            <w14:round/>
          </w14:textOutline>
          <w:rPrChange w:id="123" w:author="Nick Joseph" w:date="2020-11-09T21:16:00Z">
            <w:rPr>
              <w:ins w:id="124" w:author="Nick Joseph" w:date="2020-11-09T21:16:00Z"/>
              <w:rFonts w:ascii="Helvetica" w:hAnsi="Helvetica" w:cs="Helvetica"/>
              <w:b/>
              <w:bCs/>
              <w:color w:val="538135" w:themeColor="accent6" w:themeShade="BF"/>
              <w:sz w:val="28"/>
              <w:szCs w:val="28"/>
              <w14:textOutline w14:w="0" w14:cap="flat" w14:cmpd="sng" w14:algn="ctr">
                <w14:noFill/>
                <w14:prstDash w14:val="solid"/>
                <w14:round/>
              </w14:textOutline>
            </w:rPr>
          </w:rPrChange>
        </w:rPr>
      </w:pPr>
      <w:ins w:id="125" w:author="Nick Joseph" w:date="2020-11-09T21:16:00Z">
        <w:r w:rsidRPr="00852F68">
          <w:rPr>
            <w:rFonts w:ascii="Helvetica" w:hAnsi="Helvetica" w:cs="Helvetica"/>
            <w:sz w:val="24"/>
            <w:szCs w:val="24"/>
            <w14:textOutline w14:w="0" w14:cap="flat" w14:cmpd="sng" w14:algn="ctr">
              <w14:noFill/>
              <w14:prstDash w14:val="solid"/>
              <w14:round/>
            </w14:textOutline>
            <w:rPrChange w:id="126" w:author="Nick Joseph" w:date="2020-11-09T21:16:00Z">
              <w:rPr>
                <w:rFonts w:ascii="Helvetica" w:hAnsi="Helvetica" w:cs="Helvetica"/>
                <w:b/>
                <w:bCs/>
                <w:color w:val="538135" w:themeColor="accent6" w:themeShade="BF"/>
                <w:sz w:val="28"/>
                <w:szCs w:val="28"/>
                <w14:textOutline w14:w="0" w14:cap="flat" w14:cmpd="sng" w14:algn="ctr">
                  <w14:noFill/>
                  <w14:prstDash w14:val="solid"/>
                  <w14:round/>
                </w14:textOutline>
              </w:rPr>
            </w:rPrChange>
          </w:rPr>
          <w:t xml:space="preserve"> Bibliography</w:t>
        </w:r>
      </w:ins>
      <w:ins w:id="127" w:author="Nick Joseph" w:date="2020-11-09T21:17:00Z">
        <w:r>
          <w:rPr>
            <w:rFonts w:ascii="Helvetica" w:hAnsi="Helvetica" w:cs="Helvetica"/>
            <w:sz w:val="24"/>
            <w:szCs w:val="24"/>
            <w14:textOutline w14:w="0" w14:cap="flat" w14:cmpd="sng" w14:algn="ctr">
              <w14:noFill/>
              <w14:prstDash w14:val="solid"/>
              <w14:round/>
            </w14:textOutline>
          </w:rPr>
          <w:t>………………………………………………………………………</w:t>
        </w:r>
      </w:ins>
      <w:r w:rsidR="004E4B8D">
        <w:rPr>
          <w:rFonts w:ascii="Helvetica" w:hAnsi="Helvetica" w:cs="Helvetica"/>
          <w:sz w:val="24"/>
          <w:szCs w:val="24"/>
          <w14:textOutline w14:w="0" w14:cap="flat" w14:cmpd="sng" w14:algn="ctr">
            <w14:noFill/>
            <w14:prstDash w14:val="solid"/>
            <w14:round/>
          </w14:textOutline>
        </w:rPr>
        <w:t>26</w:t>
      </w:r>
    </w:p>
    <w:p w14:paraId="43EB9725" w14:textId="438A8FF9" w:rsidR="00852F68" w:rsidRPr="00852F68" w:rsidRDefault="00852F68">
      <w:pPr>
        <w:pStyle w:val="ListParagraph"/>
        <w:numPr>
          <w:ilvl w:val="1"/>
          <w:numId w:val="1"/>
        </w:numPr>
        <w:spacing w:after="240" w:line="240" w:lineRule="auto"/>
        <w:rPr>
          <w:rFonts w:ascii="Helvetica" w:hAnsi="Helvetica" w:cs="Helvetica"/>
          <w:sz w:val="24"/>
          <w:szCs w:val="24"/>
          <w14:textOutline w14:w="0" w14:cap="flat" w14:cmpd="sng" w14:algn="ctr">
            <w14:noFill/>
            <w14:prstDash w14:val="solid"/>
            <w14:round/>
          </w14:textOutline>
          <w:rPrChange w:id="128" w:author="Nick Joseph" w:date="2020-11-09T21:16:00Z">
            <w:rPr>
              <w:rFonts w:ascii="Helvetica" w:hAnsi="Helvetica" w:cs="Helvetica"/>
              <w:b/>
              <w:bCs/>
              <w:color w:val="538135" w:themeColor="accent6" w:themeShade="BF"/>
              <w:sz w:val="28"/>
              <w:szCs w:val="28"/>
              <w14:textOutline w14:w="0" w14:cap="flat" w14:cmpd="sng" w14:algn="ctr">
                <w14:noFill/>
                <w14:prstDash w14:val="solid"/>
                <w14:round/>
              </w14:textOutline>
            </w:rPr>
          </w:rPrChange>
        </w:rPr>
        <w:pPrChange w:id="129" w:author="Nick Joseph" w:date="2020-11-09T21:16:00Z">
          <w:pPr>
            <w:pStyle w:val="ListParagraph"/>
            <w:numPr>
              <w:numId w:val="1"/>
            </w:numPr>
            <w:spacing w:after="240" w:line="240" w:lineRule="auto"/>
            <w:ind w:left="405" w:hanging="405"/>
          </w:pPr>
        </w:pPrChange>
      </w:pPr>
      <w:ins w:id="130" w:author="Nick Joseph" w:date="2020-11-09T21:16:00Z">
        <w:r w:rsidRPr="00852F68">
          <w:rPr>
            <w:rFonts w:ascii="Helvetica" w:hAnsi="Helvetica" w:cs="Helvetica"/>
            <w:sz w:val="24"/>
            <w:szCs w:val="24"/>
            <w14:textOutline w14:w="0" w14:cap="flat" w14:cmpd="sng" w14:algn="ctr">
              <w14:noFill/>
              <w14:prstDash w14:val="solid"/>
              <w14:round/>
            </w14:textOutline>
            <w:rPrChange w:id="131" w:author="Nick Joseph" w:date="2020-11-09T21:16:00Z">
              <w:rPr>
                <w:rFonts w:ascii="Helvetica" w:hAnsi="Helvetica" w:cs="Helvetica"/>
                <w:b/>
                <w:bCs/>
                <w:color w:val="538135" w:themeColor="accent6" w:themeShade="BF"/>
                <w:sz w:val="28"/>
                <w:szCs w:val="28"/>
                <w14:textOutline w14:w="0" w14:cap="flat" w14:cmpd="sng" w14:algn="ctr">
                  <w14:noFill/>
                  <w14:prstDash w14:val="solid"/>
                  <w14:round/>
                </w14:textOutline>
              </w:rPr>
            </w:rPrChange>
          </w:rPr>
          <w:t xml:space="preserve"> </w:t>
        </w:r>
      </w:ins>
      <w:ins w:id="132" w:author="Nick Joseph" w:date="2020-11-11T16:41:00Z">
        <w:r w:rsidR="003C2E71">
          <w:rPr>
            <w:rFonts w:ascii="Helvetica" w:hAnsi="Helvetica" w:cs="Helvetica"/>
            <w:sz w:val="24"/>
            <w:szCs w:val="24"/>
            <w14:textOutline w14:w="0" w14:cap="flat" w14:cmpd="sng" w14:algn="ctr">
              <w14:noFill/>
              <w14:prstDash w14:val="solid"/>
              <w14:round/>
            </w14:textOutline>
          </w:rPr>
          <w:t>Supporting Documentation</w:t>
        </w:r>
      </w:ins>
      <w:ins w:id="133" w:author="Nick Joseph" w:date="2020-11-09T21:16:00Z">
        <w:r>
          <w:rPr>
            <w:rFonts w:ascii="Helvetica" w:hAnsi="Helvetica" w:cs="Helvetica"/>
            <w:sz w:val="24"/>
            <w:szCs w:val="24"/>
            <w14:textOutline w14:w="0" w14:cap="flat" w14:cmpd="sng" w14:algn="ctr">
              <w14:noFill/>
              <w14:prstDash w14:val="solid"/>
              <w14:round/>
            </w14:textOutline>
          </w:rPr>
          <w:t>……………………………………</w:t>
        </w:r>
      </w:ins>
      <w:ins w:id="134" w:author="Nick Joseph" w:date="2020-11-11T16:41:00Z">
        <w:r w:rsidR="003C2E71">
          <w:rPr>
            <w:rFonts w:ascii="Helvetica" w:hAnsi="Helvetica" w:cs="Helvetica"/>
            <w:sz w:val="24"/>
            <w:szCs w:val="24"/>
            <w14:textOutline w14:w="0" w14:cap="flat" w14:cmpd="sng" w14:algn="ctr">
              <w14:noFill/>
              <w14:prstDash w14:val="solid"/>
              <w14:round/>
            </w14:textOutline>
          </w:rPr>
          <w:t>………………</w:t>
        </w:r>
      </w:ins>
      <w:r w:rsidR="004E4B8D">
        <w:rPr>
          <w:rFonts w:ascii="Helvetica" w:hAnsi="Helvetica" w:cs="Helvetica"/>
          <w:sz w:val="24"/>
          <w:szCs w:val="24"/>
          <w14:textOutline w14:w="0" w14:cap="flat" w14:cmpd="sng" w14:algn="ctr">
            <w14:noFill/>
            <w14:prstDash w14:val="solid"/>
            <w14:round/>
          </w14:textOutline>
        </w:rPr>
        <w:t>..26</w:t>
      </w:r>
    </w:p>
    <w:p w14:paraId="1A83228E" w14:textId="76BF4AD0" w:rsidR="00E42D6C" w:rsidDel="00852F68" w:rsidRDefault="00E42D6C" w:rsidP="001712E8">
      <w:pPr>
        <w:pStyle w:val="ListParagraph"/>
        <w:numPr>
          <w:ilvl w:val="0"/>
          <w:numId w:val="1"/>
        </w:numPr>
        <w:spacing w:after="240" w:line="240" w:lineRule="auto"/>
        <w:rPr>
          <w:del w:id="135" w:author="Nick Joseph" w:date="2020-11-09T21:16:00Z"/>
          <w:rFonts w:ascii="Helvetica" w:hAnsi="Helvetica" w:cs="Helvetica"/>
          <w:b/>
          <w:bCs/>
          <w:color w:val="538135" w:themeColor="accent6" w:themeShade="BF"/>
          <w:sz w:val="28"/>
          <w:szCs w:val="28"/>
          <w14:textOutline w14:w="0" w14:cap="flat" w14:cmpd="sng" w14:algn="ctr">
            <w14:noFill/>
            <w14:prstDash w14:val="solid"/>
            <w14:round/>
          </w14:textOutline>
        </w:rPr>
      </w:pPr>
      <w:del w:id="136" w:author="Nick Joseph" w:date="2020-11-09T21:16:00Z">
        <w:r w:rsidDel="00852F68">
          <w:rPr>
            <w:rFonts w:ascii="Helvetica" w:hAnsi="Helvetica" w:cs="Helvetica"/>
            <w:b/>
            <w:bCs/>
            <w:color w:val="538135" w:themeColor="accent6" w:themeShade="BF"/>
            <w:sz w:val="28"/>
            <w:szCs w:val="28"/>
            <w14:textOutline w14:w="0" w14:cap="flat" w14:cmpd="sng" w14:algn="ctr">
              <w14:noFill/>
              <w14:prstDash w14:val="solid"/>
              <w14:round/>
            </w14:textOutline>
          </w:rPr>
          <w:delText xml:space="preserve">    </w:delText>
        </w:r>
        <w:r w:rsidRPr="00E42D6C" w:rsidDel="00852F68">
          <w:rPr>
            <w:rFonts w:ascii="Helvetica" w:hAnsi="Helvetica" w:cs="Helvetica"/>
            <w:b/>
            <w:bCs/>
            <w:color w:val="538135" w:themeColor="accent6" w:themeShade="BF"/>
            <w:sz w:val="28"/>
            <w:szCs w:val="28"/>
            <w14:textOutline w14:w="0" w14:cap="flat" w14:cmpd="sng" w14:algn="ctr">
              <w14:noFill/>
              <w14:prstDash w14:val="solid"/>
              <w14:round/>
            </w14:textOutline>
          </w:rPr>
          <w:delText>Glossary</w:delText>
        </w:r>
        <w:r w:rsidR="000829CB" w:rsidDel="00852F68">
          <w:rPr>
            <w:rFonts w:ascii="Helvetica" w:hAnsi="Helvetica" w:cs="Helvetica"/>
            <w:b/>
            <w:bCs/>
            <w:color w:val="538135" w:themeColor="accent6" w:themeShade="BF"/>
            <w:sz w:val="28"/>
            <w:szCs w:val="28"/>
            <w14:textOutline w14:w="0" w14:cap="flat" w14:cmpd="sng" w14:algn="ctr">
              <w14:noFill/>
              <w14:prstDash w14:val="solid"/>
              <w14:round/>
            </w14:textOutline>
          </w:rPr>
          <w:delText>……………………………………………………………………..</w:delText>
        </w:r>
      </w:del>
    </w:p>
    <w:p w14:paraId="3D0AC933" w14:textId="260DFA8E" w:rsidR="00E42D6C" w:rsidDel="00852F68" w:rsidRDefault="00E42D6C" w:rsidP="001712E8">
      <w:pPr>
        <w:pStyle w:val="ListParagraph"/>
        <w:numPr>
          <w:ilvl w:val="0"/>
          <w:numId w:val="1"/>
        </w:numPr>
        <w:spacing w:after="240" w:line="240" w:lineRule="auto"/>
        <w:rPr>
          <w:del w:id="137" w:author="Nick Joseph" w:date="2020-11-09T21:16:00Z"/>
          <w:rFonts w:ascii="Helvetica" w:hAnsi="Helvetica" w:cs="Helvetica"/>
          <w:b/>
          <w:bCs/>
          <w:color w:val="538135" w:themeColor="accent6" w:themeShade="BF"/>
          <w:sz w:val="28"/>
          <w:szCs w:val="28"/>
          <w14:textOutline w14:w="0" w14:cap="flat" w14:cmpd="sng" w14:algn="ctr">
            <w14:noFill/>
            <w14:prstDash w14:val="solid"/>
            <w14:round/>
          </w14:textOutline>
        </w:rPr>
      </w:pPr>
      <w:del w:id="138" w:author="Nick Joseph" w:date="2020-11-09T21:16:00Z">
        <w:r w:rsidRPr="00E42D6C" w:rsidDel="00852F68">
          <w:rPr>
            <w:rFonts w:ascii="Helvetica" w:hAnsi="Helvetica" w:cs="Helvetica"/>
            <w:b/>
            <w:bCs/>
            <w:color w:val="538135" w:themeColor="accent6" w:themeShade="BF"/>
            <w:sz w:val="28"/>
            <w:szCs w:val="28"/>
            <w14:textOutline w14:w="0" w14:cap="flat" w14:cmpd="sng" w14:algn="ctr">
              <w14:noFill/>
              <w14:prstDash w14:val="solid"/>
              <w14:round/>
            </w14:textOutline>
          </w:rPr>
          <w:delText>Bibliography</w:delText>
        </w:r>
        <w:r w:rsidR="000829CB" w:rsidDel="00852F68">
          <w:rPr>
            <w:rFonts w:ascii="Helvetica" w:hAnsi="Helvetica" w:cs="Helvetica"/>
            <w:b/>
            <w:bCs/>
            <w:color w:val="538135" w:themeColor="accent6" w:themeShade="BF"/>
            <w:sz w:val="28"/>
            <w:szCs w:val="28"/>
            <w14:textOutline w14:w="0" w14:cap="flat" w14:cmpd="sng" w14:algn="ctr">
              <w14:noFill/>
              <w14:prstDash w14:val="solid"/>
              <w14:round/>
            </w14:textOutline>
          </w:rPr>
          <w:delText>………………………………………………………………..</w:delText>
        </w:r>
      </w:del>
    </w:p>
    <w:p w14:paraId="4407F939" w14:textId="4BB59737" w:rsidR="002460D5" w:rsidRDefault="002460D5" w:rsidP="005065EC">
      <w:pPr>
        <w:spacing w:after="240" w:line="360" w:lineRule="auto"/>
        <w:rPr>
          <w:rFonts w:ascii="Helvetica" w:hAnsi="Helvetica" w:cs="Helvetica"/>
          <w:b/>
          <w:bCs/>
          <w:color w:val="538135" w:themeColor="accent6" w:themeShade="BF"/>
          <w:sz w:val="28"/>
          <w:szCs w:val="28"/>
          <w14:textOutline w14:w="0" w14:cap="flat" w14:cmpd="sng" w14:algn="ctr">
            <w14:noFill/>
            <w14:prstDash w14:val="solid"/>
            <w14:round/>
          </w14:textOutline>
        </w:rPr>
      </w:pPr>
    </w:p>
    <w:p w14:paraId="606D2530" w14:textId="73B2B838" w:rsidR="001712E8" w:rsidRDefault="001712E8" w:rsidP="005065EC">
      <w:pPr>
        <w:spacing w:after="240" w:line="240" w:lineRule="auto"/>
        <w:rPr>
          <w:ins w:id="139" w:author="Nick Joseph" w:date="2020-11-09T21:11:00Z"/>
          <w:rFonts w:ascii="Helvetica" w:hAnsi="Helvetica" w:cs="Helvetica"/>
          <w:b/>
          <w:bCs/>
          <w:color w:val="538135" w:themeColor="accent6" w:themeShade="BF"/>
          <w:sz w:val="28"/>
          <w:szCs w:val="28"/>
          <w14:textOutline w14:w="0" w14:cap="flat" w14:cmpd="sng" w14:algn="ctr">
            <w14:noFill/>
            <w14:prstDash w14:val="solid"/>
            <w14:round/>
          </w14:textOutline>
        </w:rPr>
      </w:pPr>
    </w:p>
    <w:p w14:paraId="2A523B33" w14:textId="0151E9B0" w:rsidR="00852F68" w:rsidRDefault="00852F68" w:rsidP="005065EC">
      <w:pPr>
        <w:spacing w:after="240" w:line="240" w:lineRule="auto"/>
        <w:rPr>
          <w:ins w:id="140" w:author="Nick Joseph" w:date="2020-11-09T21:16:00Z"/>
          <w:rFonts w:ascii="Helvetica" w:hAnsi="Helvetica" w:cs="Helvetica"/>
          <w:b/>
          <w:bCs/>
          <w:color w:val="538135" w:themeColor="accent6" w:themeShade="BF"/>
          <w:sz w:val="28"/>
          <w:szCs w:val="28"/>
          <w14:textOutline w14:w="0" w14:cap="flat" w14:cmpd="sng" w14:algn="ctr">
            <w14:noFill/>
            <w14:prstDash w14:val="solid"/>
            <w14:round/>
          </w14:textOutline>
        </w:rPr>
      </w:pPr>
    </w:p>
    <w:p w14:paraId="3E7EBF15" w14:textId="1F7560AC" w:rsidR="00852F68" w:rsidRDefault="00852F68" w:rsidP="005065EC">
      <w:pPr>
        <w:spacing w:after="240" w:line="240" w:lineRule="auto"/>
        <w:rPr>
          <w:ins w:id="141" w:author="Nick Joseph" w:date="2020-11-09T21:16:00Z"/>
          <w:rFonts w:ascii="Helvetica" w:hAnsi="Helvetica" w:cs="Helvetica"/>
          <w:b/>
          <w:bCs/>
          <w:color w:val="538135" w:themeColor="accent6" w:themeShade="BF"/>
          <w:sz w:val="28"/>
          <w:szCs w:val="28"/>
          <w14:textOutline w14:w="0" w14:cap="flat" w14:cmpd="sng" w14:algn="ctr">
            <w14:noFill/>
            <w14:prstDash w14:val="solid"/>
            <w14:round/>
          </w14:textOutline>
        </w:rPr>
      </w:pPr>
    </w:p>
    <w:p w14:paraId="750A75D5" w14:textId="2D5753EE" w:rsidR="00852F68" w:rsidRDefault="00852F68" w:rsidP="005065EC">
      <w:pPr>
        <w:spacing w:after="240" w:line="240" w:lineRule="auto"/>
        <w:rPr>
          <w:ins w:id="142" w:author="Nick Joseph" w:date="2020-11-09T21:16:00Z"/>
          <w:rFonts w:ascii="Helvetica" w:hAnsi="Helvetica" w:cs="Helvetica"/>
          <w:b/>
          <w:bCs/>
          <w:color w:val="538135" w:themeColor="accent6" w:themeShade="BF"/>
          <w:sz w:val="28"/>
          <w:szCs w:val="28"/>
          <w14:textOutline w14:w="0" w14:cap="flat" w14:cmpd="sng" w14:algn="ctr">
            <w14:noFill/>
            <w14:prstDash w14:val="solid"/>
            <w14:round/>
          </w14:textOutline>
        </w:rPr>
      </w:pPr>
    </w:p>
    <w:p w14:paraId="0A3BAC81" w14:textId="2E557894" w:rsidR="00852F68" w:rsidRDefault="00852F68" w:rsidP="005065EC">
      <w:pPr>
        <w:spacing w:after="240" w:line="240" w:lineRule="auto"/>
        <w:rPr>
          <w:ins w:id="143" w:author="Nick Joseph" w:date="2020-11-09T21:16:00Z"/>
          <w:rFonts w:ascii="Helvetica" w:hAnsi="Helvetica" w:cs="Helvetica"/>
          <w:b/>
          <w:bCs/>
          <w:color w:val="538135" w:themeColor="accent6" w:themeShade="BF"/>
          <w:sz w:val="28"/>
          <w:szCs w:val="28"/>
          <w14:textOutline w14:w="0" w14:cap="flat" w14:cmpd="sng" w14:algn="ctr">
            <w14:noFill/>
            <w14:prstDash w14:val="solid"/>
            <w14:round/>
          </w14:textOutline>
        </w:rPr>
      </w:pPr>
    </w:p>
    <w:p w14:paraId="1FFF8395" w14:textId="2867BF5A" w:rsidR="00852F68" w:rsidRDefault="00852F68" w:rsidP="005065EC">
      <w:pPr>
        <w:spacing w:after="240" w:line="240" w:lineRule="auto"/>
        <w:rPr>
          <w:ins w:id="144" w:author="Nick Joseph" w:date="2020-11-09T21:16:00Z"/>
          <w:rFonts w:ascii="Helvetica" w:hAnsi="Helvetica" w:cs="Helvetica"/>
          <w:b/>
          <w:bCs/>
          <w:color w:val="538135" w:themeColor="accent6" w:themeShade="BF"/>
          <w:sz w:val="28"/>
          <w:szCs w:val="28"/>
          <w14:textOutline w14:w="0" w14:cap="flat" w14:cmpd="sng" w14:algn="ctr">
            <w14:noFill/>
            <w14:prstDash w14:val="solid"/>
            <w14:round/>
          </w14:textOutline>
        </w:rPr>
      </w:pPr>
    </w:p>
    <w:p w14:paraId="2F249977" w14:textId="2A2045CB" w:rsidR="00852F68" w:rsidRDefault="00852F68" w:rsidP="005065EC">
      <w:pPr>
        <w:spacing w:after="240" w:line="240" w:lineRule="auto"/>
        <w:rPr>
          <w:ins w:id="145" w:author="Nick Joseph" w:date="2020-11-09T21:16:00Z"/>
          <w:rFonts w:ascii="Helvetica" w:hAnsi="Helvetica" w:cs="Helvetica"/>
          <w:b/>
          <w:bCs/>
          <w:color w:val="538135" w:themeColor="accent6" w:themeShade="BF"/>
          <w:sz w:val="28"/>
          <w:szCs w:val="28"/>
          <w14:textOutline w14:w="0" w14:cap="flat" w14:cmpd="sng" w14:algn="ctr">
            <w14:noFill/>
            <w14:prstDash w14:val="solid"/>
            <w14:round/>
          </w14:textOutline>
        </w:rPr>
      </w:pPr>
    </w:p>
    <w:p w14:paraId="1CADD49E" w14:textId="77777777" w:rsidR="00852F68" w:rsidRDefault="00852F68" w:rsidP="005065EC">
      <w:pPr>
        <w:spacing w:after="240" w:line="240" w:lineRule="auto"/>
        <w:rPr>
          <w:rFonts w:ascii="Helvetica" w:hAnsi="Helvetica" w:cs="Helvetica"/>
          <w:b/>
          <w:bCs/>
          <w:color w:val="538135" w:themeColor="accent6" w:themeShade="BF"/>
          <w:sz w:val="28"/>
          <w:szCs w:val="28"/>
          <w14:textOutline w14:w="0" w14:cap="flat" w14:cmpd="sng" w14:algn="ctr">
            <w14:noFill/>
            <w14:prstDash w14:val="solid"/>
            <w14:round/>
          </w14:textOutline>
        </w:rPr>
      </w:pPr>
    </w:p>
    <w:p w14:paraId="3A7B9384" w14:textId="528F5999" w:rsidR="002460D5" w:rsidRPr="005C1CBE" w:rsidRDefault="002460D5" w:rsidP="005065EC">
      <w:pPr>
        <w:spacing w:after="240" w:line="240" w:lineRule="auto"/>
        <w:rPr>
          <w:rFonts w:ascii="Helvetica" w:hAnsi="Helvetica" w:cs="Helvetica"/>
          <w:b/>
          <w:bCs/>
          <w:color w:val="538135" w:themeColor="accent6" w:themeShade="BF"/>
          <w:sz w:val="36"/>
          <w:szCs w:val="36"/>
          <w:u w:val="single"/>
          <w14:textOutline w14:w="0" w14:cap="flat" w14:cmpd="sng" w14:algn="ctr">
            <w14:noFill/>
            <w14:prstDash w14:val="solid"/>
            <w14:round/>
          </w14:textOutline>
        </w:rPr>
      </w:pPr>
      <w:r w:rsidRPr="005C1CBE">
        <w:rPr>
          <w:rFonts w:ascii="Helvetica" w:hAnsi="Helvetica" w:cs="Helvetica"/>
          <w:b/>
          <w:bCs/>
          <w:color w:val="538135" w:themeColor="accent6" w:themeShade="BF"/>
          <w:sz w:val="36"/>
          <w:szCs w:val="36"/>
          <w:u w:val="single"/>
          <w14:textOutline w14:w="0" w14:cap="flat" w14:cmpd="sng" w14:algn="ctr">
            <w14:noFill/>
            <w14:prstDash w14:val="solid"/>
            <w14:round/>
          </w14:textOutline>
        </w:rPr>
        <w:lastRenderedPageBreak/>
        <w:t>Executive Summary</w:t>
      </w:r>
    </w:p>
    <w:p w14:paraId="05B4EF2B" w14:textId="5D3B57DF" w:rsidR="002460D5" w:rsidRPr="005B6567" w:rsidRDefault="00A77DE4" w:rsidP="005065EC">
      <w:pPr>
        <w:spacing w:after="240" w:line="240" w:lineRule="auto"/>
        <w:rPr>
          <w:rFonts w:ascii="Helvetica" w:hAnsi="Helvetica" w:cs="Helvetica"/>
          <w:sz w:val="24"/>
          <w:szCs w:val="24"/>
          <w14:textOutline w14:w="0" w14:cap="flat" w14:cmpd="sng" w14:algn="ctr">
            <w14:noFill/>
            <w14:prstDash w14:val="solid"/>
            <w14:round/>
          </w14:textOutline>
        </w:rPr>
      </w:pPr>
      <w:ins w:id="146" w:author="Nick Joseph" w:date="2020-11-01T19:21:00Z">
        <w:r>
          <w:rPr>
            <w:rFonts w:ascii="Helvetica" w:hAnsi="Helvetica" w:cs="Helvetica"/>
            <w:sz w:val="24"/>
            <w:szCs w:val="24"/>
            <w14:textOutline w14:w="0" w14:cap="flat" w14:cmpd="sng" w14:algn="ctr">
              <w14:noFill/>
              <w14:prstDash w14:val="solid"/>
              <w14:round/>
            </w14:textOutline>
          </w:rPr>
          <w:tab/>
        </w:r>
      </w:ins>
      <w:ins w:id="147" w:author="Nick Joseph" w:date="2020-11-01T19:51:00Z">
        <w:r w:rsidR="000A31C2">
          <w:rPr>
            <w:rFonts w:ascii="Helvetica" w:hAnsi="Helvetica" w:cs="Helvetica"/>
            <w:sz w:val="24"/>
            <w:szCs w:val="24"/>
            <w14:textOutline w14:w="0" w14:cap="flat" w14:cmpd="sng" w14:algn="ctr">
              <w14:noFill/>
              <w14:prstDash w14:val="solid"/>
              <w14:round/>
            </w14:textOutline>
          </w:rPr>
          <w:t xml:space="preserve">GoGoGrocery is hoping to work with a software development company to </w:t>
        </w:r>
      </w:ins>
      <w:ins w:id="148" w:author="Nick Joseph" w:date="2020-11-01T19:52:00Z">
        <w:r w:rsidR="000A31C2">
          <w:rPr>
            <w:rFonts w:ascii="Helvetica" w:hAnsi="Helvetica" w:cs="Helvetica"/>
            <w:sz w:val="24"/>
            <w:szCs w:val="24"/>
            <w14:textOutline w14:w="0" w14:cap="flat" w14:cmpd="sng" w14:algn="ctr">
              <w14:noFill/>
              <w14:prstDash w14:val="solid"/>
              <w14:round/>
            </w14:textOutline>
          </w:rPr>
          <w:t xml:space="preserve">aid in the production of their new application. </w:t>
        </w:r>
      </w:ins>
      <w:ins w:id="149" w:author="Nick Joseph" w:date="2020-11-01T19:21:00Z">
        <w:r>
          <w:rPr>
            <w:rFonts w:ascii="Helvetica" w:hAnsi="Helvetica" w:cs="Helvetica"/>
            <w:sz w:val="24"/>
            <w:szCs w:val="24"/>
            <w14:textOutline w14:w="0" w14:cap="flat" w14:cmpd="sng" w14:algn="ctr">
              <w14:noFill/>
              <w14:prstDash w14:val="solid"/>
              <w14:round/>
            </w14:textOutline>
          </w:rPr>
          <w:t>GoGoGrocery has collaborated with OpenXcell</w:t>
        </w:r>
      </w:ins>
      <w:ins w:id="150" w:author="Nick Joseph" w:date="2020-11-01T19:29:00Z">
        <w:r w:rsidR="00F976D5">
          <w:rPr>
            <w:rFonts w:ascii="Helvetica" w:hAnsi="Helvetica" w:cs="Helvetica"/>
            <w:sz w:val="24"/>
            <w:szCs w:val="24"/>
            <w14:textOutline w14:w="0" w14:cap="flat" w14:cmpd="sng" w14:algn="ctr">
              <w14:noFill/>
              <w14:prstDash w14:val="solid"/>
              <w14:round/>
            </w14:textOutline>
          </w:rPr>
          <w:t xml:space="preserve"> to help design, </w:t>
        </w:r>
      </w:ins>
      <w:ins w:id="151" w:author="Nick Joseph" w:date="2020-11-01T19:52:00Z">
        <w:r w:rsidR="000A31C2">
          <w:rPr>
            <w:rFonts w:ascii="Helvetica" w:hAnsi="Helvetica" w:cs="Helvetica"/>
            <w:sz w:val="24"/>
            <w:szCs w:val="24"/>
            <w14:textOutline w14:w="0" w14:cap="flat" w14:cmpd="sng" w14:algn="ctr">
              <w14:noFill/>
              <w14:prstDash w14:val="solid"/>
              <w14:round/>
            </w14:textOutline>
          </w:rPr>
          <w:t>develop,</w:t>
        </w:r>
      </w:ins>
      <w:ins w:id="152" w:author="Nick Joseph" w:date="2020-11-01T19:29:00Z">
        <w:r w:rsidR="00F976D5">
          <w:rPr>
            <w:rFonts w:ascii="Helvetica" w:hAnsi="Helvetica" w:cs="Helvetica"/>
            <w:sz w:val="24"/>
            <w:szCs w:val="24"/>
            <w14:textOutline w14:w="0" w14:cap="flat" w14:cmpd="sng" w14:algn="ctr">
              <w14:noFill/>
              <w14:prstDash w14:val="solid"/>
              <w14:round/>
            </w14:textOutline>
          </w:rPr>
          <w:t xml:space="preserve"> and maintain the GoGoGrocery mobile applicat</w:t>
        </w:r>
      </w:ins>
      <w:ins w:id="153" w:author="Nick Joseph" w:date="2020-11-01T19:30:00Z">
        <w:r w:rsidR="00F976D5">
          <w:rPr>
            <w:rFonts w:ascii="Helvetica" w:hAnsi="Helvetica" w:cs="Helvetica"/>
            <w:sz w:val="24"/>
            <w:szCs w:val="24"/>
            <w14:textOutline w14:w="0" w14:cap="flat" w14:cmpd="sng" w14:algn="ctr">
              <w14:noFill/>
              <w14:prstDash w14:val="solid"/>
              <w14:round/>
            </w14:textOutline>
          </w:rPr>
          <w:t>ion.</w:t>
        </w:r>
      </w:ins>
      <w:ins w:id="154" w:author="Nick Joseph" w:date="2020-11-01T19:45:00Z">
        <w:r w:rsidR="000A31C2">
          <w:rPr>
            <w:rFonts w:ascii="Helvetica" w:hAnsi="Helvetica" w:cs="Helvetica"/>
            <w:sz w:val="24"/>
            <w:szCs w:val="24"/>
            <w14:textOutline w14:w="0" w14:cap="flat" w14:cmpd="sng" w14:algn="ctr">
              <w14:noFill/>
              <w14:prstDash w14:val="solid"/>
              <w14:round/>
            </w14:textOutline>
          </w:rPr>
          <w:t xml:space="preserve"> </w:t>
        </w:r>
        <w:r w:rsidR="00F976D5">
          <w:rPr>
            <w:rFonts w:ascii="Helvetica" w:hAnsi="Helvetica" w:cs="Helvetica"/>
            <w:sz w:val="24"/>
            <w:szCs w:val="24"/>
            <w14:textOutline w14:w="0" w14:cap="flat" w14:cmpd="sng" w14:algn="ctr">
              <w14:noFill/>
              <w14:prstDash w14:val="solid"/>
              <w14:round/>
            </w14:textOutline>
          </w:rPr>
          <w:t>The GoGoGrocery ap</w:t>
        </w:r>
        <w:r w:rsidR="000A31C2">
          <w:rPr>
            <w:rFonts w:ascii="Helvetica" w:hAnsi="Helvetica" w:cs="Helvetica"/>
            <w:sz w:val="24"/>
            <w:szCs w:val="24"/>
            <w14:textOutline w14:w="0" w14:cap="flat" w14:cmpd="sng" w14:algn="ctr">
              <w14:noFill/>
              <w14:prstDash w14:val="solid"/>
              <w14:round/>
            </w14:textOutline>
          </w:rPr>
          <w:t xml:space="preserve">plication will </w:t>
        </w:r>
      </w:ins>
      <w:ins w:id="155" w:author="Nick Joseph" w:date="2020-11-01T19:48:00Z">
        <w:r w:rsidR="000A31C2">
          <w:rPr>
            <w:rFonts w:ascii="Helvetica" w:hAnsi="Helvetica" w:cs="Helvetica"/>
            <w:sz w:val="24"/>
            <w:szCs w:val="24"/>
            <w14:textOutline w14:w="0" w14:cap="flat" w14:cmpd="sng" w14:algn="ctr">
              <w14:noFill/>
              <w14:prstDash w14:val="solid"/>
              <w14:round/>
            </w14:textOutline>
          </w:rPr>
          <w:t xml:space="preserve">help </w:t>
        </w:r>
      </w:ins>
      <w:ins w:id="156" w:author="Nick Joseph" w:date="2020-11-01T19:49:00Z">
        <w:r w:rsidR="000A31C2">
          <w:rPr>
            <w:rFonts w:ascii="Helvetica" w:hAnsi="Helvetica" w:cs="Helvetica"/>
            <w:sz w:val="24"/>
            <w:szCs w:val="24"/>
            <w14:textOutline w14:w="0" w14:cap="flat" w14:cmpd="sng" w14:algn="ctr">
              <w14:noFill/>
              <w14:prstDash w14:val="solid"/>
              <w14:round/>
            </w14:textOutline>
          </w:rPr>
          <w:t xml:space="preserve">support customers order groceries online and assist drivers in receiving the most optimal routes when delivering. </w:t>
        </w:r>
      </w:ins>
      <w:ins w:id="157" w:author="Nick Joseph" w:date="2020-11-01T19:50:00Z">
        <w:r w:rsidR="000A31C2">
          <w:rPr>
            <w:rFonts w:ascii="Helvetica" w:hAnsi="Helvetica" w:cs="Helvetica"/>
            <w:sz w:val="24"/>
            <w:szCs w:val="24"/>
            <w14:textOutline w14:w="0" w14:cap="flat" w14:cmpd="sng" w14:algn="ctr">
              <w14:noFill/>
              <w14:prstDash w14:val="solid"/>
              <w14:round/>
            </w14:textOutline>
          </w:rPr>
          <w:t xml:space="preserve">Together, OpenXcell and GoGoGrocery </w:t>
        </w:r>
      </w:ins>
      <w:ins w:id="158" w:author="Nick Joseph" w:date="2020-11-01T20:06:00Z">
        <w:r w:rsidR="00394A1F">
          <w:rPr>
            <w:rFonts w:ascii="Helvetica" w:hAnsi="Helvetica" w:cs="Helvetica"/>
            <w:sz w:val="24"/>
            <w:szCs w:val="24"/>
            <w14:textOutline w14:w="0" w14:cap="flat" w14:cmpd="sng" w14:algn="ctr">
              <w14:noFill/>
              <w14:prstDash w14:val="solid"/>
              <w14:round/>
            </w14:textOutline>
          </w:rPr>
          <w:t xml:space="preserve">have conducted feasibility assessments and </w:t>
        </w:r>
      </w:ins>
      <w:ins w:id="159" w:author="Nick Joseph" w:date="2020-11-01T20:07:00Z">
        <w:r w:rsidR="00394A1F">
          <w:rPr>
            <w:rFonts w:ascii="Helvetica" w:hAnsi="Helvetica" w:cs="Helvetica"/>
            <w:sz w:val="24"/>
            <w:szCs w:val="24"/>
            <w14:textOutline w14:w="0" w14:cap="flat" w14:cmpd="sng" w14:algn="ctr">
              <w14:noFill/>
              <w14:prstDash w14:val="solid"/>
              <w14:round/>
            </w14:textOutline>
          </w:rPr>
          <w:t>analysis and c</w:t>
        </w:r>
      </w:ins>
      <w:ins w:id="160" w:author="Nick Joseph" w:date="2020-11-02T19:00:00Z">
        <w:r w:rsidR="003D0001">
          <w:rPr>
            <w:rFonts w:ascii="Helvetica" w:hAnsi="Helvetica" w:cs="Helvetica"/>
            <w:sz w:val="24"/>
            <w:szCs w:val="24"/>
            <w14:textOutline w14:w="0" w14:cap="flat" w14:cmpd="sng" w14:algn="ctr">
              <w14:noFill/>
              <w14:prstDash w14:val="solid"/>
              <w14:round/>
            </w14:textOutline>
          </w:rPr>
          <w:t>oncluded</w:t>
        </w:r>
      </w:ins>
      <w:ins w:id="161" w:author="Nick Joseph" w:date="2020-11-01T20:07:00Z">
        <w:r w:rsidR="00394A1F">
          <w:rPr>
            <w:rFonts w:ascii="Helvetica" w:hAnsi="Helvetica" w:cs="Helvetica"/>
            <w:sz w:val="24"/>
            <w:szCs w:val="24"/>
            <w14:textOutline w14:w="0" w14:cap="flat" w14:cmpd="sng" w14:algn="ctr">
              <w14:noFill/>
              <w14:prstDash w14:val="solid"/>
              <w14:round/>
            </w14:textOutline>
          </w:rPr>
          <w:t xml:space="preserve"> that the GoGoGrocery application </w:t>
        </w:r>
      </w:ins>
      <w:ins w:id="162" w:author="Nick Joseph" w:date="2020-11-01T20:10:00Z">
        <w:r w:rsidR="00394A1F">
          <w:rPr>
            <w:rFonts w:ascii="Helvetica" w:hAnsi="Helvetica" w:cs="Helvetica"/>
            <w:sz w:val="24"/>
            <w:szCs w:val="24"/>
            <w14:textOutline w14:w="0" w14:cap="flat" w14:cmpd="sng" w14:algn="ctr">
              <w14:noFill/>
              <w14:prstDash w14:val="solid"/>
              <w14:round/>
            </w14:textOutline>
          </w:rPr>
          <w:t xml:space="preserve">is quite feasible and low risk. </w:t>
        </w:r>
      </w:ins>
      <w:ins w:id="163" w:author="Nick Joseph" w:date="2020-11-01T20:15:00Z">
        <w:r w:rsidR="00394A1F">
          <w:rPr>
            <w:rFonts w:ascii="Helvetica" w:hAnsi="Helvetica" w:cs="Helvetica"/>
            <w:sz w:val="24"/>
            <w:szCs w:val="24"/>
            <w14:textOutline w14:w="0" w14:cap="flat" w14:cmpd="sng" w14:algn="ctr">
              <w14:noFill/>
              <w14:prstDash w14:val="solid"/>
              <w14:round/>
            </w14:textOutline>
          </w:rPr>
          <w:t>Both companies realize that there will be</w:t>
        </w:r>
      </w:ins>
      <w:ins w:id="164" w:author="Nick Joseph" w:date="2020-11-01T20:16:00Z">
        <w:r w:rsidR="00394A1F">
          <w:rPr>
            <w:rFonts w:ascii="Helvetica" w:hAnsi="Helvetica" w:cs="Helvetica"/>
            <w:sz w:val="24"/>
            <w:szCs w:val="24"/>
            <w14:textOutline w14:w="0" w14:cap="flat" w14:cmpd="sng" w14:algn="ctr">
              <w14:noFill/>
              <w14:prstDash w14:val="solid"/>
              <w14:round/>
            </w14:textOutline>
          </w:rPr>
          <w:t xml:space="preserve"> many benefits if an application such as GoGoGrocery </w:t>
        </w:r>
        <w:r w:rsidR="00E86464">
          <w:rPr>
            <w:rFonts w:ascii="Helvetica" w:hAnsi="Helvetica" w:cs="Helvetica"/>
            <w:sz w:val="24"/>
            <w:szCs w:val="24"/>
            <w14:textOutline w14:w="0" w14:cap="flat" w14:cmpd="sng" w14:algn="ctr">
              <w14:noFill/>
              <w14:prstDash w14:val="solid"/>
              <w14:round/>
            </w14:textOutline>
          </w:rPr>
          <w:t xml:space="preserve">is implemented to the public. </w:t>
        </w:r>
      </w:ins>
    </w:p>
    <w:p w14:paraId="2833D232" w14:textId="67139B7B" w:rsidR="002460D5" w:rsidRDefault="002460D5" w:rsidP="005065EC">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7640BD49" w14:textId="2CAA802C" w:rsidR="002460D5" w:rsidRDefault="002460D5" w:rsidP="005065EC">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2403EC22" w14:textId="45868727" w:rsidR="002460D5" w:rsidRDefault="002460D5" w:rsidP="005065EC">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54FBC2DA" w14:textId="596EFD4F" w:rsidR="002460D5" w:rsidRDefault="002460D5" w:rsidP="005065EC">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11F8B0EB" w14:textId="0CA7EC75" w:rsidR="002460D5" w:rsidRDefault="002460D5" w:rsidP="005065EC">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21270A1D" w14:textId="71BBCA8E" w:rsidR="002460D5" w:rsidRDefault="002460D5" w:rsidP="005065EC">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4C56A97D" w14:textId="33B0FCA6" w:rsidR="002460D5" w:rsidRDefault="002460D5" w:rsidP="005065EC">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27D936C9" w14:textId="531785A0" w:rsidR="002460D5" w:rsidRDefault="002460D5" w:rsidP="005065EC">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486E2557" w14:textId="449B48C1" w:rsidR="002460D5" w:rsidRDefault="002460D5" w:rsidP="005065EC">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1442FF44" w14:textId="69477D70" w:rsidR="002460D5" w:rsidRDefault="002460D5" w:rsidP="005065EC">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76A41231" w14:textId="48A6EB3D" w:rsidR="002460D5" w:rsidRDefault="002460D5" w:rsidP="005065EC">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469B6C36" w14:textId="5393206B" w:rsidR="005B6567" w:rsidRDefault="005B6567" w:rsidP="005065EC">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4E4F89AE" w14:textId="5C61A5C3" w:rsidR="005B6567" w:rsidRDefault="005B6567" w:rsidP="005065EC">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2921039B" w14:textId="72941C02" w:rsidR="005B6567" w:rsidRDefault="005B6567" w:rsidP="005065EC">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37037C9A" w14:textId="77777777" w:rsidR="005B6567" w:rsidDel="00E86464" w:rsidRDefault="005B6567" w:rsidP="005065EC">
      <w:pPr>
        <w:spacing w:after="240" w:line="240" w:lineRule="auto"/>
        <w:rPr>
          <w:del w:id="165" w:author="Nick Joseph" w:date="2020-11-01T20:21:00Z"/>
          <w:rFonts w:ascii="Helvetica" w:hAnsi="Helvetica" w:cs="Helvetica"/>
          <w:b/>
          <w:bCs/>
          <w:color w:val="538135" w:themeColor="accent6" w:themeShade="BF"/>
          <w:sz w:val="36"/>
          <w:szCs w:val="36"/>
          <w14:textOutline w14:w="0" w14:cap="flat" w14:cmpd="sng" w14:algn="ctr">
            <w14:noFill/>
            <w14:prstDash w14:val="solid"/>
            <w14:round/>
          </w14:textOutline>
        </w:rPr>
      </w:pPr>
    </w:p>
    <w:p w14:paraId="6D307D8B" w14:textId="64B199C6" w:rsidR="002460D5" w:rsidDel="00E86464" w:rsidRDefault="002460D5" w:rsidP="005065EC">
      <w:pPr>
        <w:spacing w:after="240" w:line="240" w:lineRule="auto"/>
        <w:rPr>
          <w:del w:id="166" w:author="Nick Joseph" w:date="2020-11-01T20:21:00Z"/>
          <w:rFonts w:ascii="Helvetica" w:hAnsi="Helvetica" w:cs="Helvetica"/>
          <w:b/>
          <w:bCs/>
          <w:color w:val="538135" w:themeColor="accent6" w:themeShade="BF"/>
          <w:sz w:val="36"/>
          <w:szCs w:val="36"/>
          <w14:textOutline w14:w="0" w14:cap="flat" w14:cmpd="sng" w14:algn="ctr">
            <w14:noFill/>
            <w14:prstDash w14:val="solid"/>
            <w14:round/>
          </w14:textOutline>
        </w:rPr>
      </w:pPr>
    </w:p>
    <w:p w14:paraId="0C653453" w14:textId="42167E97" w:rsidR="005065EC" w:rsidDel="00E86464" w:rsidRDefault="005065EC" w:rsidP="005065EC">
      <w:pPr>
        <w:spacing w:after="240" w:line="240" w:lineRule="auto"/>
        <w:rPr>
          <w:del w:id="167" w:author="Nick Joseph" w:date="2020-11-01T20:21:00Z"/>
          <w:rFonts w:ascii="Helvetica" w:hAnsi="Helvetica" w:cs="Helvetica"/>
          <w:b/>
          <w:bCs/>
          <w:color w:val="538135" w:themeColor="accent6" w:themeShade="BF"/>
          <w:sz w:val="36"/>
          <w:szCs w:val="36"/>
          <w14:textOutline w14:w="0" w14:cap="flat" w14:cmpd="sng" w14:algn="ctr">
            <w14:noFill/>
            <w14:prstDash w14:val="solid"/>
            <w14:round/>
          </w14:textOutline>
        </w:rPr>
      </w:pPr>
    </w:p>
    <w:p w14:paraId="74034D6E" w14:textId="3DBE685A" w:rsidR="005065EC" w:rsidDel="00E86464" w:rsidRDefault="005065EC" w:rsidP="005065EC">
      <w:pPr>
        <w:spacing w:after="240" w:line="240" w:lineRule="auto"/>
        <w:rPr>
          <w:del w:id="168" w:author="Nick Joseph" w:date="2020-11-01T20:21:00Z"/>
          <w:rFonts w:ascii="Helvetica" w:hAnsi="Helvetica" w:cs="Helvetica"/>
          <w:b/>
          <w:bCs/>
          <w:color w:val="538135" w:themeColor="accent6" w:themeShade="BF"/>
          <w:sz w:val="36"/>
          <w:szCs w:val="36"/>
          <w14:textOutline w14:w="0" w14:cap="flat" w14:cmpd="sng" w14:algn="ctr">
            <w14:noFill/>
            <w14:prstDash w14:val="solid"/>
            <w14:round/>
          </w14:textOutline>
        </w:rPr>
      </w:pPr>
    </w:p>
    <w:p w14:paraId="4CB6140B" w14:textId="002BD18D" w:rsidR="005065EC" w:rsidDel="00E86464" w:rsidRDefault="005065EC" w:rsidP="005065EC">
      <w:pPr>
        <w:spacing w:after="240" w:line="240" w:lineRule="auto"/>
        <w:rPr>
          <w:del w:id="169" w:author="Nick Joseph" w:date="2020-11-01T20:21:00Z"/>
          <w:rFonts w:ascii="Helvetica" w:hAnsi="Helvetica" w:cs="Helvetica"/>
          <w:b/>
          <w:bCs/>
          <w:color w:val="538135" w:themeColor="accent6" w:themeShade="BF"/>
          <w:sz w:val="36"/>
          <w:szCs w:val="36"/>
          <w14:textOutline w14:w="0" w14:cap="flat" w14:cmpd="sng" w14:algn="ctr">
            <w14:noFill/>
            <w14:prstDash w14:val="solid"/>
            <w14:round/>
          </w14:textOutline>
        </w:rPr>
      </w:pPr>
    </w:p>
    <w:p w14:paraId="2C12C2C0" w14:textId="66C5FFE3" w:rsidR="005065EC" w:rsidDel="00E86464" w:rsidRDefault="005065EC" w:rsidP="005065EC">
      <w:pPr>
        <w:spacing w:after="240" w:line="240" w:lineRule="auto"/>
        <w:rPr>
          <w:del w:id="170" w:author="Nick Joseph" w:date="2020-11-01T20:21:00Z"/>
          <w:rFonts w:ascii="Helvetica" w:hAnsi="Helvetica" w:cs="Helvetica"/>
          <w:b/>
          <w:bCs/>
          <w:color w:val="538135" w:themeColor="accent6" w:themeShade="BF"/>
          <w:sz w:val="36"/>
          <w:szCs w:val="36"/>
          <w14:textOutline w14:w="0" w14:cap="flat" w14:cmpd="sng" w14:algn="ctr">
            <w14:noFill/>
            <w14:prstDash w14:val="solid"/>
            <w14:round/>
          </w14:textOutline>
        </w:rPr>
      </w:pPr>
    </w:p>
    <w:p w14:paraId="54F6A245" w14:textId="77777777" w:rsidR="005065EC" w:rsidRDefault="005065EC" w:rsidP="005065EC">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13A7DF3C" w14:textId="5F82A9A6" w:rsidR="005065EC" w:rsidDel="008E1665" w:rsidRDefault="008E1665" w:rsidP="008E1665">
      <w:pPr>
        <w:pStyle w:val="ListParagraph"/>
        <w:numPr>
          <w:ilvl w:val="0"/>
          <w:numId w:val="2"/>
        </w:numPr>
        <w:spacing w:after="240" w:line="240" w:lineRule="auto"/>
        <w:rPr>
          <w:del w:id="171" w:author="Nick Joseph" w:date="2020-11-11T19:33:00Z"/>
          <w:rFonts w:ascii="Helvetica" w:hAnsi="Helvetica" w:cs="Helvetica"/>
          <w:b/>
          <w:bCs/>
          <w:color w:val="538135" w:themeColor="accent6" w:themeShade="BF"/>
          <w:sz w:val="36"/>
          <w:szCs w:val="36"/>
          <w14:textOutline w14:w="0" w14:cap="flat" w14:cmpd="sng" w14:algn="ctr">
            <w14:noFill/>
            <w14:prstDash w14:val="solid"/>
            <w14:round/>
          </w14:textOutline>
        </w:rPr>
      </w:pPr>
      <w:ins w:id="172" w:author="Nick Joseph" w:date="2020-11-11T19:34:00Z">
        <w:r>
          <w:rPr>
            <w:rFonts w:ascii="Helvetica" w:hAnsi="Helvetica" w:cs="Helvetica"/>
            <w:b/>
            <w:bCs/>
            <w:color w:val="538135" w:themeColor="accent6" w:themeShade="BF"/>
            <w:sz w:val="36"/>
            <w:szCs w:val="36"/>
            <w14:textOutline w14:w="0" w14:cap="flat" w14:cmpd="sng" w14:algn="ctr">
              <w14:noFill/>
              <w14:prstDash w14:val="solid"/>
              <w14:round/>
            </w14:textOutline>
          </w:rPr>
          <w:lastRenderedPageBreak/>
          <w:t xml:space="preserve">1.0 </w:t>
        </w:r>
      </w:ins>
      <w:r w:rsidR="002460D5" w:rsidRPr="008E1665">
        <w:rPr>
          <w:rFonts w:ascii="Helvetica" w:hAnsi="Helvetica" w:cs="Helvetica"/>
          <w:b/>
          <w:bCs/>
          <w:color w:val="538135" w:themeColor="accent6" w:themeShade="BF"/>
          <w:sz w:val="36"/>
          <w:szCs w:val="36"/>
          <w14:textOutline w14:w="0" w14:cap="flat" w14:cmpd="sng" w14:algn="ctr">
            <w14:noFill/>
            <w14:prstDash w14:val="solid"/>
            <w14:round/>
          </w14:textOutline>
        </w:rPr>
        <w:t xml:space="preserve">Introduction </w:t>
      </w:r>
      <w:del w:id="173" w:author="Nick Joseph" w:date="2020-11-11T19:33:00Z">
        <w:r w:rsidR="002460D5" w:rsidRPr="00A65BB2" w:rsidDel="008E1665">
          <w:rPr>
            <w:rFonts w:ascii="Helvetica" w:hAnsi="Helvetica" w:cs="Helvetica"/>
            <w:b/>
            <w:bCs/>
            <w:color w:val="538135" w:themeColor="accent6" w:themeShade="BF"/>
            <w:sz w:val="36"/>
            <w:szCs w:val="36"/>
            <w14:textOutline w14:w="0" w14:cap="flat" w14:cmpd="sng" w14:algn="ctr">
              <w14:noFill/>
              <w14:prstDash w14:val="solid"/>
              <w14:round/>
            </w14:textOutline>
          </w:rPr>
          <w:delText>and Overview</w:delText>
        </w:r>
      </w:del>
    </w:p>
    <w:p w14:paraId="1966E321" w14:textId="77777777" w:rsidR="008E1665" w:rsidRPr="008E1665" w:rsidRDefault="008E1665">
      <w:pPr>
        <w:spacing w:after="240" w:line="240" w:lineRule="auto"/>
        <w:rPr>
          <w:ins w:id="174" w:author="Nick Joseph" w:date="2020-11-11T19:33:00Z"/>
          <w:rFonts w:ascii="Helvetica" w:hAnsi="Helvetica" w:cs="Helvetica"/>
          <w:b/>
          <w:bCs/>
          <w:color w:val="538135" w:themeColor="accent6" w:themeShade="BF"/>
          <w:sz w:val="36"/>
          <w:szCs w:val="36"/>
          <w14:textOutline w14:w="0" w14:cap="flat" w14:cmpd="sng" w14:algn="ctr">
            <w14:noFill/>
            <w14:prstDash w14:val="solid"/>
            <w14:round/>
          </w14:textOutline>
          <w:rPrChange w:id="175" w:author="Nick Joseph" w:date="2020-11-11T19:33:00Z">
            <w:rPr>
              <w:ins w:id="176" w:author="Nick Joseph" w:date="2020-11-11T19:33:00Z"/>
            </w:rPr>
          </w:rPrChange>
        </w:rPr>
        <w:pPrChange w:id="177" w:author="Nick Joseph" w:date="2020-11-11T19:33:00Z">
          <w:pPr>
            <w:pStyle w:val="ListParagraph"/>
            <w:numPr>
              <w:numId w:val="2"/>
            </w:numPr>
            <w:spacing w:after="240" w:line="240" w:lineRule="auto"/>
            <w:ind w:hanging="720"/>
          </w:pPr>
        </w:pPrChange>
      </w:pPr>
    </w:p>
    <w:p w14:paraId="17F059D0" w14:textId="7E72AAEA" w:rsidR="00C83492" w:rsidRPr="008E1665" w:rsidRDefault="005065EC">
      <w:pPr>
        <w:spacing w:after="240" w:line="240" w:lineRule="auto"/>
        <w:rPr>
          <w:rFonts w:ascii="Helvetica" w:hAnsi="Helvetica" w:cs="Helvetica"/>
          <w:b/>
          <w:bCs/>
          <w:color w:val="538135" w:themeColor="accent6" w:themeShade="BF"/>
          <w:sz w:val="32"/>
          <w:szCs w:val="32"/>
        </w:rPr>
      </w:pPr>
      <w:r w:rsidRPr="008E1665">
        <w:rPr>
          <w:rFonts w:ascii="Helvetica" w:hAnsi="Helvetica" w:cs="Helvetica"/>
          <w:b/>
          <w:bCs/>
          <w:color w:val="538135" w:themeColor="accent6" w:themeShade="BF"/>
          <w:sz w:val="32"/>
          <w:szCs w:val="32"/>
          <w14:textOutline w14:w="0" w14:cap="flat" w14:cmpd="sng" w14:algn="ctr">
            <w14:noFill/>
            <w14:prstDash w14:val="solid"/>
            <w14:round/>
          </w14:textOutline>
        </w:rPr>
        <w:t xml:space="preserve">1.1 </w:t>
      </w:r>
      <w:r w:rsidR="002460D5" w:rsidRPr="008E1665">
        <w:rPr>
          <w:rFonts w:ascii="Helvetica" w:hAnsi="Helvetica" w:cs="Helvetica"/>
          <w:b/>
          <w:bCs/>
          <w:color w:val="538135" w:themeColor="accent6" w:themeShade="BF"/>
          <w:sz w:val="32"/>
          <w:szCs w:val="32"/>
          <w14:textOutline w14:w="0" w14:cap="flat" w14:cmpd="sng" w14:algn="ctr">
            <w14:noFill/>
            <w14:prstDash w14:val="solid"/>
            <w14:round/>
          </w14:textOutline>
        </w:rPr>
        <w:t>Problem St</w:t>
      </w:r>
      <w:r w:rsidR="006F3234" w:rsidRPr="008E1665">
        <w:rPr>
          <w:rFonts w:ascii="Helvetica" w:hAnsi="Helvetica" w:cs="Helvetica"/>
          <w:b/>
          <w:bCs/>
          <w:color w:val="538135" w:themeColor="accent6" w:themeShade="BF"/>
          <w:sz w:val="32"/>
          <w:szCs w:val="32"/>
        </w:rPr>
        <w:t>ateme</w:t>
      </w:r>
      <w:r w:rsidR="002460D5" w:rsidRPr="008E1665">
        <w:rPr>
          <w:rFonts w:ascii="Helvetica" w:hAnsi="Helvetica" w:cs="Helvetica"/>
          <w:b/>
          <w:bCs/>
          <w:color w:val="538135" w:themeColor="accent6" w:themeShade="BF"/>
          <w:sz w:val="32"/>
          <w:szCs w:val="32"/>
        </w:rPr>
        <w:t>nt</w:t>
      </w:r>
      <w:ins w:id="178" w:author="Nick Joseph" w:date="2020-11-09T21:19:00Z">
        <w:r w:rsidR="00852F68" w:rsidRPr="008E1665">
          <w:rPr>
            <w:rFonts w:ascii="Helvetica" w:hAnsi="Helvetica" w:cs="Helvetica"/>
            <w:b/>
            <w:bCs/>
            <w:color w:val="538135" w:themeColor="accent6" w:themeShade="BF"/>
            <w:sz w:val="32"/>
            <w:szCs w:val="32"/>
          </w:rPr>
          <w:t xml:space="preserve"> and Project Vision</w:t>
        </w:r>
      </w:ins>
    </w:p>
    <w:p w14:paraId="0D12CEA3" w14:textId="5496589E" w:rsidR="00792A8B" w:rsidRDefault="005065EC" w:rsidP="005065EC">
      <w:pPr>
        <w:spacing w:after="240" w:line="240" w:lineRule="auto"/>
        <w:ind w:firstLine="720"/>
        <w:rPr>
          <w:ins w:id="179" w:author="Nick Joseph" w:date="2020-11-09T21:19:00Z"/>
          <w:rFonts w:ascii="Helvetica" w:hAnsi="Helvetica" w:cs="Helvetica"/>
          <w:sz w:val="24"/>
          <w:szCs w:val="24"/>
        </w:rPr>
      </w:pPr>
      <w:r>
        <w:rPr>
          <w:rFonts w:ascii="Helvetica" w:hAnsi="Helvetica" w:cs="Helvetica"/>
          <w:sz w:val="24"/>
          <w:szCs w:val="24"/>
        </w:rPr>
        <w:t xml:space="preserve">GoGoGrocery is a company founded by </w:t>
      </w:r>
      <w:r w:rsidR="009D5E96">
        <w:rPr>
          <w:rFonts w:ascii="Helvetica" w:hAnsi="Helvetica" w:cs="Helvetica"/>
          <w:sz w:val="24"/>
          <w:szCs w:val="24"/>
        </w:rPr>
        <w:t xml:space="preserve">a group of </w:t>
      </w:r>
      <w:r>
        <w:rPr>
          <w:rFonts w:ascii="Helvetica" w:hAnsi="Helvetica" w:cs="Helvetica"/>
          <w:sz w:val="24"/>
          <w:szCs w:val="24"/>
        </w:rPr>
        <w:t xml:space="preserve">students who </w:t>
      </w:r>
      <w:r w:rsidR="009D5E96">
        <w:rPr>
          <w:rFonts w:ascii="Helvetica" w:hAnsi="Helvetica" w:cs="Helvetica"/>
          <w:sz w:val="24"/>
          <w:szCs w:val="24"/>
        </w:rPr>
        <w:t xml:space="preserve">plan </w:t>
      </w:r>
      <w:r>
        <w:rPr>
          <w:rFonts w:ascii="Helvetica" w:hAnsi="Helvetica" w:cs="Helvetica"/>
          <w:sz w:val="24"/>
          <w:szCs w:val="24"/>
        </w:rPr>
        <w:t xml:space="preserve">to develop an application </w:t>
      </w:r>
      <w:del w:id="180" w:author="Nick Joseph" w:date="2020-11-02T19:04:00Z">
        <w:r w:rsidDel="003D0001">
          <w:rPr>
            <w:rFonts w:ascii="Helvetica" w:hAnsi="Helvetica" w:cs="Helvetica"/>
            <w:sz w:val="24"/>
            <w:szCs w:val="24"/>
          </w:rPr>
          <w:delText xml:space="preserve">which </w:delText>
        </w:r>
      </w:del>
      <w:ins w:id="181" w:author="Nick Joseph" w:date="2020-11-02T19:04:00Z">
        <w:r w:rsidR="003D0001">
          <w:rPr>
            <w:rFonts w:ascii="Helvetica" w:hAnsi="Helvetica" w:cs="Helvetica"/>
            <w:sz w:val="24"/>
            <w:szCs w:val="24"/>
          </w:rPr>
          <w:t xml:space="preserve">that </w:t>
        </w:r>
      </w:ins>
      <w:r>
        <w:rPr>
          <w:rFonts w:ascii="Helvetica" w:hAnsi="Helvetica" w:cs="Helvetica"/>
          <w:sz w:val="24"/>
          <w:szCs w:val="24"/>
        </w:rPr>
        <w:t xml:space="preserve">aids people in getting groceries. </w:t>
      </w:r>
      <w:r w:rsidR="00792A8B">
        <w:rPr>
          <w:rFonts w:ascii="Helvetica" w:hAnsi="Helvetica" w:cs="Helvetica"/>
          <w:sz w:val="24"/>
          <w:szCs w:val="24"/>
        </w:rPr>
        <w:t xml:space="preserve">In collaboration with OpenXcell, GoGoGrocery has designed and developed a mobile application </w:t>
      </w:r>
      <w:r w:rsidR="00AB0D3C">
        <w:rPr>
          <w:rFonts w:ascii="Helvetica" w:hAnsi="Helvetica" w:cs="Helvetica"/>
          <w:sz w:val="24"/>
          <w:szCs w:val="24"/>
        </w:rPr>
        <w:t xml:space="preserve">to enable </w:t>
      </w:r>
      <w:del w:id="182" w:author="Nick Joseph" w:date="2020-11-02T19:04:00Z">
        <w:r w:rsidR="00AB0D3C" w:rsidDel="003D0001">
          <w:rPr>
            <w:rFonts w:ascii="Helvetica" w:hAnsi="Helvetica" w:cs="Helvetica"/>
            <w:sz w:val="24"/>
            <w:szCs w:val="24"/>
          </w:rPr>
          <w:delText xml:space="preserve">their </w:delText>
        </w:r>
      </w:del>
      <w:ins w:id="183" w:author="Nick Joseph" w:date="2020-11-02T19:04:00Z">
        <w:r w:rsidR="003D0001">
          <w:rPr>
            <w:rFonts w:ascii="Helvetica" w:hAnsi="Helvetica" w:cs="Helvetica"/>
            <w:sz w:val="24"/>
            <w:szCs w:val="24"/>
          </w:rPr>
          <w:t xml:space="preserve">its </w:t>
        </w:r>
      </w:ins>
      <w:r w:rsidR="00AB0D3C">
        <w:rPr>
          <w:rFonts w:ascii="Helvetica" w:hAnsi="Helvetica" w:cs="Helvetica"/>
          <w:sz w:val="24"/>
          <w:szCs w:val="24"/>
        </w:rPr>
        <w:t xml:space="preserve">customers to get groceries delivered in the comfort of their own home. GoGoGrocery realizes the power </w:t>
      </w:r>
      <w:del w:id="184" w:author="Nick Joseph" w:date="2020-11-02T19:04:00Z">
        <w:r w:rsidR="00AB0D3C" w:rsidDel="003D0001">
          <w:rPr>
            <w:rFonts w:ascii="Helvetica" w:hAnsi="Helvetica" w:cs="Helvetica"/>
            <w:sz w:val="24"/>
            <w:szCs w:val="24"/>
          </w:rPr>
          <w:delText xml:space="preserve">to </w:delText>
        </w:r>
      </w:del>
      <w:ins w:id="185" w:author="Nick Joseph" w:date="2020-11-02T19:04:00Z">
        <w:r w:rsidR="003D0001">
          <w:rPr>
            <w:rFonts w:ascii="Helvetica" w:hAnsi="Helvetica" w:cs="Helvetica"/>
            <w:sz w:val="24"/>
            <w:szCs w:val="24"/>
          </w:rPr>
          <w:t xml:space="preserve">of </w:t>
        </w:r>
      </w:ins>
      <w:r w:rsidR="00AB0D3C">
        <w:rPr>
          <w:rFonts w:ascii="Helvetica" w:hAnsi="Helvetica" w:cs="Helvetica"/>
          <w:sz w:val="24"/>
          <w:szCs w:val="24"/>
        </w:rPr>
        <w:t xml:space="preserve">technology can be used to benefit the community. By </w:t>
      </w:r>
      <w:r w:rsidR="004277DB">
        <w:rPr>
          <w:rFonts w:ascii="Helvetica" w:hAnsi="Helvetica" w:cs="Helvetica"/>
          <w:sz w:val="24"/>
          <w:szCs w:val="24"/>
        </w:rPr>
        <w:t>integrating</w:t>
      </w:r>
      <w:r w:rsidR="00AB0D3C">
        <w:rPr>
          <w:rFonts w:ascii="Helvetica" w:hAnsi="Helvetica" w:cs="Helvetica"/>
          <w:sz w:val="24"/>
          <w:szCs w:val="24"/>
        </w:rPr>
        <w:t xml:space="preserve"> the use of </w:t>
      </w:r>
      <w:r w:rsidR="004277DB">
        <w:rPr>
          <w:rFonts w:ascii="Helvetica" w:hAnsi="Helvetica" w:cs="Helvetica"/>
          <w:sz w:val="24"/>
          <w:szCs w:val="24"/>
        </w:rPr>
        <w:t>this application</w:t>
      </w:r>
      <w:r w:rsidR="00AB0D3C">
        <w:rPr>
          <w:rFonts w:ascii="Helvetica" w:hAnsi="Helvetica" w:cs="Helvetica"/>
          <w:sz w:val="24"/>
          <w:szCs w:val="24"/>
        </w:rPr>
        <w:t xml:space="preserve"> into their company, it would</w:t>
      </w:r>
      <w:r w:rsidR="004277DB">
        <w:rPr>
          <w:rFonts w:ascii="Helvetica" w:hAnsi="Helvetica" w:cs="Helvetica"/>
          <w:sz w:val="24"/>
          <w:szCs w:val="24"/>
        </w:rPr>
        <w:t xml:space="preserve"> not only be convenient </w:t>
      </w:r>
      <w:del w:id="186" w:author="Nick Joseph" w:date="2020-11-02T19:04:00Z">
        <w:r w:rsidR="004277DB" w:rsidDel="003D0001">
          <w:rPr>
            <w:rFonts w:ascii="Helvetica" w:hAnsi="Helvetica" w:cs="Helvetica"/>
            <w:sz w:val="24"/>
            <w:szCs w:val="24"/>
          </w:rPr>
          <w:delText xml:space="preserve">to </w:delText>
        </w:r>
      </w:del>
      <w:ins w:id="187" w:author="Nick Joseph" w:date="2020-11-02T19:04:00Z">
        <w:r w:rsidR="003D0001">
          <w:rPr>
            <w:rFonts w:ascii="Helvetica" w:hAnsi="Helvetica" w:cs="Helvetica"/>
            <w:sz w:val="24"/>
            <w:szCs w:val="24"/>
          </w:rPr>
          <w:t xml:space="preserve">for </w:t>
        </w:r>
      </w:ins>
      <w:r w:rsidR="004277DB">
        <w:rPr>
          <w:rFonts w:ascii="Helvetica" w:hAnsi="Helvetica" w:cs="Helvetica"/>
          <w:sz w:val="24"/>
          <w:szCs w:val="24"/>
        </w:rPr>
        <w:t xml:space="preserve">the customers but also a milestone </w:t>
      </w:r>
      <w:del w:id="188" w:author="Nick Joseph" w:date="2020-11-02T19:04:00Z">
        <w:r w:rsidR="004277DB" w:rsidDel="003D0001">
          <w:rPr>
            <w:rFonts w:ascii="Helvetica" w:hAnsi="Helvetica" w:cs="Helvetica"/>
            <w:sz w:val="24"/>
            <w:szCs w:val="24"/>
          </w:rPr>
          <w:delText xml:space="preserve">to </w:delText>
        </w:r>
      </w:del>
      <w:ins w:id="189" w:author="Nick Joseph" w:date="2020-11-02T19:04:00Z">
        <w:r w:rsidR="003D0001">
          <w:rPr>
            <w:rFonts w:ascii="Helvetica" w:hAnsi="Helvetica" w:cs="Helvetica"/>
            <w:sz w:val="24"/>
            <w:szCs w:val="24"/>
          </w:rPr>
          <w:t xml:space="preserve">for </w:t>
        </w:r>
      </w:ins>
      <w:r w:rsidR="004277DB">
        <w:rPr>
          <w:rFonts w:ascii="Helvetica" w:hAnsi="Helvetica" w:cs="Helvetica"/>
          <w:sz w:val="24"/>
          <w:szCs w:val="24"/>
        </w:rPr>
        <w:t>the company</w:t>
      </w:r>
      <w:r w:rsidR="00AB0D3C">
        <w:rPr>
          <w:rFonts w:ascii="Helvetica" w:hAnsi="Helvetica" w:cs="Helvetica"/>
          <w:sz w:val="24"/>
          <w:szCs w:val="24"/>
        </w:rPr>
        <w:t>.</w:t>
      </w:r>
    </w:p>
    <w:p w14:paraId="26D279FF" w14:textId="65867285" w:rsidR="00852F68" w:rsidRDefault="00852F68" w:rsidP="005065EC">
      <w:pPr>
        <w:spacing w:after="240" w:line="240" w:lineRule="auto"/>
        <w:ind w:firstLine="720"/>
        <w:rPr>
          <w:rFonts w:ascii="Helvetica" w:hAnsi="Helvetica" w:cs="Helvetica"/>
          <w:sz w:val="24"/>
          <w:szCs w:val="24"/>
        </w:rPr>
      </w:pPr>
      <w:ins w:id="190" w:author="Nick Joseph" w:date="2020-11-09T21:19:00Z">
        <w:r>
          <w:rPr>
            <w:rFonts w:ascii="Helvetica" w:hAnsi="Helvetica" w:cs="Helvetica"/>
            <w:sz w:val="24"/>
            <w:szCs w:val="24"/>
          </w:rPr>
          <w:t>GoGoGrocery recognizes that not everyone has a mode of transportation to purchase groceries. The elderly, international students</w:t>
        </w:r>
      </w:ins>
      <w:r w:rsidR="00997608">
        <w:rPr>
          <w:rFonts w:ascii="Helvetica" w:hAnsi="Helvetica" w:cs="Helvetica"/>
          <w:sz w:val="24"/>
          <w:szCs w:val="24"/>
        </w:rPr>
        <w:t>,</w:t>
      </w:r>
      <w:ins w:id="191" w:author="Nick Joseph" w:date="2020-11-09T21:19:00Z">
        <w:r>
          <w:rPr>
            <w:rFonts w:ascii="Helvetica" w:hAnsi="Helvetica" w:cs="Helvetica"/>
            <w:sz w:val="24"/>
            <w:szCs w:val="24"/>
          </w:rPr>
          <w:t xml:space="preserve"> and low-income households are some of the demographics that are affected by the problem. GoGoGrocery hopes to eliminate or at least minimize the problem. They believe the GoGoGrocery application can be utilized to cut the cost, time, and effort of customers having to travel to a grocery store. OpenXcell and GoGoGrocery plan to build an application that meets the needs of their customers, delivery drivers, and company. The application is intended to run in the King and Snohomish County at the time of launch. There is a possibility of expanding to other States but, it all depends on the demand of the application. The GoGoGrocery application will be used for grocery orders by the customers, locating the most convenient store for the customer and drivers, and delivery routes for the drivers.</w:t>
        </w:r>
      </w:ins>
    </w:p>
    <w:p w14:paraId="11276BD8" w14:textId="133926B5" w:rsidR="005065EC" w:rsidRPr="005065EC" w:rsidRDefault="005065EC" w:rsidP="005065EC">
      <w:pPr>
        <w:spacing w:after="240" w:line="240" w:lineRule="auto"/>
        <w:rPr>
          <w:rFonts w:ascii="Helvetica" w:hAnsi="Helvetica" w:cs="Helvetica"/>
          <w:b/>
          <w:bCs/>
          <w:color w:val="538135" w:themeColor="accent6" w:themeShade="BF"/>
          <w:sz w:val="32"/>
          <w:szCs w:val="32"/>
        </w:rPr>
      </w:pPr>
      <w:r>
        <w:rPr>
          <w:rFonts w:ascii="Helvetica" w:hAnsi="Helvetica" w:cs="Helvetica"/>
          <w:b/>
          <w:bCs/>
          <w:color w:val="538135" w:themeColor="accent6" w:themeShade="BF"/>
          <w:sz w:val="32"/>
          <w:szCs w:val="32"/>
          <w14:textOutline w14:w="0" w14:cap="flat" w14:cmpd="sng" w14:algn="ctr">
            <w14:noFill/>
            <w14:prstDash w14:val="solid"/>
            <w14:round/>
          </w14:textOutline>
        </w:rPr>
        <w:t>1.</w:t>
      </w:r>
      <w:r w:rsidR="009D5E96">
        <w:rPr>
          <w:rFonts w:ascii="Helvetica" w:hAnsi="Helvetica" w:cs="Helvetica"/>
          <w:b/>
          <w:bCs/>
          <w:color w:val="538135" w:themeColor="accent6" w:themeShade="BF"/>
          <w:sz w:val="32"/>
          <w:szCs w:val="32"/>
          <w14:textOutline w14:w="0" w14:cap="flat" w14:cmpd="sng" w14:algn="ctr">
            <w14:noFill/>
            <w14:prstDash w14:val="solid"/>
            <w14:round/>
          </w14:textOutline>
        </w:rPr>
        <w:t>2</w:t>
      </w:r>
      <w:r>
        <w:rPr>
          <w:rFonts w:ascii="Helvetica" w:hAnsi="Helvetica" w:cs="Helvetica"/>
          <w:b/>
          <w:bCs/>
          <w:color w:val="538135" w:themeColor="accent6" w:themeShade="BF"/>
          <w:sz w:val="32"/>
          <w:szCs w:val="32"/>
          <w14:textOutline w14:w="0" w14:cap="flat" w14:cmpd="sng" w14:algn="ctr">
            <w14:noFill/>
            <w14:prstDash w14:val="solid"/>
            <w14:round/>
          </w14:textOutline>
        </w:rPr>
        <w:t xml:space="preserve"> </w:t>
      </w:r>
      <w:del w:id="192" w:author="Nick Joseph" w:date="2020-11-09T21:19:00Z">
        <w:r w:rsidRPr="005065EC" w:rsidDel="00852F68">
          <w:rPr>
            <w:rFonts w:ascii="Helvetica" w:hAnsi="Helvetica" w:cs="Helvetica"/>
            <w:b/>
            <w:bCs/>
            <w:color w:val="538135" w:themeColor="accent6" w:themeShade="BF"/>
            <w:sz w:val="32"/>
            <w:szCs w:val="32"/>
            <w14:textOutline w14:w="0" w14:cap="flat" w14:cmpd="sng" w14:algn="ctr">
              <w14:noFill/>
              <w14:prstDash w14:val="solid"/>
              <w14:round/>
            </w14:textOutline>
          </w:rPr>
          <w:delText>Pro</w:delText>
        </w:r>
        <w:r w:rsidDel="00852F68">
          <w:rPr>
            <w:rFonts w:ascii="Helvetica" w:hAnsi="Helvetica" w:cs="Helvetica"/>
            <w:b/>
            <w:bCs/>
            <w:color w:val="538135" w:themeColor="accent6" w:themeShade="BF"/>
            <w:sz w:val="32"/>
            <w:szCs w:val="32"/>
            <w14:textOutline w14:w="0" w14:cap="flat" w14:cmpd="sng" w14:algn="ctr">
              <w14:noFill/>
              <w14:prstDash w14:val="solid"/>
              <w14:round/>
            </w14:textOutline>
          </w:rPr>
          <w:delText>ject Vision and Scope</w:delText>
        </w:r>
      </w:del>
      <w:ins w:id="193" w:author="Nick Joseph" w:date="2020-11-09T21:19:00Z">
        <w:r w:rsidR="00852F68">
          <w:rPr>
            <w:rFonts w:ascii="Helvetica" w:hAnsi="Helvetica" w:cs="Helvetica"/>
            <w:b/>
            <w:bCs/>
            <w:color w:val="538135" w:themeColor="accent6" w:themeShade="BF"/>
            <w:sz w:val="32"/>
            <w:szCs w:val="32"/>
            <w14:textOutline w14:w="0" w14:cap="flat" w14:cmpd="sng" w14:algn="ctr">
              <w14:noFill/>
              <w14:prstDash w14:val="solid"/>
              <w14:round/>
            </w14:textOutline>
          </w:rPr>
          <w:t>System Services</w:t>
        </w:r>
      </w:ins>
    </w:p>
    <w:p w14:paraId="229420B5" w14:textId="302DB766" w:rsidR="009D5E96" w:rsidRDefault="003C2E71" w:rsidP="001A639A">
      <w:pPr>
        <w:spacing w:after="240" w:line="240" w:lineRule="auto"/>
        <w:ind w:firstLine="720"/>
        <w:rPr>
          <w:ins w:id="194" w:author="Nick Joseph" w:date="2020-11-11T19:09:00Z"/>
          <w:rFonts w:ascii="Helvetica" w:hAnsi="Helvetica" w:cs="Helvetica"/>
          <w:sz w:val="24"/>
          <w:szCs w:val="24"/>
        </w:rPr>
      </w:pPr>
      <w:ins w:id="195" w:author="Nick Joseph" w:date="2020-11-11T16:42:00Z">
        <w:r>
          <w:rPr>
            <w:rFonts w:ascii="Helvetica" w:hAnsi="Helvetica" w:cs="Helvetica"/>
            <w:sz w:val="24"/>
            <w:szCs w:val="24"/>
          </w:rPr>
          <w:t xml:space="preserve"> </w:t>
        </w:r>
      </w:ins>
      <w:ins w:id="196" w:author="Nick Joseph" w:date="2020-11-11T19:06:00Z">
        <w:r w:rsidR="00097EF1">
          <w:rPr>
            <w:rFonts w:ascii="Helvetica" w:hAnsi="Helvetica" w:cs="Helvetica"/>
            <w:sz w:val="24"/>
            <w:szCs w:val="24"/>
          </w:rPr>
          <w:t>This section describes the functional requirements for the GoGoGrocery Application. A more de</w:t>
        </w:r>
      </w:ins>
      <w:ins w:id="197" w:author="Nick Joseph" w:date="2020-11-11T19:07:00Z">
        <w:r w:rsidR="00097EF1">
          <w:rPr>
            <w:rFonts w:ascii="Helvetica" w:hAnsi="Helvetica" w:cs="Helvetica"/>
            <w:sz w:val="24"/>
            <w:szCs w:val="24"/>
          </w:rPr>
          <w:t>tailed explanation of requirements can be found in the system proposal</w:t>
        </w:r>
      </w:ins>
      <w:ins w:id="198" w:author="Nick Joseph" w:date="2020-11-11T19:09:00Z">
        <w:r w:rsidR="00875642">
          <w:rPr>
            <w:rFonts w:ascii="Helvetica" w:hAnsi="Helvetica" w:cs="Helvetica"/>
            <w:sz w:val="24"/>
            <w:szCs w:val="24"/>
          </w:rPr>
          <w:t>.</w:t>
        </w:r>
      </w:ins>
      <w:del w:id="199" w:author="Nick Joseph" w:date="2020-11-09T21:19:00Z">
        <w:r w:rsidR="00AB0D3C" w:rsidDel="00852F68">
          <w:rPr>
            <w:rFonts w:ascii="Helvetica" w:hAnsi="Helvetica" w:cs="Helvetica"/>
            <w:sz w:val="24"/>
            <w:szCs w:val="24"/>
          </w:rPr>
          <w:delText xml:space="preserve">GoGoGrocery </w:delText>
        </w:r>
        <w:r w:rsidR="005065EC" w:rsidDel="00852F68">
          <w:rPr>
            <w:rFonts w:ascii="Helvetica" w:hAnsi="Helvetica" w:cs="Helvetica"/>
            <w:sz w:val="24"/>
            <w:szCs w:val="24"/>
          </w:rPr>
          <w:delText>recognizes not everyone has a mode of transportation to purchase groceries. The elderly, international students</w:delText>
        </w:r>
      </w:del>
      <w:del w:id="200" w:author="Nick Joseph" w:date="2020-11-02T19:04:00Z">
        <w:r w:rsidR="005065EC" w:rsidDel="003D0001">
          <w:rPr>
            <w:rFonts w:ascii="Helvetica" w:hAnsi="Helvetica" w:cs="Helvetica"/>
            <w:sz w:val="24"/>
            <w:szCs w:val="24"/>
          </w:rPr>
          <w:delText>,</w:delText>
        </w:r>
      </w:del>
      <w:del w:id="201" w:author="Nick Joseph" w:date="2020-11-09T21:19:00Z">
        <w:r w:rsidR="005065EC" w:rsidDel="00852F68">
          <w:rPr>
            <w:rFonts w:ascii="Helvetica" w:hAnsi="Helvetica" w:cs="Helvetica"/>
            <w:sz w:val="24"/>
            <w:szCs w:val="24"/>
          </w:rPr>
          <w:delText xml:space="preserve"> and low-income households are some of the demographics that are affected by the problem. GoGoGrocery hopes to eliminate or at least minimize the problem. They believe the GoGoGrocery app</w:delText>
        </w:r>
        <w:r w:rsidR="00982794" w:rsidDel="00852F68">
          <w:rPr>
            <w:rFonts w:ascii="Helvetica" w:hAnsi="Helvetica" w:cs="Helvetica"/>
            <w:sz w:val="24"/>
            <w:szCs w:val="24"/>
          </w:rPr>
          <w:delText>lication</w:delText>
        </w:r>
        <w:r w:rsidR="005065EC" w:rsidDel="00852F68">
          <w:rPr>
            <w:rFonts w:ascii="Helvetica" w:hAnsi="Helvetica" w:cs="Helvetica"/>
            <w:sz w:val="24"/>
            <w:szCs w:val="24"/>
          </w:rPr>
          <w:delText xml:space="preserve"> can </w:delText>
        </w:r>
        <w:r w:rsidR="009D5E96" w:rsidDel="00852F68">
          <w:rPr>
            <w:rFonts w:ascii="Helvetica" w:hAnsi="Helvetica" w:cs="Helvetica"/>
            <w:sz w:val="24"/>
            <w:szCs w:val="24"/>
          </w:rPr>
          <w:delText>be utilized to cut the cost, time and effort of customers having to travel to a grocery store. OpenXcell and GoGoGrocery plan</w:delText>
        </w:r>
      </w:del>
      <w:del w:id="202" w:author="Nick Joseph" w:date="2020-11-02T19:08:00Z">
        <w:r w:rsidR="009D5E96" w:rsidDel="003D0001">
          <w:rPr>
            <w:rFonts w:ascii="Helvetica" w:hAnsi="Helvetica" w:cs="Helvetica"/>
            <w:sz w:val="24"/>
            <w:szCs w:val="24"/>
          </w:rPr>
          <w:delText>s</w:delText>
        </w:r>
      </w:del>
      <w:del w:id="203" w:author="Nick Joseph" w:date="2020-11-09T21:19:00Z">
        <w:r w:rsidR="009D5E96" w:rsidDel="00852F68">
          <w:rPr>
            <w:rFonts w:ascii="Helvetica" w:hAnsi="Helvetica" w:cs="Helvetica"/>
            <w:sz w:val="24"/>
            <w:szCs w:val="24"/>
          </w:rPr>
          <w:delText xml:space="preserve"> to build an application that meets the needs of their customers, delivery drivers and company.</w:delText>
        </w:r>
        <w:r w:rsidR="001A639A" w:rsidDel="00852F68">
          <w:rPr>
            <w:rFonts w:ascii="Helvetica" w:hAnsi="Helvetica" w:cs="Helvetica"/>
            <w:sz w:val="24"/>
            <w:szCs w:val="24"/>
          </w:rPr>
          <w:delText xml:space="preserve"> </w:delText>
        </w:r>
        <w:r w:rsidR="009D5E96" w:rsidDel="00852F68">
          <w:rPr>
            <w:rFonts w:ascii="Helvetica" w:hAnsi="Helvetica" w:cs="Helvetica"/>
            <w:sz w:val="24"/>
            <w:szCs w:val="24"/>
          </w:rPr>
          <w:delText xml:space="preserve">The application is intended to run in the King and Snohomish County at the time of launch. There is a possibility of </w:delText>
        </w:r>
        <w:r w:rsidR="001A639A" w:rsidDel="00852F68">
          <w:rPr>
            <w:rFonts w:ascii="Helvetica" w:hAnsi="Helvetica" w:cs="Helvetica"/>
            <w:sz w:val="24"/>
            <w:szCs w:val="24"/>
          </w:rPr>
          <w:delText xml:space="preserve">expanding to other States but, it all depends on the demand of the application. The GoGoGrocery application will be used for grocery orders by the customers, locating the most convenient store for the customer and drivers, and delivery routes for the drivers. </w:delText>
        </w:r>
      </w:del>
    </w:p>
    <w:p w14:paraId="64E18E75" w14:textId="61FF696E" w:rsidR="00875642" w:rsidRDefault="00875642" w:rsidP="00875642">
      <w:pPr>
        <w:spacing w:after="240" w:line="240" w:lineRule="auto"/>
        <w:rPr>
          <w:ins w:id="204" w:author="Nick Joseph" w:date="2020-11-11T19:10:00Z"/>
          <w:rFonts w:ascii="Helvetica" w:hAnsi="Helvetica" w:cs="Helvetica"/>
          <w:sz w:val="24"/>
          <w:szCs w:val="24"/>
        </w:rPr>
      </w:pPr>
      <w:ins w:id="205" w:author="Nick Joseph" w:date="2020-11-11T19:09:00Z">
        <w:r>
          <w:rPr>
            <w:rFonts w:ascii="Helvetica" w:hAnsi="Helvetica" w:cs="Helvetica"/>
            <w:sz w:val="24"/>
            <w:szCs w:val="24"/>
          </w:rPr>
          <w:t xml:space="preserve">Customer </w:t>
        </w:r>
      </w:ins>
      <w:ins w:id="206" w:author="Nick Joseph" w:date="2020-11-11T19:10:00Z">
        <w:r>
          <w:rPr>
            <w:rFonts w:ascii="Helvetica" w:hAnsi="Helvetica" w:cs="Helvetica"/>
            <w:sz w:val="24"/>
            <w:szCs w:val="24"/>
          </w:rPr>
          <w:t>F</w:t>
        </w:r>
      </w:ins>
      <w:ins w:id="207" w:author="Nick Joseph" w:date="2020-11-11T19:09:00Z">
        <w:r>
          <w:rPr>
            <w:rFonts w:ascii="Helvetica" w:hAnsi="Helvetica" w:cs="Helvetica"/>
            <w:sz w:val="24"/>
            <w:szCs w:val="24"/>
          </w:rPr>
          <w:t>unctional requirements</w:t>
        </w:r>
      </w:ins>
      <w:ins w:id="208" w:author="Nick Joseph" w:date="2020-11-11T19:10:00Z">
        <w:r>
          <w:rPr>
            <w:rFonts w:ascii="Helvetica" w:hAnsi="Helvetica" w:cs="Helvetica"/>
            <w:sz w:val="24"/>
            <w:szCs w:val="24"/>
          </w:rPr>
          <w:t>:</w:t>
        </w:r>
      </w:ins>
    </w:p>
    <w:p w14:paraId="1E7C9C4C" w14:textId="29AD85B0" w:rsidR="00875642" w:rsidRDefault="00875642">
      <w:pPr>
        <w:pStyle w:val="ListParagraph"/>
        <w:numPr>
          <w:ilvl w:val="0"/>
          <w:numId w:val="53"/>
        </w:numPr>
        <w:spacing w:after="240" w:line="240" w:lineRule="auto"/>
        <w:rPr>
          <w:ins w:id="209" w:author="Nick Joseph" w:date="2020-11-11T19:10:00Z"/>
          <w:rFonts w:ascii="Helvetica" w:hAnsi="Helvetica" w:cs="Helvetica"/>
          <w:sz w:val="24"/>
          <w:szCs w:val="24"/>
        </w:rPr>
        <w:pPrChange w:id="210" w:author="Nick Joseph" w:date="2020-11-11T19:35:00Z">
          <w:pPr>
            <w:pStyle w:val="ListParagraph"/>
            <w:numPr>
              <w:numId w:val="50"/>
            </w:numPr>
            <w:spacing w:after="240" w:line="240" w:lineRule="auto"/>
            <w:ind w:hanging="360"/>
          </w:pPr>
        </w:pPrChange>
      </w:pPr>
      <w:ins w:id="211" w:author="Nick Joseph" w:date="2020-11-11T19:10:00Z">
        <w:r>
          <w:rPr>
            <w:rFonts w:ascii="Helvetica" w:hAnsi="Helvetica" w:cs="Helvetica"/>
            <w:sz w:val="24"/>
            <w:szCs w:val="24"/>
          </w:rPr>
          <w:t>Create an account to access the application and search for groceries.</w:t>
        </w:r>
      </w:ins>
    </w:p>
    <w:p w14:paraId="00EE7979" w14:textId="21040FE7" w:rsidR="00875642" w:rsidRDefault="00875642">
      <w:pPr>
        <w:pStyle w:val="ListParagraph"/>
        <w:numPr>
          <w:ilvl w:val="0"/>
          <w:numId w:val="53"/>
        </w:numPr>
        <w:spacing w:after="240" w:line="240" w:lineRule="auto"/>
        <w:rPr>
          <w:ins w:id="212" w:author="Nick Joseph" w:date="2020-11-11T19:11:00Z"/>
          <w:rFonts w:ascii="Helvetica" w:hAnsi="Helvetica" w:cs="Helvetica"/>
          <w:sz w:val="24"/>
          <w:szCs w:val="24"/>
        </w:rPr>
        <w:pPrChange w:id="213" w:author="Nick Joseph" w:date="2020-11-11T19:35:00Z">
          <w:pPr>
            <w:pStyle w:val="ListParagraph"/>
            <w:numPr>
              <w:numId w:val="50"/>
            </w:numPr>
            <w:spacing w:after="240" w:line="240" w:lineRule="auto"/>
            <w:ind w:hanging="360"/>
          </w:pPr>
        </w:pPrChange>
      </w:pPr>
      <w:ins w:id="214" w:author="Nick Joseph" w:date="2020-11-11T19:10:00Z">
        <w:r>
          <w:rPr>
            <w:rFonts w:ascii="Helvetica" w:hAnsi="Helvetica" w:cs="Helvetica"/>
            <w:sz w:val="24"/>
            <w:szCs w:val="24"/>
          </w:rPr>
          <w:t>Se</w:t>
        </w:r>
      </w:ins>
      <w:ins w:id="215" w:author="Nick Joseph" w:date="2020-11-11T19:11:00Z">
        <w:r>
          <w:rPr>
            <w:rFonts w:ascii="Helvetica" w:hAnsi="Helvetica" w:cs="Helvetica"/>
            <w:sz w:val="24"/>
            <w:szCs w:val="24"/>
          </w:rPr>
          <w:t>lect their favorite store and view groceries.</w:t>
        </w:r>
      </w:ins>
    </w:p>
    <w:p w14:paraId="65A33126" w14:textId="62564A76" w:rsidR="00875642" w:rsidRPr="00875642" w:rsidRDefault="00875642">
      <w:pPr>
        <w:pStyle w:val="ListParagraph"/>
        <w:numPr>
          <w:ilvl w:val="0"/>
          <w:numId w:val="53"/>
        </w:numPr>
        <w:spacing w:after="240" w:line="240" w:lineRule="auto"/>
        <w:rPr>
          <w:ins w:id="216" w:author="Nick Joseph" w:date="2020-11-11T19:09:00Z"/>
          <w:rFonts w:ascii="Helvetica" w:hAnsi="Helvetica" w:cs="Helvetica"/>
          <w:sz w:val="24"/>
          <w:szCs w:val="24"/>
          <w:rPrChange w:id="217" w:author="Nick Joseph" w:date="2020-11-11T19:10:00Z">
            <w:rPr>
              <w:ins w:id="218" w:author="Nick Joseph" w:date="2020-11-11T19:09:00Z"/>
            </w:rPr>
          </w:rPrChange>
        </w:rPr>
        <w:pPrChange w:id="219" w:author="Nick Joseph" w:date="2020-11-11T19:35:00Z">
          <w:pPr>
            <w:spacing w:after="240" w:line="240" w:lineRule="auto"/>
          </w:pPr>
        </w:pPrChange>
      </w:pPr>
      <w:ins w:id="220" w:author="Nick Joseph" w:date="2020-11-11T19:11:00Z">
        <w:r>
          <w:rPr>
            <w:rFonts w:ascii="Helvetica" w:hAnsi="Helvetica" w:cs="Helvetica"/>
            <w:sz w:val="24"/>
            <w:szCs w:val="24"/>
          </w:rPr>
          <w:t>Pay for their groceries.</w:t>
        </w:r>
      </w:ins>
    </w:p>
    <w:p w14:paraId="5365B618" w14:textId="33E2DB3F" w:rsidR="00875642" w:rsidRDefault="00875642" w:rsidP="00875642">
      <w:pPr>
        <w:spacing w:after="240" w:line="240" w:lineRule="auto"/>
        <w:rPr>
          <w:ins w:id="221" w:author="Nick Joseph" w:date="2020-11-11T19:11:00Z"/>
          <w:rFonts w:ascii="Helvetica" w:hAnsi="Helvetica" w:cs="Helvetica"/>
          <w:sz w:val="24"/>
          <w:szCs w:val="24"/>
        </w:rPr>
      </w:pPr>
      <w:ins w:id="222" w:author="Nick Joseph" w:date="2020-11-11T19:09:00Z">
        <w:r>
          <w:rPr>
            <w:rFonts w:ascii="Helvetica" w:hAnsi="Helvetica" w:cs="Helvetica"/>
            <w:sz w:val="24"/>
            <w:szCs w:val="24"/>
          </w:rPr>
          <w:t xml:space="preserve">Application </w:t>
        </w:r>
      </w:ins>
      <w:ins w:id="223" w:author="Nick Joseph" w:date="2020-11-11T19:10:00Z">
        <w:r>
          <w:rPr>
            <w:rFonts w:ascii="Helvetica" w:hAnsi="Helvetica" w:cs="Helvetica"/>
            <w:sz w:val="24"/>
            <w:szCs w:val="24"/>
          </w:rPr>
          <w:t>F</w:t>
        </w:r>
      </w:ins>
      <w:ins w:id="224" w:author="Nick Joseph" w:date="2020-11-11T19:09:00Z">
        <w:r>
          <w:rPr>
            <w:rFonts w:ascii="Helvetica" w:hAnsi="Helvetica" w:cs="Helvetica"/>
            <w:sz w:val="24"/>
            <w:szCs w:val="24"/>
          </w:rPr>
          <w:t>unctional requirements</w:t>
        </w:r>
      </w:ins>
      <w:ins w:id="225" w:author="Nick Joseph" w:date="2020-11-11T19:10:00Z">
        <w:r>
          <w:rPr>
            <w:rFonts w:ascii="Helvetica" w:hAnsi="Helvetica" w:cs="Helvetica"/>
            <w:sz w:val="24"/>
            <w:szCs w:val="24"/>
          </w:rPr>
          <w:t>:</w:t>
        </w:r>
      </w:ins>
    </w:p>
    <w:p w14:paraId="2101E0EC" w14:textId="4FB31ACB" w:rsidR="00875642" w:rsidRDefault="00875642">
      <w:pPr>
        <w:pStyle w:val="ListParagraph"/>
        <w:numPr>
          <w:ilvl w:val="0"/>
          <w:numId w:val="52"/>
        </w:numPr>
        <w:spacing w:after="240" w:line="240" w:lineRule="auto"/>
        <w:rPr>
          <w:ins w:id="226" w:author="Nick Joseph" w:date="2020-11-11T19:13:00Z"/>
          <w:rFonts w:ascii="Helvetica" w:hAnsi="Helvetica" w:cs="Helvetica"/>
          <w:sz w:val="24"/>
          <w:szCs w:val="24"/>
        </w:rPr>
        <w:pPrChange w:id="227" w:author="Nick Joseph" w:date="2020-11-11T19:35:00Z">
          <w:pPr>
            <w:pStyle w:val="ListParagraph"/>
            <w:numPr>
              <w:numId w:val="50"/>
            </w:numPr>
            <w:spacing w:after="240" w:line="240" w:lineRule="auto"/>
            <w:ind w:hanging="360"/>
          </w:pPr>
        </w:pPrChange>
      </w:pPr>
      <w:ins w:id="228" w:author="Nick Joseph" w:date="2020-11-11T19:13:00Z">
        <w:r>
          <w:rPr>
            <w:rFonts w:ascii="Helvetica" w:hAnsi="Helvetica" w:cs="Helvetica"/>
            <w:sz w:val="24"/>
            <w:szCs w:val="24"/>
          </w:rPr>
          <w:t xml:space="preserve">Request customer location to search for </w:t>
        </w:r>
      </w:ins>
      <w:ins w:id="229" w:author="Nick Joseph" w:date="2020-11-11T19:23:00Z">
        <w:r w:rsidR="008E1665">
          <w:rPr>
            <w:rFonts w:ascii="Helvetica" w:hAnsi="Helvetica" w:cs="Helvetica"/>
            <w:sz w:val="24"/>
            <w:szCs w:val="24"/>
          </w:rPr>
          <w:t xml:space="preserve">the </w:t>
        </w:r>
      </w:ins>
      <w:ins w:id="230" w:author="Nick Joseph" w:date="2020-11-11T19:13:00Z">
        <w:r>
          <w:rPr>
            <w:rFonts w:ascii="Helvetica" w:hAnsi="Helvetica" w:cs="Helvetica"/>
            <w:sz w:val="24"/>
            <w:szCs w:val="24"/>
          </w:rPr>
          <w:t>nearest grocery stores.</w:t>
        </w:r>
      </w:ins>
    </w:p>
    <w:p w14:paraId="0F8EEA3D" w14:textId="442161D6" w:rsidR="00875642" w:rsidRDefault="00875642">
      <w:pPr>
        <w:pStyle w:val="ListParagraph"/>
        <w:numPr>
          <w:ilvl w:val="0"/>
          <w:numId w:val="52"/>
        </w:numPr>
        <w:spacing w:after="240" w:line="240" w:lineRule="auto"/>
        <w:rPr>
          <w:ins w:id="231" w:author="Nick Joseph" w:date="2020-11-11T19:22:00Z"/>
          <w:rFonts w:ascii="Helvetica" w:hAnsi="Helvetica" w:cs="Helvetica"/>
          <w:sz w:val="24"/>
          <w:szCs w:val="24"/>
        </w:rPr>
        <w:pPrChange w:id="232" w:author="Nick Joseph" w:date="2020-11-11T19:35:00Z">
          <w:pPr>
            <w:pStyle w:val="ListParagraph"/>
            <w:numPr>
              <w:numId w:val="50"/>
            </w:numPr>
            <w:spacing w:after="240" w:line="240" w:lineRule="auto"/>
            <w:ind w:hanging="360"/>
          </w:pPr>
        </w:pPrChange>
      </w:pPr>
      <w:ins w:id="233" w:author="Nick Joseph" w:date="2020-11-11T19:13:00Z">
        <w:r>
          <w:rPr>
            <w:rFonts w:ascii="Helvetica" w:hAnsi="Helvetica" w:cs="Helvetica"/>
            <w:sz w:val="24"/>
            <w:szCs w:val="24"/>
          </w:rPr>
          <w:t xml:space="preserve">Display available items in categories </w:t>
        </w:r>
      </w:ins>
      <w:ins w:id="234" w:author="Nick Joseph" w:date="2020-11-11T19:22:00Z">
        <w:r w:rsidR="008E1665">
          <w:rPr>
            <w:rFonts w:ascii="Helvetica" w:hAnsi="Helvetica" w:cs="Helvetica"/>
            <w:sz w:val="24"/>
            <w:szCs w:val="24"/>
          </w:rPr>
          <w:t>and allow customer</w:t>
        </w:r>
      </w:ins>
      <w:ins w:id="235" w:author="Nick Joseph" w:date="2020-11-11T19:23:00Z">
        <w:r w:rsidR="008E1665">
          <w:rPr>
            <w:rFonts w:ascii="Helvetica" w:hAnsi="Helvetica" w:cs="Helvetica"/>
            <w:sz w:val="24"/>
            <w:szCs w:val="24"/>
          </w:rPr>
          <w:t>s</w:t>
        </w:r>
      </w:ins>
      <w:ins w:id="236" w:author="Nick Joseph" w:date="2020-11-11T19:22:00Z">
        <w:r w:rsidR="008E1665">
          <w:rPr>
            <w:rFonts w:ascii="Helvetica" w:hAnsi="Helvetica" w:cs="Helvetica"/>
            <w:sz w:val="24"/>
            <w:szCs w:val="24"/>
          </w:rPr>
          <w:t xml:space="preserve"> to search for items.</w:t>
        </w:r>
      </w:ins>
    </w:p>
    <w:p w14:paraId="1BEEDF8D" w14:textId="4A505E04" w:rsidR="008E1665" w:rsidRDefault="008E1665">
      <w:pPr>
        <w:pStyle w:val="ListParagraph"/>
        <w:numPr>
          <w:ilvl w:val="0"/>
          <w:numId w:val="52"/>
        </w:numPr>
        <w:spacing w:after="240" w:line="240" w:lineRule="auto"/>
        <w:rPr>
          <w:ins w:id="237" w:author="Nick Joseph" w:date="2020-11-11T19:22:00Z"/>
          <w:rFonts w:ascii="Helvetica" w:hAnsi="Helvetica" w:cs="Helvetica"/>
          <w:sz w:val="24"/>
          <w:szCs w:val="24"/>
        </w:rPr>
        <w:pPrChange w:id="238" w:author="Nick Joseph" w:date="2020-11-11T19:35:00Z">
          <w:pPr>
            <w:pStyle w:val="ListParagraph"/>
            <w:numPr>
              <w:numId w:val="50"/>
            </w:numPr>
            <w:spacing w:after="240" w:line="240" w:lineRule="auto"/>
            <w:ind w:hanging="360"/>
          </w:pPr>
        </w:pPrChange>
      </w:pPr>
      <w:ins w:id="239" w:author="Nick Joseph" w:date="2020-11-11T19:22:00Z">
        <w:r>
          <w:rPr>
            <w:rFonts w:ascii="Helvetica" w:hAnsi="Helvetica" w:cs="Helvetica"/>
            <w:sz w:val="24"/>
            <w:szCs w:val="24"/>
          </w:rPr>
          <w:t>Assign a driver to a customer when an order is placed.</w:t>
        </w:r>
      </w:ins>
    </w:p>
    <w:p w14:paraId="0833AAAE" w14:textId="70E2B407" w:rsidR="008E1665" w:rsidRPr="00875642" w:rsidRDefault="008E1665">
      <w:pPr>
        <w:pStyle w:val="ListParagraph"/>
        <w:numPr>
          <w:ilvl w:val="0"/>
          <w:numId w:val="52"/>
        </w:numPr>
        <w:spacing w:after="240" w:line="240" w:lineRule="auto"/>
        <w:rPr>
          <w:ins w:id="240" w:author="Nick Joseph" w:date="2020-11-11T19:09:00Z"/>
          <w:rFonts w:ascii="Helvetica" w:hAnsi="Helvetica" w:cs="Helvetica"/>
          <w:sz w:val="24"/>
          <w:szCs w:val="24"/>
          <w:rPrChange w:id="241" w:author="Nick Joseph" w:date="2020-11-11T19:11:00Z">
            <w:rPr>
              <w:ins w:id="242" w:author="Nick Joseph" w:date="2020-11-11T19:09:00Z"/>
            </w:rPr>
          </w:rPrChange>
        </w:rPr>
        <w:pPrChange w:id="243" w:author="Nick Joseph" w:date="2020-11-11T19:35:00Z">
          <w:pPr>
            <w:spacing w:after="240" w:line="240" w:lineRule="auto"/>
          </w:pPr>
        </w:pPrChange>
      </w:pPr>
      <w:ins w:id="244" w:author="Nick Joseph" w:date="2020-11-11T19:23:00Z">
        <w:r>
          <w:rPr>
            <w:rFonts w:ascii="Helvetica" w:hAnsi="Helvetica" w:cs="Helvetica"/>
            <w:sz w:val="24"/>
            <w:szCs w:val="24"/>
          </w:rPr>
          <w:t>Provides a delivery route for the driver.</w:t>
        </w:r>
      </w:ins>
    </w:p>
    <w:p w14:paraId="5D448516" w14:textId="77777777" w:rsidR="008E1665" w:rsidRDefault="008E1665" w:rsidP="00875642">
      <w:pPr>
        <w:spacing w:after="240" w:line="240" w:lineRule="auto"/>
        <w:rPr>
          <w:ins w:id="245" w:author="Nick Joseph" w:date="2020-11-11T19:35:00Z"/>
          <w:rFonts w:ascii="Helvetica" w:hAnsi="Helvetica" w:cs="Helvetica"/>
          <w:sz w:val="24"/>
          <w:szCs w:val="24"/>
        </w:rPr>
      </w:pPr>
    </w:p>
    <w:p w14:paraId="63826429" w14:textId="77777777" w:rsidR="008E1665" w:rsidRDefault="008E1665" w:rsidP="00875642">
      <w:pPr>
        <w:spacing w:after="240" w:line="240" w:lineRule="auto"/>
        <w:rPr>
          <w:ins w:id="246" w:author="Nick Joseph" w:date="2020-11-11T19:35:00Z"/>
          <w:rFonts w:ascii="Helvetica" w:hAnsi="Helvetica" w:cs="Helvetica"/>
          <w:sz w:val="24"/>
          <w:szCs w:val="24"/>
        </w:rPr>
      </w:pPr>
    </w:p>
    <w:p w14:paraId="6B344022" w14:textId="28B28418" w:rsidR="00875642" w:rsidRDefault="00875642" w:rsidP="00875642">
      <w:pPr>
        <w:spacing w:after="240" w:line="240" w:lineRule="auto"/>
        <w:rPr>
          <w:ins w:id="247" w:author="Nick Joseph" w:date="2020-11-11T19:32:00Z"/>
          <w:rFonts w:ascii="Helvetica" w:hAnsi="Helvetica" w:cs="Helvetica"/>
          <w:sz w:val="24"/>
          <w:szCs w:val="24"/>
        </w:rPr>
      </w:pPr>
      <w:ins w:id="248" w:author="Nick Joseph" w:date="2020-11-11T19:09:00Z">
        <w:r>
          <w:rPr>
            <w:rFonts w:ascii="Helvetica" w:hAnsi="Helvetica" w:cs="Helvetica"/>
            <w:sz w:val="24"/>
            <w:szCs w:val="24"/>
          </w:rPr>
          <w:lastRenderedPageBreak/>
          <w:t xml:space="preserve">Driver </w:t>
        </w:r>
      </w:ins>
      <w:ins w:id="249" w:author="Nick Joseph" w:date="2020-11-11T19:10:00Z">
        <w:r>
          <w:rPr>
            <w:rFonts w:ascii="Helvetica" w:hAnsi="Helvetica" w:cs="Helvetica"/>
            <w:sz w:val="24"/>
            <w:szCs w:val="24"/>
          </w:rPr>
          <w:t>F</w:t>
        </w:r>
      </w:ins>
      <w:ins w:id="250" w:author="Nick Joseph" w:date="2020-11-11T19:09:00Z">
        <w:r>
          <w:rPr>
            <w:rFonts w:ascii="Helvetica" w:hAnsi="Helvetica" w:cs="Helvetica"/>
            <w:sz w:val="24"/>
            <w:szCs w:val="24"/>
          </w:rPr>
          <w:t>unctional requirements</w:t>
        </w:r>
      </w:ins>
      <w:ins w:id="251" w:author="Nick Joseph" w:date="2020-11-11T19:10:00Z">
        <w:r>
          <w:rPr>
            <w:rFonts w:ascii="Helvetica" w:hAnsi="Helvetica" w:cs="Helvetica"/>
            <w:sz w:val="24"/>
            <w:szCs w:val="24"/>
          </w:rPr>
          <w:t>:</w:t>
        </w:r>
      </w:ins>
    </w:p>
    <w:p w14:paraId="42516083" w14:textId="17F5D44C" w:rsidR="008E1665" w:rsidRDefault="008E1665">
      <w:pPr>
        <w:pStyle w:val="ListParagraph"/>
        <w:numPr>
          <w:ilvl w:val="0"/>
          <w:numId w:val="51"/>
        </w:numPr>
        <w:spacing w:after="240" w:line="276" w:lineRule="auto"/>
        <w:rPr>
          <w:ins w:id="252" w:author="Nick Joseph" w:date="2020-11-11T19:33:00Z"/>
          <w:rFonts w:ascii="Helvetica" w:hAnsi="Helvetica" w:cs="Helvetica"/>
          <w:sz w:val="24"/>
          <w:szCs w:val="24"/>
          <w14:textOutline w14:w="0" w14:cap="flat" w14:cmpd="sng" w14:algn="ctr">
            <w14:noFill/>
            <w14:prstDash w14:val="solid"/>
            <w14:round/>
          </w14:textOutline>
        </w:rPr>
        <w:pPrChange w:id="253" w:author="Nick Joseph" w:date="2020-11-11T19:35:00Z">
          <w:pPr>
            <w:pStyle w:val="ListParagraph"/>
            <w:numPr>
              <w:numId w:val="50"/>
            </w:numPr>
            <w:spacing w:after="240" w:line="276" w:lineRule="auto"/>
            <w:ind w:hanging="360"/>
          </w:pPr>
        </w:pPrChange>
      </w:pPr>
      <w:ins w:id="254" w:author="Nick Joseph" w:date="2020-11-11T19:32:00Z">
        <w:r w:rsidRPr="00705F35">
          <w:rPr>
            <w:rFonts w:ascii="Helvetica" w:hAnsi="Helvetica" w:cs="Helvetica"/>
            <w:sz w:val="24"/>
            <w:szCs w:val="24"/>
            <w14:textOutline w14:w="0" w14:cap="flat" w14:cmpd="sng" w14:algn="ctr">
              <w14:noFill/>
              <w14:prstDash w14:val="solid"/>
              <w14:round/>
            </w14:textOutline>
          </w:rPr>
          <w:t>Drivers must make an account</w:t>
        </w:r>
      </w:ins>
      <w:ins w:id="255" w:author="Nick Joseph" w:date="2020-11-11T19:33:00Z">
        <w:r>
          <w:rPr>
            <w:rFonts w:ascii="Helvetica" w:hAnsi="Helvetica" w:cs="Helvetica"/>
            <w:sz w:val="24"/>
            <w:szCs w:val="24"/>
            <w14:textOutline w14:w="0" w14:cap="flat" w14:cmpd="sng" w14:algn="ctr">
              <w14:noFill/>
              <w14:prstDash w14:val="solid"/>
              <w14:round/>
            </w14:textOutline>
          </w:rPr>
          <w:t xml:space="preserve">. They </w:t>
        </w:r>
      </w:ins>
      <w:ins w:id="256" w:author="Nick Joseph" w:date="2020-11-11T19:32:00Z">
        <w:r w:rsidRPr="00705F35">
          <w:rPr>
            <w:rFonts w:ascii="Helvetica" w:hAnsi="Helvetica" w:cs="Helvetica"/>
            <w:sz w:val="24"/>
            <w:szCs w:val="24"/>
            <w14:textOutline w14:w="0" w14:cap="flat" w14:cmpd="sng" w14:algn="ctr">
              <w14:noFill/>
              <w14:prstDash w14:val="solid"/>
              <w14:round/>
            </w14:textOutline>
          </w:rPr>
          <w:t>also must sign up to be a driver.</w:t>
        </w:r>
      </w:ins>
    </w:p>
    <w:p w14:paraId="1C044EFC" w14:textId="640F014C" w:rsidR="008E1665" w:rsidRDefault="008E1665">
      <w:pPr>
        <w:pStyle w:val="ListParagraph"/>
        <w:numPr>
          <w:ilvl w:val="0"/>
          <w:numId w:val="51"/>
        </w:numPr>
        <w:spacing w:after="240" w:line="276" w:lineRule="auto"/>
        <w:rPr>
          <w:ins w:id="257" w:author="Nick Joseph" w:date="2020-11-11T19:34:00Z"/>
          <w:rFonts w:ascii="Helvetica" w:hAnsi="Helvetica" w:cs="Helvetica"/>
          <w:sz w:val="24"/>
          <w:szCs w:val="24"/>
          <w14:textOutline w14:w="0" w14:cap="flat" w14:cmpd="sng" w14:algn="ctr">
            <w14:noFill/>
            <w14:prstDash w14:val="solid"/>
            <w14:round/>
          </w14:textOutline>
        </w:rPr>
        <w:pPrChange w:id="258" w:author="Nick Joseph" w:date="2020-11-11T19:35:00Z">
          <w:pPr>
            <w:pStyle w:val="ListParagraph"/>
            <w:numPr>
              <w:numId w:val="50"/>
            </w:numPr>
            <w:spacing w:after="240" w:line="276" w:lineRule="auto"/>
            <w:ind w:hanging="360"/>
          </w:pPr>
        </w:pPrChange>
      </w:pPr>
      <w:ins w:id="259" w:author="Nick Joseph" w:date="2020-11-11T19:33:00Z">
        <w:r w:rsidRPr="008E1665">
          <w:rPr>
            <w:rFonts w:ascii="Helvetica" w:hAnsi="Helvetica" w:cs="Helvetica"/>
            <w:sz w:val="24"/>
            <w:szCs w:val="24"/>
            <w14:textOutline w14:w="0" w14:cap="flat" w14:cmpd="sng" w14:algn="ctr">
              <w14:noFill/>
              <w14:prstDash w14:val="solid"/>
              <w14:round/>
            </w14:textOutline>
          </w:rPr>
          <w:t xml:space="preserve">The drivers must be able to view the items the customers purchased </w:t>
        </w:r>
      </w:ins>
    </w:p>
    <w:p w14:paraId="4FE138B4" w14:textId="77777777" w:rsidR="008E1665" w:rsidRDefault="008E1665" w:rsidP="008E1665">
      <w:pPr>
        <w:pStyle w:val="ListParagraph"/>
        <w:numPr>
          <w:ilvl w:val="0"/>
          <w:numId w:val="51"/>
        </w:numPr>
        <w:spacing w:after="240" w:line="276" w:lineRule="auto"/>
        <w:rPr>
          <w:ins w:id="260" w:author="Nick Joseph" w:date="2020-11-11T19:35:00Z"/>
          <w:rFonts w:ascii="Helvetica" w:hAnsi="Helvetica" w:cs="Helvetica"/>
          <w:sz w:val="24"/>
          <w:szCs w:val="24"/>
          <w14:textOutline w14:w="0" w14:cap="flat" w14:cmpd="sng" w14:algn="ctr">
            <w14:noFill/>
            <w14:prstDash w14:val="solid"/>
            <w14:round/>
          </w14:textOutline>
        </w:rPr>
      </w:pPr>
      <w:ins w:id="261" w:author="Nick Joseph" w:date="2020-11-11T19:34:00Z">
        <w:r>
          <w:rPr>
            <w:rFonts w:ascii="Helvetica" w:hAnsi="Helvetica" w:cs="Helvetica"/>
            <w:sz w:val="24"/>
            <w:szCs w:val="24"/>
            <w14:textOutline w14:w="0" w14:cap="flat" w14:cmpd="sng" w14:algn="ctr">
              <w14:noFill/>
              <w14:prstDash w14:val="solid"/>
              <w14:round/>
            </w14:textOutline>
          </w:rPr>
          <w:t>The driver must be given clear instructions regarding the safe delivery of grocery items.</w:t>
        </w:r>
      </w:ins>
    </w:p>
    <w:p w14:paraId="38C83EB1" w14:textId="1BF3E640" w:rsidR="008E1665" w:rsidRDefault="008E1665" w:rsidP="008E1665">
      <w:pPr>
        <w:spacing w:after="240" w:line="276" w:lineRule="auto"/>
        <w:rPr>
          <w:ins w:id="262" w:author="Nick Joseph" w:date="2020-11-11T19:36:00Z"/>
          <w:rFonts w:ascii="Helvetica" w:hAnsi="Helvetica" w:cs="Helvetica"/>
          <w:b/>
          <w:bCs/>
          <w:color w:val="538135" w:themeColor="accent6" w:themeShade="BF"/>
          <w:sz w:val="32"/>
          <w:szCs w:val="32"/>
          <w14:textOutline w14:w="0" w14:cap="flat" w14:cmpd="sng" w14:algn="ctr">
            <w14:noFill/>
            <w14:prstDash w14:val="solid"/>
            <w14:round/>
          </w14:textOutline>
        </w:rPr>
      </w:pPr>
      <w:ins w:id="263" w:author="Nick Joseph" w:date="2020-11-11T19:35:00Z">
        <w:r w:rsidRPr="008E1665">
          <w:rPr>
            <w:rFonts w:ascii="Helvetica" w:hAnsi="Helvetica" w:cs="Helvetica"/>
            <w:b/>
            <w:bCs/>
            <w:color w:val="538135" w:themeColor="accent6" w:themeShade="BF"/>
            <w:sz w:val="32"/>
            <w:szCs w:val="32"/>
            <w14:textOutline w14:w="0" w14:cap="flat" w14:cmpd="sng" w14:algn="ctr">
              <w14:noFill/>
              <w14:prstDash w14:val="solid"/>
              <w14:round/>
            </w14:textOutline>
            <w:rPrChange w:id="264" w:author="Nick Joseph" w:date="2020-11-11T19:35:00Z">
              <w:rPr/>
            </w:rPrChange>
          </w:rPr>
          <w:t>1.</w:t>
        </w:r>
      </w:ins>
      <w:ins w:id="265" w:author="Nick Joseph" w:date="2020-11-11T20:01:00Z">
        <w:r w:rsidR="000F6615">
          <w:rPr>
            <w:rFonts w:ascii="Helvetica" w:hAnsi="Helvetica" w:cs="Helvetica"/>
            <w:b/>
            <w:bCs/>
            <w:color w:val="538135" w:themeColor="accent6" w:themeShade="BF"/>
            <w:sz w:val="32"/>
            <w:szCs w:val="32"/>
            <w14:textOutline w14:w="0" w14:cap="flat" w14:cmpd="sng" w14:algn="ctr">
              <w14:noFill/>
              <w14:prstDash w14:val="solid"/>
              <w14:round/>
            </w14:textOutline>
          </w:rPr>
          <w:t>3</w:t>
        </w:r>
      </w:ins>
      <w:ins w:id="266" w:author="Nick Joseph" w:date="2020-11-11T19:35:00Z">
        <w:r w:rsidRPr="008E1665">
          <w:rPr>
            <w:rFonts w:ascii="Helvetica" w:hAnsi="Helvetica" w:cs="Helvetica"/>
            <w:b/>
            <w:bCs/>
            <w:color w:val="538135" w:themeColor="accent6" w:themeShade="BF"/>
            <w:sz w:val="32"/>
            <w:szCs w:val="32"/>
            <w14:textOutline w14:w="0" w14:cap="flat" w14:cmpd="sng" w14:algn="ctr">
              <w14:noFill/>
              <w14:prstDash w14:val="solid"/>
              <w14:round/>
            </w14:textOutline>
            <w:rPrChange w:id="267" w:author="Nick Joseph" w:date="2020-11-11T19:35:00Z">
              <w:rPr/>
            </w:rPrChange>
          </w:rPr>
          <w:t xml:space="preserve"> </w:t>
        </w:r>
        <w:r>
          <w:rPr>
            <w:rFonts w:ascii="Helvetica" w:hAnsi="Helvetica" w:cs="Helvetica"/>
            <w:b/>
            <w:bCs/>
            <w:color w:val="538135" w:themeColor="accent6" w:themeShade="BF"/>
            <w:sz w:val="32"/>
            <w:szCs w:val="32"/>
            <w14:textOutline w14:w="0" w14:cap="flat" w14:cmpd="sng" w14:algn="ctr">
              <w14:noFill/>
              <w14:prstDash w14:val="solid"/>
              <w14:round/>
            </w14:textOutline>
          </w:rPr>
          <w:t>Non</w:t>
        </w:r>
      </w:ins>
      <w:ins w:id="268" w:author="Nick Joseph" w:date="2020-11-11T19:36:00Z">
        <w:r>
          <w:rPr>
            <w:rFonts w:ascii="Helvetica" w:hAnsi="Helvetica" w:cs="Helvetica"/>
            <w:b/>
            <w:bCs/>
            <w:color w:val="538135" w:themeColor="accent6" w:themeShade="BF"/>
            <w:sz w:val="32"/>
            <w:szCs w:val="32"/>
            <w14:textOutline w14:w="0" w14:cap="flat" w14:cmpd="sng" w14:algn="ctr">
              <w14:noFill/>
              <w14:prstDash w14:val="solid"/>
              <w14:round/>
            </w14:textOutline>
          </w:rPr>
          <w:t>-F</w:t>
        </w:r>
      </w:ins>
      <w:ins w:id="269" w:author="Nick Joseph" w:date="2020-11-11T19:35:00Z">
        <w:r>
          <w:rPr>
            <w:rFonts w:ascii="Helvetica" w:hAnsi="Helvetica" w:cs="Helvetica"/>
            <w:b/>
            <w:bCs/>
            <w:color w:val="538135" w:themeColor="accent6" w:themeShade="BF"/>
            <w:sz w:val="32"/>
            <w:szCs w:val="32"/>
            <w14:textOutline w14:w="0" w14:cap="flat" w14:cmpd="sng" w14:algn="ctr">
              <w14:noFill/>
              <w14:prstDash w14:val="solid"/>
              <w14:round/>
            </w14:textOutline>
          </w:rPr>
          <w:t xml:space="preserve">unctional </w:t>
        </w:r>
      </w:ins>
      <w:ins w:id="270" w:author="Nick Joseph" w:date="2020-11-11T19:36:00Z">
        <w:r>
          <w:rPr>
            <w:rFonts w:ascii="Helvetica" w:hAnsi="Helvetica" w:cs="Helvetica"/>
            <w:b/>
            <w:bCs/>
            <w:color w:val="538135" w:themeColor="accent6" w:themeShade="BF"/>
            <w:sz w:val="32"/>
            <w:szCs w:val="32"/>
            <w14:textOutline w14:w="0" w14:cap="flat" w14:cmpd="sng" w14:algn="ctr">
              <w14:noFill/>
              <w14:prstDash w14:val="solid"/>
              <w14:round/>
            </w14:textOutline>
          </w:rPr>
          <w:t>R</w:t>
        </w:r>
      </w:ins>
      <w:ins w:id="271" w:author="Nick Joseph" w:date="2020-11-11T19:35:00Z">
        <w:r>
          <w:rPr>
            <w:rFonts w:ascii="Helvetica" w:hAnsi="Helvetica" w:cs="Helvetica"/>
            <w:b/>
            <w:bCs/>
            <w:color w:val="538135" w:themeColor="accent6" w:themeShade="BF"/>
            <w:sz w:val="32"/>
            <w:szCs w:val="32"/>
            <w14:textOutline w14:w="0" w14:cap="flat" w14:cmpd="sng" w14:algn="ctr">
              <w14:noFill/>
              <w14:prstDash w14:val="solid"/>
              <w14:round/>
            </w14:textOutline>
          </w:rPr>
          <w:t xml:space="preserve">equirements and </w:t>
        </w:r>
      </w:ins>
      <w:ins w:id="272" w:author="Nick Joseph" w:date="2020-11-11T19:38:00Z">
        <w:r>
          <w:rPr>
            <w:rFonts w:ascii="Helvetica" w:hAnsi="Helvetica" w:cs="Helvetica"/>
            <w:b/>
            <w:bCs/>
            <w:color w:val="538135" w:themeColor="accent6" w:themeShade="BF"/>
            <w:sz w:val="32"/>
            <w:szCs w:val="32"/>
            <w14:textOutline w14:w="0" w14:cap="flat" w14:cmpd="sng" w14:algn="ctr">
              <w14:noFill/>
              <w14:prstDash w14:val="solid"/>
              <w14:round/>
            </w14:textOutline>
          </w:rPr>
          <w:t>D</w:t>
        </w:r>
      </w:ins>
      <w:ins w:id="273" w:author="Nick Joseph" w:date="2020-11-11T19:35:00Z">
        <w:r>
          <w:rPr>
            <w:rFonts w:ascii="Helvetica" w:hAnsi="Helvetica" w:cs="Helvetica"/>
            <w:b/>
            <w:bCs/>
            <w:color w:val="538135" w:themeColor="accent6" w:themeShade="BF"/>
            <w:sz w:val="32"/>
            <w:szCs w:val="32"/>
            <w14:textOutline w14:w="0" w14:cap="flat" w14:cmpd="sng" w14:algn="ctr">
              <w14:noFill/>
              <w14:prstDash w14:val="solid"/>
              <w14:round/>
            </w14:textOutline>
          </w:rPr>
          <w:t>esign Constrai</w:t>
        </w:r>
      </w:ins>
      <w:ins w:id="274" w:author="Nick Joseph" w:date="2020-11-11T19:36:00Z">
        <w:r>
          <w:rPr>
            <w:rFonts w:ascii="Helvetica" w:hAnsi="Helvetica" w:cs="Helvetica"/>
            <w:b/>
            <w:bCs/>
            <w:color w:val="538135" w:themeColor="accent6" w:themeShade="BF"/>
            <w:sz w:val="32"/>
            <w:szCs w:val="32"/>
            <w14:textOutline w14:w="0" w14:cap="flat" w14:cmpd="sng" w14:algn="ctr">
              <w14:noFill/>
              <w14:prstDash w14:val="solid"/>
              <w14:round/>
            </w14:textOutline>
          </w:rPr>
          <w:t>nts</w:t>
        </w:r>
      </w:ins>
    </w:p>
    <w:p w14:paraId="67131BC9" w14:textId="2032AE6C" w:rsidR="008E1665" w:rsidRDefault="008E1665" w:rsidP="008E1665">
      <w:pPr>
        <w:spacing w:after="240" w:line="276" w:lineRule="auto"/>
        <w:rPr>
          <w:ins w:id="275" w:author="Nick Joseph" w:date="2020-11-11T19:38:00Z"/>
          <w:rFonts w:ascii="Helvetica" w:hAnsi="Helvetica" w:cs="Helvetica"/>
          <w:sz w:val="24"/>
          <w:szCs w:val="24"/>
          <w14:textOutline w14:w="0" w14:cap="flat" w14:cmpd="sng" w14:algn="ctr">
            <w14:noFill/>
            <w14:prstDash w14:val="solid"/>
            <w14:round/>
          </w14:textOutline>
        </w:rPr>
      </w:pPr>
      <w:ins w:id="276" w:author="Nick Joseph" w:date="2020-11-11T19:36:00Z">
        <w:r>
          <w:rPr>
            <w:rFonts w:ascii="Helvetica" w:hAnsi="Helvetica" w:cs="Helvetica"/>
            <w:sz w:val="24"/>
            <w:szCs w:val="24"/>
            <w14:textOutline w14:w="0" w14:cap="flat" w14:cmpd="sng" w14:algn="ctr">
              <w14:noFill/>
              <w14:prstDash w14:val="solid"/>
              <w14:round/>
            </w14:textOutline>
          </w:rPr>
          <w:tab/>
          <w:t>This section</w:t>
        </w:r>
      </w:ins>
      <w:ins w:id="277" w:author="Nick Joseph" w:date="2020-11-11T19:37:00Z">
        <w:r>
          <w:rPr>
            <w:rFonts w:ascii="Helvetica" w:hAnsi="Helvetica" w:cs="Helvetica"/>
            <w:sz w:val="24"/>
            <w:szCs w:val="24"/>
            <w14:textOutline w14:w="0" w14:cap="flat" w14:cmpd="sng" w14:algn="ctr">
              <w14:noFill/>
              <w14:prstDash w14:val="solid"/>
              <w14:round/>
            </w14:textOutline>
          </w:rPr>
          <w:t xml:space="preserve"> lists the major non-functional requirements and design constraints to be considered when developing the GoGoGrocery application.</w:t>
        </w:r>
      </w:ins>
      <w:ins w:id="278" w:author="Nick Joseph" w:date="2020-11-11T19:43:00Z">
        <w:r>
          <w:rPr>
            <w:rFonts w:ascii="Helvetica" w:hAnsi="Helvetica" w:cs="Helvetica"/>
            <w:sz w:val="24"/>
            <w:szCs w:val="24"/>
            <w14:textOutline w14:w="0" w14:cap="flat" w14:cmpd="sng" w14:algn="ctr">
              <w14:noFill/>
              <w14:prstDash w14:val="solid"/>
              <w14:round/>
            </w14:textOutline>
          </w:rPr>
          <w:t xml:space="preserve"> For a m</w:t>
        </w:r>
      </w:ins>
      <w:ins w:id="279" w:author="Nick Joseph" w:date="2020-11-11T19:44:00Z">
        <w:r>
          <w:rPr>
            <w:rFonts w:ascii="Helvetica" w:hAnsi="Helvetica" w:cs="Helvetica"/>
            <w:sz w:val="24"/>
            <w:szCs w:val="24"/>
            <w14:textOutline w14:w="0" w14:cap="flat" w14:cmpd="sng" w14:algn="ctr">
              <w14:noFill/>
              <w14:prstDash w14:val="solid"/>
              <w14:round/>
            </w14:textOutline>
          </w:rPr>
          <w:t>ore detailed explanation of the non-functional requirements, please refer to the system proposal.</w:t>
        </w:r>
      </w:ins>
    </w:p>
    <w:p w14:paraId="7CA16AD9" w14:textId="77777777" w:rsidR="008E1665" w:rsidRPr="00C86F5A" w:rsidRDefault="008E1665">
      <w:pPr>
        <w:pStyle w:val="ListParagraph"/>
        <w:numPr>
          <w:ilvl w:val="0"/>
          <w:numId w:val="55"/>
        </w:numPr>
        <w:spacing w:after="240" w:line="276" w:lineRule="auto"/>
        <w:rPr>
          <w:ins w:id="280" w:author="Nick Joseph" w:date="2020-11-11T19:42:00Z"/>
          <w:rFonts w:ascii="Helvetica" w:hAnsi="Helvetica" w:cs="Helvetica"/>
          <w:sz w:val="24"/>
          <w:szCs w:val="24"/>
          <w14:textOutline w14:w="0" w14:cap="flat" w14:cmpd="sng" w14:algn="ctr">
            <w14:noFill/>
            <w14:prstDash w14:val="solid"/>
            <w14:round/>
          </w14:textOutline>
        </w:rPr>
        <w:pPrChange w:id="281" w:author="Nick Joseph" w:date="2020-11-11T19:43:00Z">
          <w:pPr>
            <w:pStyle w:val="ListParagraph"/>
            <w:numPr>
              <w:numId w:val="54"/>
            </w:numPr>
            <w:spacing w:after="240" w:line="276" w:lineRule="auto"/>
            <w:ind w:hanging="360"/>
          </w:pPr>
        </w:pPrChange>
      </w:pPr>
      <w:ins w:id="282" w:author="Nick Joseph" w:date="2020-11-11T19:42:00Z">
        <w:r>
          <w:rPr>
            <w:rFonts w:ascii="Helvetica" w:hAnsi="Helvetica" w:cs="Helvetica"/>
            <w:sz w:val="24"/>
            <w:szCs w:val="24"/>
            <w14:textOutline w14:w="0" w14:cap="flat" w14:cmpd="sng" w14:algn="ctr">
              <w14:noFill/>
              <w14:prstDash w14:val="solid"/>
              <w14:round/>
            </w14:textOutline>
          </w:rPr>
          <w:t>The GoGoGrocery application must run</w:t>
        </w:r>
        <w:r w:rsidRPr="00C86F5A">
          <w:rPr>
            <w:rFonts w:ascii="Helvetica" w:hAnsi="Helvetica" w:cs="Helvetica"/>
            <w:sz w:val="24"/>
            <w:szCs w:val="24"/>
            <w14:textOutline w14:w="0" w14:cap="flat" w14:cmpd="sng" w14:algn="ctr">
              <w14:noFill/>
              <w14:prstDash w14:val="solid"/>
              <w14:round/>
            </w14:textOutline>
          </w:rPr>
          <w:t xml:space="preserve"> on multiple platforms. For example, IOS and Android. There is no plan for web browsers as of now.</w:t>
        </w:r>
      </w:ins>
    </w:p>
    <w:p w14:paraId="59FA4314" w14:textId="77777777" w:rsidR="008E1665" w:rsidRPr="00C86F5A" w:rsidRDefault="008E1665">
      <w:pPr>
        <w:pStyle w:val="ListParagraph"/>
        <w:numPr>
          <w:ilvl w:val="0"/>
          <w:numId w:val="55"/>
        </w:numPr>
        <w:spacing w:after="240" w:line="276" w:lineRule="auto"/>
        <w:rPr>
          <w:ins w:id="283" w:author="Nick Joseph" w:date="2020-11-11T19:42:00Z"/>
          <w:rFonts w:ascii="Helvetica" w:hAnsi="Helvetica" w:cs="Helvetica"/>
          <w:sz w:val="24"/>
          <w:szCs w:val="24"/>
          <w14:textOutline w14:w="0" w14:cap="flat" w14:cmpd="sng" w14:algn="ctr">
            <w14:noFill/>
            <w14:prstDash w14:val="solid"/>
            <w14:round/>
          </w14:textOutline>
        </w:rPr>
        <w:pPrChange w:id="284" w:author="Nick Joseph" w:date="2020-11-11T19:43:00Z">
          <w:pPr>
            <w:pStyle w:val="ListParagraph"/>
            <w:numPr>
              <w:numId w:val="54"/>
            </w:numPr>
            <w:spacing w:after="240" w:line="276" w:lineRule="auto"/>
            <w:ind w:hanging="360"/>
          </w:pPr>
        </w:pPrChange>
      </w:pPr>
      <w:ins w:id="285" w:author="Nick Joseph" w:date="2020-11-11T19:42:00Z">
        <w:r w:rsidRPr="00C86F5A">
          <w:rPr>
            <w:rFonts w:ascii="Helvetica" w:hAnsi="Helvetica" w:cs="Helvetica"/>
            <w:sz w:val="24"/>
            <w:szCs w:val="24"/>
            <w14:textOutline w14:w="0" w14:cap="flat" w14:cmpd="sng" w14:algn="ctr">
              <w14:noFill/>
              <w14:prstDash w14:val="solid"/>
              <w14:round/>
            </w14:textOutline>
          </w:rPr>
          <w:t xml:space="preserve">Drivers will use implemented GPS tools for directions. </w:t>
        </w:r>
      </w:ins>
    </w:p>
    <w:p w14:paraId="70EC459B" w14:textId="5056B4F5" w:rsidR="008E1665" w:rsidRDefault="008E1665">
      <w:pPr>
        <w:pStyle w:val="ListParagraph"/>
        <w:numPr>
          <w:ilvl w:val="0"/>
          <w:numId w:val="55"/>
        </w:numPr>
        <w:spacing w:after="240" w:line="276" w:lineRule="auto"/>
        <w:rPr>
          <w:ins w:id="286" w:author="Nick Joseph" w:date="2020-11-11T19:43:00Z"/>
          <w:rFonts w:ascii="Helvetica" w:hAnsi="Helvetica" w:cs="Helvetica"/>
          <w:sz w:val="24"/>
          <w:szCs w:val="24"/>
          <w14:textOutline w14:w="0" w14:cap="flat" w14:cmpd="sng" w14:algn="ctr">
            <w14:noFill/>
            <w14:prstDash w14:val="solid"/>
            <w14:round/>
          </w14:textOutline>
        </w:rPr>
        <w:pPrChange w:id="287" w:author="Nick Joseph" w:date="2020-11-11T19:43:00Z">
          <w:pPr>
            <w:pStyle w:val="ListParagraph"/>
            <w:numPr>
              <w:numId w:val="54"/>
            </w:numPr>
            <w:spacing w:after="240" w:line="276" w:lineRule="auto"/>
            <w:ind w:hanging="360"/>
          </w:pPr>
        </w:pPrChange>
      </w:pPr>
      <w:ins w:id="288" w:author="Nick Joseph" w:date="2020-11-11T19:42:00Z">
        <w:r w:rsidRPr="00C86F5A">
          <w:rPr>
            <w:rFonts w:ascii="Helvetica" w:hAnsi="Helvetica" w:cs="Helvetica"/>
            <w:sz w:val="24"/>
            <w:szCs w:val="24"/>
            <w14:textOutline w14:w="0" w14:cap="flat" w14:cmpd="sng" w14:algn="ctr">
              <w14:noFill/>
              <w14:prstDash w14:val="solid"/>
              <w14:round/>
            </w14:textOutline>
          </w:rPr>
          <w:t>The application must have a simple GUI for ease of use.</w:t>
        </w:r>
      </w:ins>
    </w:p>
    <w:p w14:paraId="3AD090C7" w14:textId="77777777" w:rsidR="008E1665" w:rsidRPr="00437BAA" w:rsidRDefault="008E1665">
      <w:pPr>
        <w:pStyle w:val="ListParagraph"/>
        <w:numPr>
          <w:ilvl w:val="0"/>
          <w:numId w:val="55"/>
        </w:numPr>
        <w:spacing w:after="240" w:line="276" w:lineRule="auto"/>
        <w:rPr>
          <w:ins w:id="289" w:author="Nick Joseph" w:date="2020-11-11T19:43:00Z"/>
          <w:rFonts w:ascii="Helvetica" w:hAnsi="Helvetica" w:cs="Helvetica"/>
          <w:sz w:val="24"/>
          <w:szCs w:val="24"/>
          <w14:textOutline w14:w="0" w14:cap="flat" w14:cmpd="sng" w14:algn="ctr">
            <w14:noFill/>
            <w14:prstDash w14:val="solid"/>
            <w14:round/>
          </w14:textOutline>
        </w:rPr>
        <w:pPrChange w:id="290" w:author="Nick Joseph" w:date="2020-11-11T19:43:00Z">
          <w:pPr>
            <w:pStyle w:val="ListParagraph"/>
            <w:numPr>
              <w:numId w:val="54"/>
            </w:numPr>
            <w:spacing w:after="240" w:line="276" w:lineRule="auto"/>
            <w:ind w:hanging="360"/>
          </w:pPr>
        </w:pPrChange>
      </w:pPr>
      <w:ins w:id="291" w:author="Nick Joseph" w:date="2020-11-11T19:43:00Z">
        <w:r w:rsidRPr="00437BAA">
          <w:rPr>
            <w:rFonts w:ascii="Helvetica" w:hAnsi="Helvetica" w:cs="Helvetica"/>
            <w:sz w:val="24"/>
            <w:szCs w:val="24"/>
            <w14:textOutline w14:w="0" w14:cap="flat" w14:cmpd="sng" w14:algn="ctr">
              <w14:noFill/>
              <w14:prstDash w14:val="solid"/>
              <w14:round/>
            </w14:textOutline>
          </w:rPr>
          <w:t xml:space="preserve">GoGoGrocery must process actions in a reasonable time </w:t>
        </w:r>
        <w:r>
          <w:rPr>
            <w:rFonts w:ascii="Helvetica" w:hAnsi="Helvetica" w:cs="Helvetica"/>
            <w:sz w:val="24"/>
            <w:szCs w:val="24"/>
            <w14:textOutline w14:w="0" w14:cap="flat" w14:cmpd="sng" w14:algn="ctr">
              <w14:noFill/>
              <w14:prstDash w14:val="solid"/>
              <w14:round/>
            </w14:textOutline>
          </w:rPr>
          <w:t>o</w:t>
        </w:r>
        <w:r w:rsidRPr="00437BAA">
          <w:rPr>
            <w:rFonts w:ascii="Helvetica" w:hAnsi="Helvetica" w:cs="Helvetica"/>
            <w:sz w:val="24"/>
            <w:szCs w:val="24"/>
            <w14:textOutline w14:w="0" w14:cap="flat" w14:cmpd="sng" w14:algn="ctr">
              <w14:noFill/>
              <w14:prstDash w14:val="solid"/>
              <w14:round/>
            </w14:textOutline>
          </w:rPr>
          <w:t>n all devices. Processes such as searching for items, connecting to a driver</w:t>
        </w:r>
        <w:r>
          <w:rPr>
            <w:rFonts w:ascii="Helvetica" w:hAnsi="Helvetica" w:cs="Helvetica"/>
            <w:sz w:val="24"/>
            <w:szCs w:val="24"/>
            <w14:textOutline w14:w="0" w14:cap="flat" w14:cmpd="sng" w14:algn="ctr">
              <w14:noFill/>
              <w14:prstDash w14:val="solid"/>
              <w14:round/>
            </w14:textOutline>
          </w:rPr>
          <w:t>,</w:t>
        </w:r>
        <w:r w:rsidRPr="00437BAA">
          <w:rPr>
            <w:rFonts w:ascii="Helvetica" w:hAnsi="Helvetica" w:cs="Helvetica"/>
            <w:sz w:val="24"/>
            <w:szCs w:val="24"/>
            <w14:textOutline w14:w="0" w14:cap="flat" w14:cmpd="sng" w14:algn="ctr">
              <w14:noFill/>
              <w14:prstDash w14:val="solid"/>
              <w14:round/>
            </w14:textOutline>
          </w:rPr>
          <w:t xml:space="preserve"> and checkout.</w:t>
        </w:r>
      </w:ins>
    </w:p>
    <w:p w14:paraId="2968F6CB" w14:textId="53FA5E33" w:rsidR="008E1665" w:rsidRPr="008E1665" w:rsidRDefault="008E1665">
      <w:pPr>
        <w:pStyle w:val="ListParagraph"/>
        <w:numPr>
          <w:ilvl w:val="0"/>
          <w:numId w:val="55"/>
        </w:numPr>
        <w:spacing w:after="240" w:line="276" w:lineRule="auto"/>
        <w:rPr>
          <w:ins w:id="292" w:author="Nick Joseph" w:date="2020-11-11T19:42:00Z"/>
          <w:rFonts w:ascii="Helvetica" w:hAnsi="Helvetica" w:cs="Helvetica"/>
          <w:sz w:val="24"/>
          <w:szCs w:val="24"/>
          <w14:textOutline w14:w="0" w14:cap="flat" w14:cmpd="sng" w14:algn="ctr">
            <w14:noFill/>
            <w14:prstDash w14:val="solid"/>
            <w14:round/>
          </w14:textOutline>
          <w:rPrChange w:id="293" w:author="Nick Joseph" w:date="2020-11-11T19:43:00Z">
            <w:rPr>
              <w:ins w:id="294" w:author="Nick Joseph" w:date="2020-11-11T19:42:00Z"/>
            </w:rPr>
          </w:rPrChange>
        </w:rPr>
        <w:pPrChange w:id="295" w:author="Nick Joseph" w:date="2020-11-11T19:43:00Z">
          <w:pPr>
            <w:pStyle w:val="ListParagraph"/>
            <w:numPr>
              <w:numId w:val="54"/>
            </w:numPr>
            <w:spacing w:after="240" w:line="276" w:lineRule="auto"/>
            <w:ind w:hanging="360"/>
          </w:pPr>
        </w:pPrChange>
      </w:pPr>
      <w:ins w:id="296" w:author="Nick Joseph" w:date="2020-11-11T19:43:00Z">
        <w:r w:rsidRPr="00437BAA">
          <w:rPr>
            <w:rFonts w:ascii="Helvetica" w:hAnsi="Helvetica" w:cs="Helvetica"/>
            <w:sz w:val="24"/>
            <w:szCs w:val="24"/>
            <w14:textOutline w14:w="0" w14:cap="flat" w14:cmpd="sng" w14:algn="ctr">
              <w14:noFill/>
              <w14:prstDash w14:val="solid"/>
              <w14:round/>
            </w14:textOutline>
          </w:rPr>
          <w:t>GPS must be quick enough to make changes to routes when there are roadblocks present or when the driver uses an alternate route.</w:t>
        </w:r>
      </w:ins>
    </w:p>
    <w:p w14:paraId="24B5EC83" w14:textId="67349371" w:rsidR="008E1665" w:rsidRPr="000F1546" w:rsidRDefault="008E1665">
      <w:pPr>
        <w:pStyle w:val="ListParagraph"/>
        <w:numPr>
          <w:ilvl w:val="0"/>
          <w:numId w:val="55"/>
        </w:numPr>
        <w:spacing w:after="240" w:line="276" w:lineRule="auto"/>
        <w:rPr>
          <w:ins w:id="297" w:author="Nick Joseph" w:date="2020-11-11T19:43:00Z"/>
          <w:rFonts w:ascii="Helvetica" w:hAnsi="Helvetica" w:cs="Helvetica"/>
          <w:sz w:val="24"/>
          <w:szCs w:val="24"/>
          <w14:textOutline w14:w="0" w14:cap="flat" w14:cmpd="sng" w14:algn="ctr">
            <w14:noFill/>
            <w14:prstDash w14:val="solid"/>
            <w14:round/>
          </w14:textOutline>
        </w:rPr>
        <w:pPrChange w:id="298" w:author="Nick Joseph" w:date="2020-11-11T19:43:00Z">
          <w:pPr>
            <w:pStyle w:val="ListParagraph"/>
            <w:numPr>
              <w:numId w:val="54"/>
            </w:numPr>
            <w:spacing w:after="240" w:line="276" w:lineRule="auto"/>
            <w:ind w:hanging="360"/>
          </w:pPr>
        </w:pPrChange>
      </w:pPr>
      <w:ins w:id="299" w:author="Nick Joseph" w:date="2020-11-11T19:43:00Z">
        <w:r w:rsidRPr="000F1546">
          <w:rPr>
            <w:rFonts w:ascii="Helvetica" w:hAnsi="Helvetica" w:cs="Helvetica"/>
            <w:sz w:val="24"/>
            <w:szCs w:val="24"/>
            <w14:textOutline w14:w="0" w14:cap="flat" w14:cmpd="sng" w14:algn="ctr">
              <w14:noFill/>
              <w14:prstDash w14:val="solid"/>
              <w14:round/>
            </w14:textOutline>
          </w:rPr>
          <w:t xml:space="preserve">GoGoGrocery will be developed by </w:t>
        </w:r>
      </w:ins>
      <w:ins w:id="300" w:author="Nick Joseph" w:date="2020-11-12T20:11:00Z">
        <w:r w:rsidR="00BB2000">
          <w:rPr>
            <w:rFonts w:ascii="Helvetica" w:hAnsi="Helvetica" w:cs="Helvetica"/>
            <w:sz w:val="24"/>
            <w:szCs w:val="24"/>
            <w14:textOutline w14:w="0" w14:cap="flat" w14:cmpd="sng" w14:algn="ctr">
              <w14:noFill/>
              <w14:prstDash w14:val="solid"/>
              <w14:round/>
            </w14:textOutline>
          </w:rPr>
          <w:t xml:space="preserve">early </w:t>
        </w:r>
      </w:ins>
      <w:ins w:id="301" w:author="Nick Joseph" w:date="2020-11-11T19:43:00Z">
        <w:r>
          <w:rPr>
            <w:rFonts w:ascii="Helvetica" w:hAnsi="Helvetica" w:cs="Helvetica"/>
            <w:sz w:val="24"/>
            <w:szCs w:val="24"/>
            <w14:textOutline w14:w="0" w14:cap="flat" w14:cmpd="sng" w14:algn="ctr">
              <w14:noFill/>
              <w14:prstDash w14:val="solid"/>
              <w14:round/>
            </w14:textOutline>
          </w:rPr>
          <w:t>2021</w:t>
        </w:r>
        <w:r w:rsidRPr="000F1546">
          <w:rPr>
            <w:rFonts w:ascii="Helvetica" w:hAnsi="Helvetica" w:cs="Helvetica"/>
            <w:sz w:val="24"/>
            <w:szCs w:val="24"/>
            <w14:textOutline w14:w="0" w14:cap="flat" w14:cmpd="sng" w14:algn="ctr">
              <w14:noFill/>
              <w14:prstDash w14:val="solid"/>
              <w14:round/>
            </w14:textOutline>
          </w:rPr>
          <w:t xml:space="preserve"> or latest by </w:t>
        </w:r>
        <w:r>
          <w:rPr>
            <w:rFonts w:ascii="Helvetica" w:hAnsi="Helvetica" w:cs="Helvetica"/>
            <w:sz w:val="24"/>
            <w:szCs w:val="24"/>
            <w14:textOutline w14:w="0" w14:cap="flat" w14:cmpd="sng" w14:algn="ctr">
              <w14:noFill/>
              <w14:prstDash w14:val="solid"/>
              <w14:round/>
            </w14:textOutline>
          </w:rPr>
          <w:t>late</w:t>
        </w:r>
        <w:r w:rsidRPr="000F1546">
          <w:rPr>
            <w:rFonts w:ascii="Helvetica" w:hAnsi="Helvetica" w:cs="Helvetica"/>
            <w:sz w:val="24"/>
            <w:szCs w:val="24"/>
            <w14:textOutline w14:w="0" w14:cap="flat" w14:cmpd="sng" w14:algn="ctr">
              <w14:noFill/>
              <w14:prstDash w14:val="solid"/>
              <w14:round/>
            </w14:textOutline>
          </w:rPr>
          <w:t xml:space="preserve"> 2021</w:t>
        </w:r>
      </w:ins>
    </w:p>
    <w:p w14:paraId="723F11F6" w14:textId="77777777" w:rsidR="008E1665" w:rsidRPr="000F1546" w:rsidRDefault="008E1665">
      <w:pPr>
        <w:pStyle w:val="ListParagraph"/>
        <w:numPr>
          <w:ilvl w:val="0"/>
          <w:numId w:val="55"/>
        </w:numPr>
        <w:spacing w:after="240" w:line="276" w:lineRule="auto"/>
        <w:rPr>
          <w:ins w:id="302" w:author="Nick Joseph" w:date="2020-11-11T19:43:00Z"/>
          <w:rFonts w:ascii="Helvetica" w:hAnsi="Helvetica" w:cs="Helvetica"/>
          <w:sz w:val="24"/>
          <w:szCs w:val="24"/>
          <w14:textOutline w14:w="0" w14:cap="flat" w14:cmpd="sng" w14:algn="ctr">
            <w14:noFill/>
            <w14:prstDash w14:val="solid"/>
            <w14:round/>
          </w14:textOutline>
        </w:rPr>
        <w:pPrChange w:id="303" w:author="Nick Joseph" w:date="2020-11-11T19:43:00Z">
          <w:pPr>
            <w:pStyle w:val="ListParagraph"/>
            <w:numPr>
              <w:numId w:val="54"/>
            </w:numPr>
            <w:spacing w:after="240" w:line="276" w:lineRule="auto"/>
            <w:ind w:hanging="360"/>
          </w:pPr>
        </w:pPrChange>
      </w:pPr>
      <w:ins w:id="304" w:author="Nick Joseph" w:date="2020-11-11T19:43:00Z">
        <w:r w:rsidRPr="000F1546">
          <w:rPr>
            <w:rFonts w:ascii="Helvetica" w:hAnsi="Helvetica" w:cs="Helvetica"/>
            <w:sz w:val="24"/>
            <w:szCs w:val="24"/>
            <w14:textOutline w14:w="0" w14:cap="flat" w14:cmpd="sng" w14:algn="ctr">
              <w14:noFill/>
              <w14:prstDash w14:val="solid"/>
              <w14:round/>
            </w14:textOutline>
          </w:rPr>
          <w:t>The goal is to develop GoGoGrocery in a cost-efficient manner.</w:t>
        </w:r>
      </w:ins>
    </w:p>
    <w:p w14:paraId="69A5DAE4" w14:textId="5872AE7F" w:rsidR="008E1665" w:rsidRDefault="008E1665" w:rsidP="008E1665">
      <w:pPr>
        <w:pStyle w:val="ListParagraph"/>
        <w:numPr>
          <w:ilvl w:val="0"/>
          <w:numId w:val="55"/>
        </w:numPr>
        <w:spacing w:after="240" w:line="276" w:lineRule="auto"/>
        <w:rPr>
          <w:ins w:id="305" w:author="Nick Joseph" w:date="2020-11-11T20:01:00Z"/>
          <w:rFonts w:ascii="Helvetica" w:hAnsi="Helvetica" w:cs="Helvetica"/>
          <w:sz w:val="24"/>
          <w:szCs w:val="24"/>
          <w14:textOutline w14:w="0" w14:cap="flat" w14:cmpd="sng" w14:algn="ctr">
            <w14:noFill/>
            <w14:prstDash w14:val="solid"/>
            <w14:round/>
          </w14:textOutline>
        </w:rPr>
      </w:pPr>
      <w:ins w:id="306" w:author="Nick Joseph" w:date="2020-11-11T19:43:00Z">
        <w:r w:rsidRPr="000F1546">
          <w:rPr>
            <w:rFonts w:ascii="Helvetica" w:hAnsi="Helvetica" w:cs="Helvetica"/>
            <w:sz w:val="24"/>
            <w:szCs w:val="24"/>
            <w14:textOutline w14:w="0" w14:cap="flat" w14:cmpd="sng" w14:algn="ctr">
              <w14:noFill/>
              <w14:prstDash w14:val="solid"/>
              <w14:round/>
            </w14:textOutline>
          </w:rPr>
          <w:t>The schedule for developing the application is must be somewhat flexible due to the circumstances of COVID-19.</w:t>
        </w:r>
      </w:ins>
    </w:p>
    <w:p w14:paraId="5FE87C92" w14:textId="40CEFCCF" w:rsidR="000F6615" w:rsidRDefault="000F6615" w:rsidP="000F6615">
      <w:pPr>
        <w:spacing w:after="240" w:line="276" w:lineRule="auto"/>
        <w:rPr>
          <w:ins w:id="307" w:author="Nick Joseph" w:date="2020-11-11T20:01:00Z"/>
          <w:rFonts w:ascii="Helvetica" w:hAnsi="Helvetica" w:cs="Helvetica"/>
          <w:b/>
          <w:bCs/>
          <w:color w:val="538135" w:themeColor="accent6" w:themeShade="BF"/>
          <w:sz w:val="32"/>
          <w:szCs w:val="32"/>
          <w14:textOutline w14:w="0" w14:cap="flat" w14:cmpd="sng" w14:algn="ctr">
            <w14:noFill/>
            <w14:prstDash w14:val="solid"/>
            <w14:round/>
          </w14:textOutline>
        </w:rPr>
      </w:pPr>
      <w:ins w:id="308" w:author="Nick Joseph" w:date="2020-11-11T20:01:00Z">
        <w:r w:rsidRPr="000F6615">
          <w:rPr>
            <w:rFonts w:ascii="Helvetica" w:hAnsi="Helvetica" w:cs="Helvetica"/>
            <w:b/>
            <w:bCs/>
            <w:color w:val="538135" w:themeColor="accent6" w:themeShade="BF"/>
            <w:sz w:val="32"/>
            <w:szCs w:val="32"/>
            <w14:textOutline w14:w="0" w14:cap="flat" w14:cmpd="sng" w14:algn="ctr">
              <w14:noFill/>
              <w14:prstDash w14:val="solid"/>
              <w14:round/>
            </w14:textOutline>
            <w:rPrChange w:id="309" w:author="Nick Joseph" w:date="2020-11-11T20:01:00Z">
              <w:rPr/>
            </w:rPrChange>
          </w:rPr>
          <w:t>1.</w:t>
        </w:r>
        <w:r>
          <w:rPr>
            <w:rFonts w:ascii="Helvetica" w:hAnsi="Helvetica" w:cs="Helvetica"/>
            <w:b/>
            <w:bCs/>
            <w:color w:val="538135" w:themeColor="accent6" w:themeShade="BF"/>
            <w:sz w:val="32"/>
            <w:szCs w:val="32"/>
            <w14:textOutline w14:w="0" w14:cap="flat" w14:cmpd="sng" w14:algn="ctr">
              <w14:noFill/>
              <w14:prstDash w14:val="solid"/>
              <w14:round/>
            </w14:textOutline>
          </w:rPr>
          <w:t>4</w:t>
        </w:r>
        <w:r w:rsidRPr="000F6615">
          <w:rPr>
            <w:rFonts w:ascii="Helvetica" w:hAnsi="Helvetica" w:cs="Helvetica"/>
            <w:b/>
            <w:bCs/>
            <w:color w:val="538135" w:themeColor="accent6" w:themeShade="BF"/>
            <w:sz w:val="32"/>
            <w:szCs w:val="32"/>
            <w14:textOutline w14:w="0" w14:cap="flat" w14:cmpd="sng" w14:algn="ctr">
              <w14:noFill/>
              <w14:prstDash w14:val="solid"/>
              <w14:round/>
            </w14:textOutline>
            <w:rPrChange w:id="310" w:author="Nick Joseph" w:date="2020-11-11T20:01:00Z">
              <w:rPr/>
            </w:rPrChange>
          </w:rPr>
          <w:t xml:space="preserve"> </w:t>
        </w:r>
        <w:r>
          <w:rPr>
            <w:rFonts w:ascii="Helvetica" w:hAnsi="Helvetica" w:cs="Helvetica"/>
            <w:b/>
            <w:bCs/>
            <w:color w:val="538135" w:themeColor="accent6" w:themeShade="BF"/>
            <w:sz w:val="32"/>
            <w:szCs w:val="32"/>
            <w14:textOutline w14:w="0" w14:cap="flat" w14:cmpd="sng" w14:algn="ctr">
              <w14:noFill/>
              <w14:prstDash w14:val="solid"/>
              <w14:round/>
            </w14:textOutline>
          </w:rPr>
          <w:t>System Evolution</w:t>
        </w:r>
      </w:ins>
    </w:p>
    <w:p w14:paraId="5FC56EEF" w14:textId="2287E3AB" w:rsidR="000F6615" w:rsidRDefault="000F6615" w:rsidP="000F6615">
      <w:pPr>
        <w:spacing w:after="240" w:line="276" w:lineRule="auto"/>
        <w:ind w:firstLine="720"/>
        <w:rPr>
          <w:ins w:id="311" w:author="Nick Joseph" w:date="2020-11-11T20:06:00Z"/>
          <w:rFonts w:ascii="Helvetica" w:hAnsi="Helvetica" w:cs="Helvetica"/>
          <w:sz w:val="24"/>
          <w:szCs w:val="24"/>
          <w14:textOutline w14:w="0" w14:cap="flat" w14:cmpd="sng" w14:algn="ctr">
            <w14:noFill/>
            <w14:prstDash w14:val="solid"/>
            <w14:round/>
          </w14:textOutline>
        </w:rPr>
      </w:pPr>
      <w:ins w:id="312" w:author="Nick Joseph" w:date="2020-11-11T20:02:00Z">
        <w:r>
          <w:rPr>
            <w:rFonts w:ascii="Helvetica" w:hAnsi="Helvetica" w:cs="Helvetica"/>
            <w:sz w:val="24"/>
            <w:szCs w:val="24"/>
            <w14:textOutline w14:w="0" w14:cap="flat" w14:cmpd="sng" w14:algn="ctr">
              <w14:noFill/>
              <w14:prstDash w14:val="solid"/>
              <w14:round/>
            </w14:textOutline>
          </w:rPr>
          <w:t>The goal is to develop the GoGoGrocery application as cost-efficient and error-free as possible. As the GoGoGrocery application continues to be used, maintenance and upgrades will have to be done to be up to date and run as planned. After the final development of the GoGoGrocery application, GoGoGrocery will still be collaborating with OpenXcell to further maintain and upgrade the application. OpenXcell is responsible for conducting routine maintenance and repair. Once there is a definite show of success by the application, GoGoGrocery can implement features that were planned but were not able to be implemented. The features may be beneficial for the future of the GoGoGrocery application.</w:t>
        </w:r>
      </w:ins>
    </w:p>
    <w:p w14:paraId="40D31A05" w14:textId="77777777" w:rsidR="000F6615" w:rsidRDefault="000F6615" w:rsidP="000F6615">
      <w:pPr>
        <w:spacing w:after="240" w:line="276" w:lineRule="auto"/>
        <w:rPr>
          <w:ins w:id="313" w:author="Nick Joseph" w:date="2020-11-11T20:07:00Z"/>
          <w:rFonts w:ascii="Helvetica" w:hAnsi="Helvetica" w:cs="Helvetica"/>
          <w:b/>
          <w:bCs/>
          <w:color w:val="538135" w:themeColor="accent6" w:themeShade="BF"/>
          <w:sz w:val="32"/>
          <w:szCs w:val="32"/>
          <w14:textOutline w14:w="0" w14:cap="flat" w14:cmpd="sng" w14:algn="ctr">
            <w14:noFill/>
            <w14:prstDash w14:val="solid"/>
            <w14:round/>
          </w14:textOutline>
        </w:rPr>
      </w:pPr>
    </w:p>
    <w:p w14:paraId="1B19CE0F" w14:textId="77777777" w:rsidR="000F6615" w:rsidRDefault="000F6615" w:rsidP="000F6615">
      <w:pPr>
        <w:spacing w:after="240" w:line="276" w:lineRule="auto"/>
        <w:rPr>
          <w:ins w:id="314" w:author="Nick Joseph" w:date="2020-11-11T20:07:00Z"/>
          <w:rFonts w:ascii="Helvetica" w:hAnsi="Helvetica" w:cs="Helvetica"/>
          <w:b/>
          <w:bCs/>
          <w:color w:val="538135" w:themeColor="accent6" w:themeShade="BF"/>
          <w:sz w:val="32"/>
          <w:szCs w:val="32"/>
          <w14:textOutline w14:w="0" w14:cap="flat" w14:cmpd="sng" w14:algn="ctr">
            <w14:noFill/>
            <w14:prstDash w14:val="solid"/>
            <w14:round/>
          </w14:textOutline>
        </w:rPr>
      </w:pPr>
    </w:p>
    <w:p w14:paraId="7916C54D" w14:textId="4802C8A0" w:rsidR="000F6615" w:rsidRDefault="000F6615" w:rsidP="000F6615">
      <w:pPr>
        <w:spacing w:after="240" w:line="276" w:lineRule="auto"/>
        <w:rPr>
          <w:ins w:id="315" w:author="Nick Joseph" w:date="2020-11-11T20:07:00Z"/>
          <w:rFonts w:ascii="Helvetica" w:hAnsi="Helvetica" w:cs="Helvetica"/>
          <w:b/>
          <w:bCs/>
          <w:color w:val="538135" w:themeColor="accent6" w:themeShade="BF"/>
          <w:sz w:val="32"/>
          <w:szCs w:val="32"/>
          <w14:textOutline w14:w="0" w14:cap="flat" w14:cmpd="sng" w14:algn="ctr">
            <w14:noFill/>
            <w14:prstDash w14:val="solid"/>
            <w14:round/>
          </w14:textOutline>
        </w:rPr>
      </w:pPr>
      <w:ins w:id="316" w:author="Nick Joseph" w:date="2020-11-11T20:06:00Z">
        <w:r w:rsidRPr="00D46361">
          <w:rPr>
            <w:rFonts w:ascii="Helvetica" w:hAnsi="Helvetica" w:cs="Helvetica"/>
            <w:b/>
            <w:bCs/>
            <w:color w:val="538135" w:themeColor="accent6" w:themeShade="BF"/>
            <w:sz w:val="32"/>
            <w:szCs w:val="32"/>
            <w14:textOutline w14:w="0" w14:cap="flat" w14:cmpd="sng" w14:algn="ctr">
              <w14:noFill/>
              <w14:prstDash w14:val="solid"/>
              <w14:round/>
            </w14:textOutline>
          </w:rPr>
          <w:lastRenderedPageBreak/>
          <w:t>1.</w:t>
        </w:r>
      </w:ins>
      <w:ins w:id="317" w:author="Nick Joseph" w:date="2020-11-11T20:07:00Z">
        <w:r>
          <w:rPr>
            <w:rFonts w:ascii="Helvetica" w:hAnsi="Helvetica" w:cs="Helvetica"/>
            <w:b/>
            <w:bCs/>
            <w:color w:val="538135" w:themeColor="accent6" w:themeShade="BF"/>
            <w:sz w:val="32"/>
            <w:szCs w:val="32"/>
            <w14:textOutline w14:w="0" w14:cap="flat" w14:cmpd="sng" w14:algn="ctr">
              <w14:noFill/>
              <w14:prstDash w14:val="solid"/>
              <w14:round/>
            </w14:textOutline>
          </w:rPr>
          <w:t>5</w:t>
        </w:r>
      </w:ins>
      <w:ins w:id="318" w:author="Nick Joseph" w:date="2020-11-11T20:06:00Z">
        <w:r w:rsidRPr="00D46361">
          <w:rPr>
            <w:rFonts w:ascii="Helvetica" w:hAnsi="Helvetica" w:cs="Helvetica"/>
            <w:b/>
            <w:bCs/>
            <w:color w:val="538135" w:themeColor="accent6" w:themeShade="BF"/>
            <w:sz w:val="32"/>
            <w:szCs w:val="32"/>
            <w14:textOutline w14:w="0" w14:cap="flat" w14:cmpd="sng" w14:algn="ctr">
              <w14:noFill/>
              <w14:prstDash w14:val="solid"/>
              <w14:round/>
            </w14:textOutline>
          </w:rPr>
          <w:t xml:space="preserve"> </w:t>
        </w:r>
        <w:r>
          <w:rPr>
            <w:rFonts w:ascii="Helvetica" w:hAnsi="Helvetica" w:cs="Helvetica"/>
            <w:b/>
            <w:bCs/>
            <w:color w:val="538135" w:themeColor="accent6" w:themeShade="BF"/>
            <w:sz w:val="32"/>
            <w:szCs w:val="32"/>
            <w14:textOutline w14:w="0" w14:cap="flat" w14:cmpd="sng" w14:algn="ctr">
              <w14:noFill/>
              <w14:prstDash w14:val="solid"/>
              <w14:round/>
            </w14:textOutline>
          </w:rPr>
          <w:t>Document Outline</w:t>
        </w:r>
      </w:ins>
    </w:p>
    <w:p w14:paraId="3D448249" w14:textId="1AF8FD1C" w:rsidR="000F6615" w:rsidRPr="00A65BB2" w:rsidRDefault="000F6615" w:rsidP="000F6615">
      <w:pPr>
        <w:pStyle w:val="ListParagraph"/>
        <w:numPr>
          <w:ilvl w:val="0"/>
          <w:numId w:val="12"/>
        </w:numPr>
        <w:spacing w:after="240" w:line="276" w:lineRule="auto"/>
        <w:rPr>
          <w:ins w:id="319" w:author="Nick Joseph" w:date="2020-11-11T20:07:00Z"/>
          <w:rFonts w:ascii="Helvetica" w:hAnsi="Helvetica" w:cs="Helvetica"/>
          <w:b/>
          <w:bCs/>
          <w:sz w:val="24"/>
          <w:szCs w:val="24"/>
          <w14:textOutline w14:w="0" w14:cap="flat" w14:cmpd="sng" w14:algn="ctr">
            <w14:noFill/>
            <w14:prstDash w14:val="solid"/>
            <w14:round/>
          </w14:textOutline>
        </w:rPr>
      </w:pPr>
      <w:ins w:id="320" w:author="Nick Joseph" w:date="2020-11-11T20:07:00Z">
        <w:r w:rsidRPr="00A65BB2">
          <w:rPr>
            <w:rFonts w:ascii="Helvetica" w:hAnsi="Helvetica" w:cs="Helvetica"/>
            <w:sz w:val="24"/>
            <w:szCs w:val="24"/>
            <w:u w:val="single"/>
            <w14:textOutline w14:w="0" w14:cap="flat" w14:cmpd="sng" w14:algn="ctr">
              <w14:noFill/>
              <w14:prstDash w14:val="solid"/>
              <w14:round/>
            </w14:textOutline>
          </w:rPr>
          <w:t>Introduction</w:t>
        </w:r>
        <w:r>
          <w:rPr>
            <w:rFonts w:ascii="Helvetica" w:hAnsi="Helvetica" w:cs="Helvetica"/>
            <w:b/>
            <w:bCs/>
            <w:sz w:val="24"/>
            <w:szCs w:val="24"/>
            <w14:textOutline w14:w="0" w14:cap="flat" w14:cmpd="sng" w14:algn="ctr">
              <w14:noFill/>
              <w14:prstDash w14:val="solid"/>
              <w14:round/>
            </w14:textOutline>
          </w:rPr>
          <w:t xml:space="preserve"> </w:t>
        </w:r>
        <w:r>
          <w:rPr>
            <w:rFonts w:ascii="Helvetica" w:hAnsi="Helvetica" w:cs="Helvetica"/>
            <w:sz w:val="24"/>
            <w:szCs w:val="24"/>
            <w14:textOutline w14:w="0" w14:cap="flat" w14:cmpd="sng" w14:algn="ctr">
              <w14:noFill/>
              <w14:prstDash w14:val="solid"/>
              <w14:round/>
            </w14:textOutline>
          </w:rPr>
          <w:t>–</w:t>
        </w:r>
        <w:r w:rsidRPr="00A65BB2">
          <w:rPr>
            <w:rFonts w:ascii="Helvetica" w:hAnsi="Helvetica" w:cs="Helvetica"/>
            <w:sz w:val="24"/>
            <w:szCs w:val="24"/>
            <w14:textOutline w14:w="0" w14:cap="flat" w14:cmpd="sng" w14:algn="ctr">
              <w14:noFill/>
              <w14:prstDash w14:val="solid"/>
              <w14:round/>
            </w14:textOutline>
          </w:rPr>
          <w:t xml:space="preserve"> Infor</w:t>
        </w:r>
        <w:r>
          <w:rPr>
            <w:rFonts w:ascii="Helvetica" w:hAnsi="Helvetica" w:cs="Helvetica"/>
            <w:sz w:val="24"/>
            <w:szCs w:val="24"/>
            <w14:textOutline w14:w="0" w14:cap="flat" w14:cmpd="sng" w14:algn="ctr">
              <w14:noFill/>
              <w14:prstDash w14:val="solid"/>
              <w14:round/>
            </w14:textOutline>
          </w:rPr>
          <w:t xml:space="preserve">mation about the application including </w:t>
        </w:r>
      </w:ins>
      <w:ins w:id="321" w:author="Nick Joseph" w:date="2020-11-11T20:13:00Z">
        <w:r w:rsidR="003B5490">
          <w:rPr>
            <w:rFonts w:ascii="Helvetica" w:hAnsi="Helvetica" w:cs="Helvetica"/>
            <w:sz w:val="24"/>
            <w:szCs w:val="24"/>
            <w14:textOutline w14:w="0" w14:cap="flat" w14:cmpd="sng" w14:algn="ctr">
              <w14:noFill/>
              <w14:prstDash w14:val="solid"/>
              <w14:round/>
            </w14:textOutline>
          </w:rPr>
          <w:t xml:space="preserve">problem statement, </w:t>
        </w:r>
      </w:ins>
      <w:ins w:id="322" w:author="Nick Joseph" w:date="2020-11-11T20:12:00Z">
        <w:r w:rsidR="003B5490">
          <w:rPr>
            <w:rFonts w:ascii="Helvetica" w:hAnsi="Helvetica" w:cs="Helvetica"/>
            <w:sz w:val="24"/>
            <w:szCs w:val="24"/>
            <w14:textOutline w14:w="0" w14:cap="flat" w14:cmpd="sng" w14:algn="ctr">
              <w14:noFill/>
              <w14:prstDash w14:val="solid"/>
              <w14:round/>
            </w14:textOutline>
          </w:rPr>
          <w:t>functiona</w:t>
        </w:r>
      </w:ins>
      <w:ins w:id="323" w:author="Nick Joseph" w:date="2020-11-11T20:13:00Z">
        <w:r w:rsidR="003B5490">
          <w:rPr>
            <w:rFonts w:ascii="Helvetica" w:hAnsi="Helvetica" w:cs="Helvetica"/>
            <w:sz w:val="24"/>
            <w:szCs w:val="24"/>
            <w14:textOutline w14:w="0" w14:cap="flat" w14:cmpd="sng" w14:algn="ctr">
              <w14:noFill/>
              <w14:prstDash w14:val="solid"/>
              <w14:round/>
            </w14:textOutline>
          </w:rPr>
          <w:t>l and non-functional requirements, and system evolution.</w:t>
        </w:r>
      </w:ins>
    </w:p>
    <w:p w14:paraId="0846F680" w14:textId="7DB9332D" w:rsidR="000F6615" w:rsidRPr="00A65BB2" w:rsidRDefault="000F6615" w:rsidP="000F6615">
      <w:pPr>
        <w:pStyle w:val="ListParagraph"/>
        <w:numPr>
          <w:ilvl w:val="0"/>
          <w:numId w:val="12"/>
        </w:numPr>
        <w:spacing w:after="240" w:line="276" w:lineRule="auto"/>
        <w:rPr>
          <w:ins w:id="324" w:author="Nick Joseph" w:date="2020-11-11T20:07:00Z"/>
          <w:rFonts w:ascii="Helvetica" w:hAnsi="Helvetica" w:cs="Helvetica"/>
          <w:b/>
          <w:bCs/>
          <w:sz w:val="24"/>
          <w:szCs w:val="24"/>
          <w14:textOutline w14:w="0" w14:cap="flat" w14:cmpd="sng" w14:algn="ctr">
            <w14:noFill/>
            <w14:prstDash w14:val="solid"/>
            <w14:round/>
          </w14:textOutline>
        </w:rPr>
      </w:pPr>
      <w:ins w:id="325" w:author="Nick Joseph" w:date="2020-11-11T20:07:00Z">
        <w:r>
          <w:rPr>
            <w:rFonts w:ascii="Helvetica" w:hAnsi="Helvetica" w:cs="Helvetica"/>
            <w:sz w:val="24"/>
            <w:szCs w:val="24"/>
            <w:u w:val="single"/>
            <w14:textOutline w14:w="0" w14:cap="flat" w14:cmpd="sng" w14:algn="ctr">
              <w14:noFill/>
              <w14:prstDash w14:val="solid"/>
              <w14:round/>
            </w14:textOutline>
          </w:rPr>
          <w:t>Structural Model</w:t>
        </w:r>
        <w:r>
          <w:rPr>
            <w:rFonts w:ascii="Helvetica" w:hAnsi="Helvetica" w:cs="Helvetica"/>
            <w:b/>
            <w:bCs/>
            <w:sz w:val="24"/>
            <w:szCs w:val="24"/>
            <w14:textOutline w14:w="0" w14:cap="flat" w14:cmpd="sng" w14:algn="ctr">
              <w14:noFill/>
              <w14:prstDash w14:val="solid"/>
              <w14:round/>
            </w14:textOutline>
          </w:rPr>
          <w:t xml:space="preserve"> </w:t>
        </w:r>
        <w:r w:rsidRPr="00A65BB2">
          <w:rPr>
            <w:rFonts w:ascii="Helvetica" w:hAnsi="Helvetica" w:cs="Helvetica"/>
            <w:sz w:val="24"/>
            <w:szCs w:val="24"/>
            <w14:textOutline w14:w="0" w14:cap="flat" w14:cmpd="sng" w14:algn="ctr">
              <w14:noFill/>
              <w14:prstDash w14:val="solid"/>
              <w14:round/>
            </w14:textOutline>
          </w:rPr>
          <w:t xml:space="preserve">– A </w:t>
        </w:r>
      </w:ins>
      <w:ins w:id="326" w:author="Nick Joseph" w:date="2020-11-11T20:14:00Z">
        <w:r w:rsidR="003B5490">
          <w:rPr>
            <w:rFonts w:ascii="Helvetica" w:hAnsi="Helvetica" w:cs="Helvetica"/>
            <w:sz w:val="24"/>
            <w:szCs w:val="24"/>
            <w14:textOutline w14:w="0" w14:cap="flat" w14:cmpd="sng" w14:algn="ctr">
              <w14:noFill/>
              <w14:prstDash w14:val="solid"/>
              <w14:round/>
            </w14:textOutline>
          </w:rPr>
          <w:t>class diagram that shows how the system of the application works</w:t>
        </w:r>
      </w:ins>
      <w:ins w:id="327" w:author="Nick Joseph" w:date="2020-11-11T20:07:00Z">
        <w:r>
          <w:rPr>
            <w:rFonts w:ascii="Helvetica" w:hAnsi="Helvetica" w:cs="Helvetica"/>
            <w:sz w:val="24"/>
            <w:szCs w:val="24"/>
            <w14:textOutline w14:w="0" w14:cap="flat" w14:cmpd="sng" w14:algn="ctr">
              <w14:noFill/>
              <w14:prstDash w14:val="solid"/>
              <w14:round/>
            </w14:textOutline>
          </w:rPr>
          <w:t>.</w:t>
        </w:r>
      </w:ins>
    </w:p>
    <w:p w14:paraId="256B4705" w14:textId="3418F17E" w:rsidR="000F6615" w:rsidRPr="00A65BB2" w:rsidRDefault="000F6615" w:rsidP="000F6615">
      <w:pPr>
        <w:pStyle w:val="ListParagraph"/>
        <w:numPr>
          <w:ilvl w:val="0"/>
          <w:numId w:val="12"/>
        </w:numPr>
        <w:spacing w:after="240" w:line="276" w:lineRule="auto"/>
        <w:rPr>
          <w:ins w:id="328" w:author="Nick Joseph" w:date="2020-11-11T20:07:00Z"/>
          <w:rFonts w:ascii="Helvetica" w:hAnsi="Helvetica" w:cs="Helvetica"/>
          <w:b/>
          <w:bCs/>
          <w:sz w:val="24"/>
          <w:szCs w:val="24"/>
          <w14:textOutline w14:w="0" w14:cap="flat" w14:cmpd="sng" w14:algn="ctr">
            <w14:noFill/>
            <w14:prstDash w14:val="solid"/>
            <w14:round/>
          </w14:textOutline>
        </w:rPr>
      </w:pPr>
      <w:ins w:id="329" w:author="Nick Joseph" w:date="2020-11-11T20:08:00Z">
        <w:r>
          <w:rPr>
            <w:rFonts w:ascii="Helvetica" w:hAnsi="Helvetica" w:cs="Helvetica"/>
            <w:sz w:val="24"/>
            <w:szCs w:val="24"/>
            <w:u w:val="single"/>
            <w14:textOutline w14:w="0" w14:cap="flat" w14:cmpd="sng" w14:algn="ctr">
              <w14:noFill/>
              <w14:prstDash w14:val="solid"/>
              <w14:round/>
            </w14:textOutline>
          </w:rPr>
          <w:t>Architecture Design</w:t>
        </w:r>
      </w:ins>
      <w:ins w:id="330" w:author="Nick Joseph" w:date="2020-11-11T20:07:00Z">
        <w:r>
          <w:rPr>
            <w:rFonts w:ascii="Helvetica" w:hAnsi="Helvetica" w:cs="Helvetica"/>
            <w:b/>
            <w:bCs/>
            <w:sz w:val="24"/>
            <w:szCs w:val="24"/>
            <w14:textOutline w14:w="0" w14:cap="flat" w14:cmpd="sng" w14:algn="ctr">
              <w14:noFill/>
              <w14:prstDash w14:val="solid"/>
              <w14:round/>
            </w14:textOutline>
          </w:rPr>
          <w:t xml:space="preserve"> </w:t>
        </w:r>
        <w:r w:rsidRPr="00A65BB2">
          <w:rPr>
            <w:rFonts w:ascii="Helvetica" w:hAnsi="Helvetica" w:cs="Helvetica"/>
            <w:sz w:val="24"/>
            <w:szCs w:val="24"/>
            <w14:textOutline w14:w="0" w14:cap="flat" w14:cmpd="sng" w14:algn="ctr">
              <w14:noFill/>
              <w14:prstDash w14:val="solid"/>
              <w14:round/>
            </w14:textOutline>
          </w:rPr>
          <w:t>–</w:t>
        </w:r>
        <w:r>
          <w:rPr>
            <w:rFonts w:ascii="Helvetica" w:hAnsi="Helvetica" w:cs="Helvetica"/>
            <w:b/>
            <w:bCs/>
            <w:sz w:val="24"/>
            <w:szCs w:val="24"/>
            <w14:textOutline w14:w="0" w14:cap="flat" w14:cmpd="sng" w14:algn="ctr">
              <w14:noFill/>
              <w14:prstDash w14:val="solid"/>
              <w14:round/>
            </w14:textOutline>
          </w:rPr>
          <w:t xml:space="preserve"> </w:t>
        </w:r>
      </w:ins>
      <w:ins w:id="331" w:author="Nick Joseph" w:date="2020-11-11T20:15:00Z">
        <w:r w:rsidR="003B5490">
          <w:rPr>
            <w:rFonts w:ascii="Helvetica" w:hAnsi="Helvetica" w:cs="Helvetica"/>
            <w:sz w:val="24"/>
            <w:szCs w:val="24"/>
            <w14:textOutline w14:w="0" w14:cap="flat" w14:cmpd="sng" w14:algn="ctr">
              <w14:noFill/>
              <w14:prstDash w14:val="solid"/>
              <w14:round/>
            </w14:textOutline>
          </w:rPr>
          <w:t>Two deployment diagrams that will provide a clear picture of the architecture of the system</w:t>
        </w:r>
      </w:ins>
      <w:ins w:id="332" w:author="Nick Joseph" w:date="2020-11-11T20:07:00Z">
        <w:r w:rsidRPr="00A65BB2">
          <w:rPr>
            <w:rFonts w:ascii="Helvetica" w:hAnsi="Helvetica" w:cs="Helvetica"/>
            <w:sz w:val="24"/>
            <w:szCs w:val="24"/>
            <w14:textOutline w14:w="0" w14:cap="flat" w14:cmpd="sng" w14:algn="ctr">
              <w14:noFill/>
              <w14:prstDash w14:val="solid"/>
              <w14:round/>
            </w14:textOutline>
          </w:rPr>
          <w:t>.</w:t>
        </w:r>
      </w:ins>
    </w:p>
    <w:p w14:paraId="1F905F56" w14:textId="324A6232" w:rsidR="000F6615" w:rsidRPr="00D46361" w:rsidRDefault="000F6615" w:rsidP="000F6615">
      <w:pPr>
        <w:pStyle w:val="ListParagraph"/>
        <w:numPr>
          <w:ilvl w:val="0"/>
          <w:numId w:val="12"/>
        </w:numPr>
        <w:spacing w:after="240" w:line="276" w:lineRule="auto"/>
        <w:rPr>
          <w:ins w:id="333" w:author="Nick Joseph" w:date="2020-11-11T20:07:00Z"/>
          <w:rFonts w:ascii="Helvetica" w:hAnsi="Helvetica" w:cs="Helvetica"/>
          <w:b/>
          <w:bCs/>
          <w:sz w:val="24"/>
          <w:szCs w:val="24"/>
          <w14:textOutline w14:w="0" w14:cap="flat" w14:cmpd="sng" w14:algn="ctr">
            <w14:noFill/>
            <w14:prstDash w14:val="solid"/>
            <w14:round/>
          </w14:textOutline>
        </w:rPr>
      </w:pPr>
      <w:ins w:id="334" w:author="Nick Joseph" w:date="2020-11-11T20:08:00Z">
        <w:r>
          <w:rPr>
            <w:rFonts w:ascii="Helvetica" w:hAnsi="Helvetica" w:cs="Helvetica"/>
            <w:sz w:val="24"/>
            <w:szCs w:val="24"/>
            <w:u w:val="single"/>
            <w14:textOutline w14:w="0" w14:cap="flat" w14:cmpd="sng" w14:algn="ctr">
              <w14:noFill/>
              <w14:prstDash w14:val="solid"/>
              <w14:round/>
            </w14:textOutline>
          </w:rPr>
          <w:t>User-Interface</w:t>
        </w:r>
      </w:ins>
      <w:ins w:id="335" w:author="Nick Joseph" w:date="2020-11-11T20:07:00Z">
        <w:r>
          <w:rPr>
            <w:rFonts w:ascii="Helvetica" w:hAnsi="Helvetica" w:cs="Helvetica"/>
            <w:b/>
            <w:bCs/>
            <w:sz w:val="24"/>
            <w:szCs w:val="24"/>
            <w14:textOutline w14:w="0" w14:cap="flat" w14:cmpd="sng" w14:algn="ctr">
              <w14:noFill/>
              <w14:prstDash w14:val="solid"/>
              <w14:round/>
            </w14:textOutline>
          </w:rPr>
          <w:t xml:space="preserve"> </w:t>
        </w:r>
        <w:r w:rsidRPr="00A65BB2">
          <w:rPr>
            <w:rFonts w:ascii="Helvetica" w:hAnsi="Helvetica" w:cs="Helvetica"/>
            <w:sz w:val="24"/>
            <w:szCs w:val="24"/>
            <w14:textOutline w14:w="0" w14:cap="flat" w14:cmpd="sng" w14:algn="ctr">
              <w14:noFill/>
              <w14:prstDash w14:val="solid"/>
              <w14:round/>
            </w14:textOutline>
          </w:rPr>
          <w:t>–</w:t>
        </w:r>
        <w:r>
          <w:rPr>
            <w:rFonts w:ascii="Helvetica" w:hAnsi="Helvetica" w:cs="Helvetica"/>
            <w:b/>
            <w:bCs/>
            <w:sz w:val="24"/>
            <w:szCs w:val="24"/>
            <w14:textOutline w14:w="0" w14:cap="flat" w14:cmpd="sng" w14:algn="ctr">
              <w14:noFill/>
              <w14:prstDash w14:val="solid"/>
              <w14:round/>
            </w14:textOutline>
          </w:rPr>
          <w:t xml:space="preserve"> </w:t>
        </w:r>
      </w:ins>
      <w:ins w:id="336" w:author="Nick Joseph" w:date="2020-11-11T20:23:00Z">
        <w:r w:rsidR="003B5490">
          <w:rPr>
            <w:rFonts w:ascii="Helvetica" w:hAnsi="Helvetica" w:cs="Helvetica"/>
            <w:sz w:val="24"/>
            <w:szCs w:val="24"/>
            <w14:textOutline w14:w="0" w14:cap="flat" w14:cmpd="sng" w14:algn="ctr">
              <w14:noFill/>
              <w14:prstDash w14:val="solid"/>
              <w14:round/>
            </w14:textOutline>
          </w:rPr>
          <w:t>Basic requirements and constraints for the user-interface design of the GoGoGrocery ap</w:t>
        </w:r>
      </w:ins>
      <w:ins w:id="337" w:author="Nick Joseph" w:date="2020-11-11T20:24:00Z">
        <w:r w:rsidR="003B5490">
          <w:rPr>
            <w:rFonts w:ascii="Helvetica" w:hAnsi="Helvetica" w:cs="Helvetica"/>
            <w:sz w:val="24"/>
            <w:szCs w:val="24"/>
            <w14:textOutline w14:w="0" w14:cap="flat" w14:cmpd="sng" w14:algn="ctr">
              <w14:noFill/>
              <w14:prstDash w14:val="solid"/>
              <w14:round/>
            </w14:textOutline>
          </w:rPr>
          <w:t>plication</w:t>
        </w:r>
      </w:ins>
      <w:ins w:id="338" w:author="Nick Joseph" w:date="2020-11-11T20:07:00Z">
        <w:r w:rsidRPr="00A65BB2">
          <w:rPr>
            <w:rFonts w:ascii="Helvetica" w:hAnsi="Helvetica" w:cs="Helvetica"/>
            <w:sz w:val="24"/>
            <w:szCs w:val="24"/>
            <w14:textOutline w14:w="0" w14:cap="flat" w14:cmpd="sng" w14:algn="ctr">
              <w14:noFill/>
              <w14:prstDash w14:val="solid"/>
              <w14:round/>
            </w14:textOutline>
          </w:rPr>
          <w:t>.</w:t>
        </w:r>
      </w:ins>
    </w:p>
    <w:p w14:paraId="00A63BE4" w14:textId="234C174E" w:rsidR="000F6615" w:rsidRDefault="000F6615" w:rsidP="000F6615">
      <w:pPr>
        <w:pStyle w:val="ListParagraph"/>
        <w:numPr>
          <w:ilvl w:val="0"/>
          <w:numId w:val="12"/>
        </w:numPr>
        <w:spacing w:after="240" w:line="276" w:lineRule="auto"/>
        <w:rPr>
          <w:ins w:id="339" w:author="Nick Joseph" w:date="2020-11-11T20:07:00Z"/>
          <w:rFonts w:ascii="Helvetica" w:hAnsi="Helvetica" w:cs="Helvetica"/>
          <w:b/>
          <w:bCs/>
          <w:sz w:val="24"/>
          <w:szCs w:val="24"/>
          <w14:textOutline w14:w="0" w14:cap="flat" w14:cmpd="sng" w14:algn="ctr">
            <w14:noFill/>
            <w14:prstDash w14:val="solid"/>
            <w14:round/>
          </w14:textOutline>
        </w:rPr>
      </w:pPr>
      <w:ins w:id="340" w:author="Nick Joseph" w:date="2020-11-11T20:08:00Z">
        <w:r>
          <w:rPr>
            <w:rFonts w:ascii="Helvetica" w:hAnsi="Helvetica" w:cs="Helvetica"/>
            <w:sz w:val="24"/>
            <w:szCs w:val="24"/>
            <w:u w:val="single"/>
            <w14:textOutline w14:w="0" w14:cap="flat" w14:cmpd="sng" w14:algn="ctr">
              <w14:noFill/>
              <w14:prstDash w14:val="solid"/>
              <w14:round/>
            </w14:textOutline>
          </w:rPr>
          <w:t xml:space="preserve">Appendices </w:t>
        </w:r>
      </w:ins>
      <w:ins w:id="341" w:author="Nick Joseph" w:date="2020-11-11T20:07:00Z">
        <w:r w:rsidRPr="00D46361">
          <w:rPr>
            <w:rFonts w:ascii="Helvetica" w:hAnsi="Helvetica" w:cs="Helvetica"/>
            <w:sz w:val="24"/>
            <w:szCs w:val="24"/>
            <w14:textOutline w14:w="0" w14:cap="flat" w14:cmpd="sng" w14:algn="ctr">
              <w14:noFill/>
              <w14:prstDash w14:val="solid"/>
              <w14:round/>
            </w14:textOutline>
          </w:rPr>
          <w:t xml:space="preserve">– </w:t>
        </w:r>
      </w:ins>
      <w:ins w:id="342" w:author="Nick Joseph" w:date="2020-11-11T20:09:00Z">
        <w:r>
          <w:rPr>
            <w:rFonts w:ascii="Helvetica" w:hAnsi="Helvetica" w:cs="Helvetica"/>
            <w:sz w:val="24"/>
            <w:szCs w:val="24"/>
            <w14:textOutline w14:w="0" w14:cap="flat" w14:cmpd="sng" w14:algn="ctr">
              <w14:noFill/>
              <w14:prstDash w14:val="solid"/>
              <w14:round/>
            </w14:textOutline>
          </w:rPr>
          <w:t>Bibliography and supporting documents.</w:t>
        </w:r>
      </w:ins>
    </w:p>
    <w:p w14:paraId="2DD77E4A" w14:textId="77777777" w:rsidR="000F6615" w:rsidRDefault="000F6615" w:rsidP="000F6615">
      <w:pPr>
        <w:spacing w:after="240" w:line="276" w:lineRule="auto"/>
        <w:rPr>
          <w:ins w:id="343" w:author="Nick Joseph" w:date="2020-11-11T20:06:00Z"/>
          <w:rFonts w:ascii="Helvetica" w:hAnsi="Helvetica" w:cs="Helvetica"/>
          <w:b/>
          <w:bCs/>
          <w:color w:val="538135" w:themeColor="accent6" w:themeShade="BF"/>
          <w:sz w:val="32"/>
          <w:szCs w:val="32"/>
          <w14:textOutline w14:w="0" w14:cap="flat" w14:cmpd="sng" w14:algn="ctr">
            <w14:noFill/>
            <w14:prstDash w14:val="solid"/>
            <w14:round/>
          </w14:textOutline>
        </w:rPr>
      </w:pPr>
    </w:p>
    <w:p w14:paraId="5235E81F" w14:textId="77777777" w:rsidR="000F6615" w:rsidRPr="000F6615" w:rsidRDefault="000F6615">
      <w:pPr>
        <w:spacing w:after="240" w:line="276" w:lineRule="auto"/>
        <w:rPr>
          <w:ins w:id="344" w:author="Nick Joseph" w:date="2020-11-11T20:01:00Z"/>
          <w:rFonts w:ascii="Helvetica" w:hAnsi="Helvetica" w:cs="Helvetica"/>
          <w:b/>
          <w:bCs/>
          <w:color w:val="538135" w:themeColor="accent6" w:themeShade="BF"/>
          <w:sz w:val="32"/>
          <w:szCs w:val="32"/>
          <w14:textOutline w14:w="0" w14:cap="flat" w14:cmpd="sng" w14:algn="ctr">
            <w14:noFill/>
            <w14:prstDash w14:val="solid"/>
            <w14:round/>
          </w14:textOutline>
          <w:rPrChange w:id="345" w:author="Nick Joseph" w:date="2020-11-11T20:01:00Z">
            <w:rPr>
              <w:ins w:id="346" w:author="Nick Joseph" w:date="2020-11-11T20:01:00Z"/>
            </w:rPr>
          </w:rPrChange>
        </w:rPr>
        <w:pPrChange w:id="347" w:author="Nick Joseph" w:date="2020-11-11T20:06:00Z">
          <w:pPr>
            <w:pStyle w:val="ListParagraph"/>
            <w:numPr>
              <w:numId w:val="55"/>
            </w:numPr>
            <w:spacing w:after="240" w:line="276" w:lineRule="auto"/>
            <w:ind w:hanging="360"/>
          </w:pPr>
        </w:pPrChange>
      </w:pPr>
    </w:p>
    <w:p w14:paraId="429D167A" w14:textId="77777777" w:rsidR="000F6615" w:rsidRPr="000F6615" w:rsidRDefault="000F6615">
      <w:pPr>
        <w:spacing w:after="240" w:line="276" w:lineRule="auto"/>
        <w:rPr>
          <w:ins w:id="348" w:author="Nick Joseph" w:date="2020-11-11T19:47:00Z"/>
          <w:rFonts w:ascii="Helvetica" w:hAnsi="Helvetica" w:cs="Helvetica"/>
          <w:sz w:val="24"/>
          <w:szCs w:val="24"/>
          <w14:textOutline w14:w="0" w14:cap="flat" w14:cmpd="sng" w14:algn="ctr">
            <w14:noFill/>
            <w14:prstDash w14:val="solid"/>
            <w14:round/>
          </w14:textOutline>
          <w:rPrChange w:id="349" w:author="Nick Joseph" w:date="2020-11-11T20:01:00Z">
            <w:rPr>
              <w:ins w:id="350" w:author="Nick Joseph" w:date="2020-11-11T19:47:00Z"/>
            </w:rPr>
          </w:rPrChange>
        </w:rPr>
        <w:pPrChange w:id="351" w:author="Nick Joseph" w:date="2020-11-11T20:01:00Z">
          <w:pPr>
            <w:pStyle w:val="ListParagraph"/>
            <w:numPr>
              <w:numId w:val="55"/>
            </w:numPr>
            <w:spacing w:after="240" w:line="276" w:lineRule="auto"/>
            <w:ind w:hanging="360"/>
          </w:pPr>
        </w:pPrChange>
      </w:pPr>
    </w:p>
    <w:p w14:paraId="424D7178" w14:textId="77777777" w:rsidR="008E1665" w:rsidRPr="008E1665" w:rsidRDefault="008E1665">
      <w:pPr>
        <w:spacing w:after="240" w:line="276" w:lineRule="auto"/>
        <w:ind w:left="360"/>
        <w:rPr>
          <w:ins w:id="352" w:author="Nick Joseph" w:date="2020-11-11T19:35:00Z"/>
          <w:rFonts w:ascii="Helvetica" w:hAnsi="Helvetica" w:cs="Helvetica"/>
          <w:sz w:val="24"/>
          <w:szCs w:val="24"/>
          <w14:textOutline w14:w="0" w14:cap="flat" w14:cmpd="sng" w14:algn="ctr">
            <w14:noFill/>
            <w14:prstDash w14:val="solid"/>
            <w14:round/>
          </w14:textOutline>
          <w:rPrChange w:id="353" w:author="Nick Joseph" w:date="2020-11-11T19:47:00Z">
            <w:rPr>
              <w:ins w:id="354" w:author="Nick Joseph" w:date="2020-11-11T19:35:00Z"/>
            </w:rPr>
          </w:rPrChange>
        </w:rPr>
        <w:pPrChange w:id="355" w:author="Nick Joseph" w:date="2020-11-11T19:47:00Z">
          <w:pPr>
            <w:pStyle w:val="ListParagraph"/>
            <w:numPr>
              <w:numId w:val="51"/>
            </w:numPr>
            <w:spacing w:after="240" w:line="240" w:lineRule="auto"/>
            <w:ind w:hanging="360"/>
          </w:pPr>
        </w:pPrChange>
      </w:pPr>
    </w:p>
    <w:p w14:paraId="43D269A6" w14:textId="77777777" w:rsidR="008E1665" w:rsidRPr="008E1665" w:rsidRDefault="008E1665">
      <w:pPr>
        <w:spacing w:after="240" w:line="276" w:lineRule="auto"/>
        <w:rPr>
          <w:ins w:id="356" w:author="Nick Joseph" w:date="2020-11-11T19:34:00Z"/>
          <w:rFonts w:ascii="Helvetica" w:hAnsi="Helvetica" w:cs="Helvetica"/>
          <w:sz w:val="24"/>
          <w:szCs w:val="24"/>
          <w14:textOutline w14:w="0" w14:cap="flat" w14:cmpd="sng" w14:algn="ctr">
            <w14:noFill/>
            <w14:prstDash w14:val="solid"/>
            <w14:round/>
          </w14:textOutline>
          <w:rPrChange w:id="357" w:author="Nick Joseph" w:date="2020-11-11T19:35:00Z">
            <w:rPr>
              <w:ins w:id="358" w:author="Nick Joseph" w:date="2020-11-11T19:34:00Z"/>
            </w:rPr>
          </w:rPrChange>
        </w:rPr>
        <w:pPrChange w:id="359" w:author="Nick Joseph" w:date="2020-11-11T19:35:00Z">
          <w:pPr>
            <w:pStyle w:val="ListParagraph"/>
            <w:numPr>
              <w:numId w:val="50"/>
            </w:numPr>
            <w:spacing w:after="240" w:line="276" w:lineRule="auto"/>
            <w:ind w:hanging="360"/>
          </w:pPr>
        </w:pPrChange>
      </w:pPr>
    </w:p>
    <w:p w14:paraId="79F17A0A" w14:textId="071F72C9" w:rsidR="00875642" w:rsidDel="00875642" w:rsidRDefault="00875642" w:rsidP="001A639A">
      <w:pPr>
        <w:spacing w:after="240" w:line="240" w:lineRule="auto"/>
        <w:ind w:firstLine="720"/>
        <w:rPr>
          <w:del w:id="360" w:author="Nick Joseph" w:date="2020-11-11T19:09:00Z"/>
          <w:rFonts w:ascii="Helvetica" w:hAnsi="Helvetica" w:cs="Helvetica"/>
          <w:sz w:val="24"/>
          <w:szCs w:val="24"/>
        </w:rPr>
      </w:pPr>
    </w:p>
    <w:p w14:paraId="3E1AA02F" w14:textId="5106B921" w:rsidR="00A55F67" w:rsidDel="008E1665" w:rsidRDefault="001A639A" w:rsidP="001A639A">
      <w:pPr>
        <w:spacing w:after="240" w:line="240" w:lineRule="auto"/>
        <w:rPr>
          <w:del w:id="361" w:author="Nick Joseph" w:date="2020-11-11T19:48:00Z"/>
        </w:rPr>
      </w:pPr>
      <w:del w:id="362" w:author="Nick Joseph" w:date="2020-11-11T16:42:00Z">
        <w:r w:rsidDel="003C2E71">
          <w:rPr>
            <w:rFonts w:ascii="Helvetica" w:hAnsi="Helvetica" w:cs="Helvetica"/>
            <w:b/>
            <w:bCs/>
            <w:color w:val="538135" w:themeColor="accent6" w:themeShade="BF"/>
            <w:sz w:val="32"/>
            <w:szCs w:val="32"/>
            <w14:textOutline w14:w="0" w14:cap="flat" w14:cmpd="sng" w14:algn="ctr">
              <w14:noFill/>
              <w14:prstDash w14:val="solid"/>
              <w14:round/>
            </w14:textOutline>
          </w:rPr>
          <w:delText>1.3 Requirements Summary</w:delText>
        </w:r>
      </w:del>
    </w:p>
    <w:p w14:paraId="10285992" w14:textId="03C05C8A" w:rsidR="00A55F67" w:rsidDel="008E1665" w:rsidRDefault="00377D66" w:rsidP="001A639A">
      <w:pPr>
        <w:spacing w:after="240" w:line="240" w:lineRule="auto"/>
        <w:rPr>
          <w:del w:id="363" w:author="Nick Joseph" w:date="2020-11-11T19:48:00Z"/>
          <w:rFonts w:ascii="Helvetica" w:hAnsi="Helvetica" w:cs="Helvetica"/>
          <w:b/>
          <w:bCs/>
          <w:color w:val="538135" w:themeColor="accent6" w:themeShade="BF"/>
          <w:sz w:val="24"/>
          <w:szCs w:val="24"/>
          <w14:textOutline w14:w="0" w14:cap="flat" w14:cmpd="sng" w14:algn="ctr">
            <w14:noFill/>
            <w14:prstDash w14:val="solid"/>
            <w14:round/>
          </w14:textOutline>
        </w:rPr>
      </w:pPr>
      <w:del w:id="364" w:author="Nick Joseph" w:date="2020-11-11T19:48:00Z">
        <w:r w:rsidDel="008E1665">
          <w:tab/>
          <w:delText>To create the application intended, GoGoGrocery has included several major re</w:delText>
        </w:r>
        <w:r w:rsidR="001A639A" w:rsidDel="008E1665">
          <w:rPr>
            <w:rFonts w:ascii="Helvetica" w:hAnsi="Helvetica"/>
            <w:sz w:val="24"/>
          </w:rPr>
          <w:delText xml:space="preserve">quirements for the application. The requirements are the following: </w:delText>
        </w:r>
      </w:del>
    </w:p>
    <w:p w14:paraId="69338C45" w14:textId="36CEA633" w:rsidR="00736939" w:rsidRPr="00736939" w:rsidDel="003C2E71" w:rsidRDefault="001A639A" w:rsidP="00E131F1">
      <w:pPr>
        <w:pStyle w:val="ListParagraph"/>
        <w:numPr>
          <w:ilvl w:val="0"/>
          <w:numId w:val="6"/>
        </w:numPr>
        <w:spacing w:after="240" w:line="276" w:lineRule="auto"/>
        <w:rPr>
          <w:del w:id="365" w:author="Nick Joseph" w:date="2020-11-11T16:42:00Z"/>
          <w:rFonts w:ascii="Helvetica" w:hAnsi="Helvetica" w:cs="Helvetica"/>
          <w:sz w:val="24"/>
          <w:szCs w:val="24"/>
        </w:rPr>
      </w:pPr>
      <w:del w:id="366" w:author="Nick Joseph" w:date="2020-11-11T16:42:00Z">
        <w:r w:rsidDel="003C2E71">
          <w:rPr>
            <w:rFonts w:ascii="Helvetica" w:hAnsi="Helvetica" w:cs="Helvetica"/>
            <w:sz w:val="24"/>
            <w:szCs w:val="24"/>
          </w:rPr>
          <w:delText>Customers need to create an account and log in</w:delText>
        </w:r>
        <w:r w:rsidR="00736939" w:rsidDel="003C2E71">
          <w:rPr>
            <w:rFonts w:ascii="Helvetica" w:hAnsi="Helvetica" w:cs="Helvetica"/>
            <w:sz w:val="24"/>
            <w:szCs w:val="24"/>
          </w:rPr>
          <w:delText xml:space="preserve"> before using the application. They should also be able to pay online and select which stores they prefer.</w:delText>
        </w:r>
      </w:del>
    </w:p>
    <w:p w14:paraId="3C7BF4E5" w14:textId="65836664" w:rsidR="00736939" w:rsidDel="003C2E71" w:rsidRDefault="00736939" w:rsidP="00E131F1">
      <w:pPr>
        <w:pStyle w:val="ListParagraph"/>
        <w:numPr>
          <w:ilvl w:val="0"/>
          <w:numId w:val="6"/>
        </w:numPr>
        <w:spacing w:after="240" w:line="276" w:lineRule="auto"/>
        <w:rPr>
          <w:del w:id="367" w:author="Nick Joseph" w:date="2020-11-11T16:42:00Z"/>
          <w:rFonts w:ascii="Helvetica" w:hAnsi="Helvetica" w:cs="Helvetica"/>
          <w:sz w:val="24"/>
          <w:szCs w:val="24"/>
        </w:rPr>
      </w:pPr>
      <w:del w:id="368" w:author="Nick Joseph" w:date="2020-11-11T16:42:00Z">
        <w:r w:rsidDel="003C2E71">
          <w:rPr>
            <w:rFonts w:ascii="Helvetica" w:hAnsi="Helvetica" w:cs="Helvetica"/>
            <w:sz w:val="24"/>
            <w:szCs w:val="24"/>
          </w:rPr>
          <w:delText>Drivers need to use the application to receive customer orders, find delivery routes</w:delText>
        </w:r>
      </w:del>
      <w:del w:id="369" w:author="Nick Joseph" w:date="2020-11-02T19:08:00Z">
        <w:r w:rsidDel="003D0001">
          <w:rPr>
            <w:rFonts w:ascii="Helvetica" w:hAnsi="Helvetica" w:cs="Helvetica"/>
            <w:sz w:val="24"/>
            <w:szCs w:val="24"/>
          </w:rPr>
          <w:delText>,</w:delText>
        </w:r>
      </w:del>
      <w:del w:id="370" w:author="Nick Joseph" w:date="2020-11-11T16:42:00Z">
        <w:r w:rsidDel="003C2E71">
          <w:rPr>
            <w:rFonts w:ascii="Helvetica" w:hAnsi="Helvetica" w:cs="Helvetica"/>
            <w:sz w:val="24"/>
            <w:szCs w:val="24"/>
          </w:rPr>
          <w:delText xml:space="preserve"> and contact the customer.</w:delText>
        </w:r>
      </w:del>
    </w:p>
    <w:p w14:paraId="23925AEB" w14:textId="76FC3721" w:rsidR="00A26D34" w:rsidDel="003C2E71" w:rsidRDefault="00E131F1" w:rsidP="00E131F1">
      <w:pPr>
        <w:pStyle w:val="ListParagraph"/>
        <w:numPr>
          <w:ilvl w:val="0"/>
          <w:numId w:val="6"/>
        </w:numPr>
        <w:spacing w:after="240" w:line="276" w:lineRule="auto"/>
        <w:rPr>
          <w:del w:id="371" w:author="Nick Joseph" w:date="2020-11-11T16:42:00Z"/>
          <w:rFonts w:ascii="Helvetica" w:hAnsi="Helvetica" w:cs="Helvetica"/>
          <w:sz w:val="24"/>
          <w:szCs w:val="24"/>
        </w:rPr>
      </w:pPr>
      <w:del w:id="372" w:author="Nick Joseph" w:date="2020-11-11T16:42:00Z">
        <w:r w:rsidDel="003C2E71">
          <w:rPr>
            <w:rFonts w:ascii="Helvetica" w:hAnsi="Helvetica" w:cs="Helvetica"/>
            <w:sz w:val="24"/>
            <w:szCs w:val="24"/>
          </w:rPr>
          <w:delText xml:space="preserve">The </w:delText>
        </w:r>
        <w:r w:rsidR="00982794" w:rsidDel="003C2E71">
          <w:rPr>
            <w:rFonts w:ascii="Helvetica" w:hAnsi="Helvetica" w:cs="Helvetica"/>
            <w:sz w:val="24"/>
            <w:szCs w:val="24"/>
          </w:rPr>
          <w:delText>application</w:delText>
        </w:r>
        <w:r w:rsidDel="003C2E71">
          <w:rPr>
            <w:rFonts w:ascii="Helvetica" w:hAnsi="Helvetica" w:cs="Helvetica"/>
            <w:sz w:val="24"/>
            <w:szCs w:val="24"/>
          </w:rPr>
          <w:delText xml:space="preserve"> asks for the customer location to give options </w:delText>
        </w:r>
      </w:del>
      <w:del w:id="373" w:author="Nick Joseph" w:date="2020-11-02T19:08:00Z">
        <w:r w:rsidDel="003D0001">
          <w:rPr>
            <w:rFonts w:ascii="Helvetica" w:hAnsi="Helvetica" w:cs="Helvetica"/>
            <w:sz w:val="24"/>
            <w:szCs w:val="24"/>
          </w:rPr>
          <w:delText xml:space="preserve">of </w:delText>
        </w:r>
      </w:del>
      <w:del w:id="374" w:author="Nick Joseph" w:date="2020-11-11T16:42:00Z">
        <w:r w:rsidDel="003C2E71">
          <w:rPr>
            <w:rFonts w:ascii="Helvetica" w:hAnsi="Helvetica" w:cs="Helvetica"/>
            <w:sz w:val="24"/>
            <w:szCs w:val="24"/>
          </w:rPr>
          <w:delText>the closest stores. This also allows the app</w:delText>
        </w:r>
        <w:r w:rsidR="00982794" w:rsidDel="003C2E71">
          <w:rPr>
            <w:rFonts w:ascii="Helvetica" w:hAnsi="Helvetica" w:cs="Helvetica"/>
            <w:sz w:val="24"/>
            <w:szCs w:val="24"/>
          </w:rPr>
          <w:delText>lication</w:delText>
        </w:r>
        <w:r w:rsidDel="003C2E71">
          <w:rPr>
            <w:rFonts w:ascii="Helvetica" w:hAnsi="Helvetica" w:cs="Helvetica"/>
            <w:sz w:val="24"/>
            <w:szCs w:val="24"/>
          </w:rPr>
          <w:delText xml:space="preserve"> to notify the nearest delivery driver to purchase the groceries.</w:delText>
        </w:r>
      </w:del>
    </w:p>
    <w:p w14:paraId="001B96D9" w14:textId="50D6394F" w:rsidR="00E131F1" w:rsidDel="003C2E71" w:rsidRDefault="00E131F1" w:rsidP="00E131F1">
      <w:pPr>
        <w:pStyle w:val="ListParagraph"/>
        <w:numPr>
          <w:ilvl w:val="0"/>
          <w:numId w:val="6"/>
        </w:numPr>
        <w:spacing w:after="240" w:line="276" w:lineRule="auto"/>
        <w:rPr>
          <w:del w:id="375" w:author="Nick Joseph" w:date="2020-11-11T16:42:00Z"/>
          <w:rFonts w:ascii="Helvetica" w:hAnsi="Helvetica" w:cs="Helvetica"/>
          <w:sz w:val="24"/>
          <w:szCs w:val="24"/>
        </w:rPr>
      </w:pPr>
      <w:del w:id="376" w:author="Nick Joseph" w:date="2020-11-11T16:42:00Z">
        <w:r w:rsidDel="003C2E71">
          <w:rPr>
            <w:rFonts w:ascii="Helvetica" w:hAnsi="Helvetica" w:cs="Helvetica"/>
            <w:sz w:val="24"/>
            <w:szCs w:val="24"/>
          </w:rPr>
          <w:delText>Authorized members from GoGoGrocery and OpenXcell can access the system to operate and maintain the application.</w:delText>
        </w:r>
      </w:del>
    </w:p>
    <w:p w14:paraId="7E9E1EEB" w14:textId="43BDB999" w:rsidR="00E131F1" w:rsidDel="003C2E71" w:rsidRDefault="00E131F1" w:rsidP="00E131F1">
      <w:pPr>
        <w:pStyle w:val="ListParagraph"/>
        <w:numPr>
          <w:ilvl w:val="0"/>
          <w:numId w:val="6"/>
        </w:numPr>
        <w:spacing w:after="240" w:line="276" w:lineRule="auto"/>
        <w:rPr>
          <w:del w:id="377" w:author="Nick Joseph" w:date="2020-11-11T16:42:00Z"/>
          <w:rFonts w:ascii="Helvetica" w:hAnsi="Helvetica" w:cs="Helvetica"/>
          <w:sz w:val="24"/>
          <w:szCs w:val="24"/>
        </w:rPr>
      </w:pPr>
      <w:del w:id="378" w:author="Nick Joseph" w:date="2020-11-11T16:42:00Z">
        <w:r w:rsidDel="003C2E71">
          <w:rPr>
            <w:rFonts w:ascii="Helvetica" w:hAnsi="Helvetica" w:cs="Helvetica"/>
            <w:sz w:val="24"/>
            <w:szCs w:val="24"/>
          </w:rPr>
          <w:delText>Tracks the inventory of the grocery store chosen to check whether the items are in or out of stock.</w:delText>
        </w:r>
      </w:del>
    </w:p>
    <w:p w14:paraId="66A880C5" w14:textId="608607A9" w:rsidR="00E131F1" w:rsidDel="003C2E71" w:rsidRDefault="00E131F1" w:rsidP="00E131F1">
      <w:pPr>
        <w:spacing w:after="240" w:line="240" w:lineRule="auto"/>
        <w:rPr>
          <w:del w:id="379" w:author="Nick Joseph" w:date="2020-11-11T16:42:00Z"/>
          <w:rFonts w:ascii="Helvetica" w:hAnsi="Helvetica" w:cs="Helvetica"/>
          <w:sz w:val="24"/>
          <w:szCs w:val="24"/>
        </w:rPr>
      </w:pPr>
    </w:p>
    <w:p w14:paraId="028063B1" w14:textId="025445BB" w:rsidR="00A55F67" w:rsidDel="008E1665" w:rsidRDefault="00377D66" w:rsidP="00E131F1">
      <w:pPr>
        <w:spacing w:after="240" w:line="240" w:lineRule="auto"/>
        <w:rPr>
          <w:del w:id="380" w:author="Nick Joseph" w:date="2020-11-11T19:48:00Z"/>
          <w:rFonts w:ascii="Helvetica" w:hAnsi="Helvetica" w:cs="Helvetica"/>
          <w:b/>
          <w:bCs/>
          <w:color w:val="538135" w:themeColor="accent6" w:themeShade="BF"/>
          <w:sz w:val="32"/>
          <w:szCs w:val="32"/>
        </w:rPr>
      </w:pPr>
      <w:del w:id="381" w:author="Nick Joseph" w:date="2020-11-11T19:48:00Z">
        <w:r w:rsidDel="008E1665">
          <w:rPr>
            <w:rFonts w:ascii="Helvetica" w:hAnsi="Helvetica" w:cs="Helvetica"/>
            <w:b/>
            <w:bCs/>
            <w:color w:val="538135" w:themeColor="accent6" w:themeShade="BF"/>
            <w:sz w:val="24"/>
            <w:szCs w:val="24"/>
            <w14:textOutline w14:w="0" w14:cap="flat" w14:cmpd="sng" w14:algn="ctr">
              <w14:noFill/>
              <w14:prstDash w14:val="solid"/>
              <w14:round/>
            </w14:textOutline>
          </w:rPr>
          <w:delText>1.4 Stakeholders and Interests</w:delText>
        </w:r>
      </w:del>
    </w:p>
    <w:p w14:paraId="1B5E7486" w14:textId="2C9E0862" w:rsidR="00A55F67" w:rsidDel="008E1665" w:rsidRDefault="00377D66" w:rsidP="00E131F1">
      <w:pPr>
        <w:spacing w:after="240" w:line="240" w:lineRule="auto"/>
        <w:rPr>
          <w:del w:id="382" w:author="Nick Joseph" w:date="2020-11-11T19:48:00Z"/>
        </w:rPr>
      </w:pPr>
      <w:del w:id="383" w:author="Nick Joseph" w:date="2020-11-11T19:48:00Z">
        <w:r w:rsidDel="008E1665">
          <w:rPr>
            <w:rFonts w:ascii="Helvetica" w:hAnsi="Helvetica" w:cs="Helvetica"/>
            <w:sz w:val="24"/>
            <w:szCs w:val="24"/>
          </w:rPr>
          <w:tab/>
          <w:delText>Seve</w:delText>
        </w:r>
        <w:r w:rsidDel="008E1665">
          <w:rPr>
            <w:rFonts w:cs="Helvetica"/>
            <w:szCs w:val="24"/>
            <w14:textOutline w14:w="0" w14:cap="flat" w14:cmpd="sng" w14:algn="ctr">
              <w14:noFill/>
              <w14:prstDash w14:val="solid"/>
              <w14:round/>
            </w14:textOutline>
          </w:rPr>
          <w:delText>ral parties will be affected by the creation of the GoGoGrocery app</w:delText>
        </w:r>
        <w:r w:rsidDel="008E1665">
          <w:rPr>
            <w:rFonts w:ascii="Helvetica" w:hAnsi="Helvetica" w:cs="Helvetica"/>
            <w:b/>
            <w:bCs/>
            <w:color w:val="538135" w:themeColor="accent6" w:themeShade="BF"/>
            <w:sz w:val="24"/>
            <w:szCs w:val="24"/>
            <w14:textOutline w14:w="0" w14:cap="flat" w14:cmpd="sng" w14:algn="ctr">
              <w14:noFill/>
              <w14:prstDash w14:val="solid"/>
              <w14:round/>
            </w14:textOutline>
          </w:rPr>
          <w:delText xml:space="preserve">lication. One obvious member would be OpenXcell. Since OpenXcell is developing the application with GoGoGrocery, </w:delText>
        </w:r>
        <w:r w:rsidDel="008E1665">
          <w:delText xml:space="preserve">they </w:delText>
        </w:r>
        <w:r w:rsidDel="008E1665">
          <w:rPr>
            <w14:textOutline w14:w="0" w14:cap="flat" w14:cmpd="sng" w14:algn="ctr">
              <w14:noFill/>
              <w14:prstDash w14:val="solid"/>
              <w14:round/>
            </w14:textOutline>
          </w:rPr>
          <w:delText xml:space="preserve">would have a greater stake in the outcome of the application. The list </w:delText>
        </w:r>
        <w:r w:rsidDel="008E1665">
          <w:rPr>
            <w:rFonts w:ascii="Helvetica" w:hAnsi="Helvetica" w:cs="Helvetica"/>
            <w:b/>
            <w:bCs/>
            <w:color w:val="538135" w:themeColor="accent6" w:themeShade="BF"/>
            <w:sz w:val="24"/>
            <w:szCs w:val="24"/>
            <w14:textOutline w14:w="0" w14:cap="flat" w14:cmpd="sng" w14:algn="ctr">
              <w14:noFill/>
              <w14:prstDash w14:val="solid"/>
              <w14:round/>
            </w14:textOutline>
          </w:rPr>
          <w:delText>below includes which parties will be affected by the application:</w:delText>
        </w:r>
      </w:del>
    </w:p>
    <w:p w14:paraId="09AFE17B" w14:textId="79E1F885" w:rsidR="00A55F67" w:rsidDel="008E1665" w:rsidRDefault="00377D66" w:rsidP="000309D5">
      <w:pPr>
        <w:pStyle w:val="ListParagraph"/>
        <w:numPr>
          <w:ilvl w:val="0"/>
          <w:numId w:val="8"/>
        </w:numPr>
        <w:spacing w:after="240" w:line="276" w:lineRule="auto"/>
        <w:rPr>
          <w:del w:id="384" w:author="Nick Joseph" w:date="2020-11-11T19:48:00Z"/>
        </w:rPr>
      </w:pPr>
      <w:del w:id="385" w:author="Nick Joseph" w:date="2020-11-11T19:48:00Z">
        <w:r w:rsidDel="008E1665">
          <w:delText>Customers:</w:delText>
        </w:r>
        <w:r w:rsidDel="008E1665">
          <w:rPr>
            <w:rFonts w:ascii="Helvetica" w:hAnsi="Helvetica" w:cs="Helvetica"/>
            <w:b/>
            <w:bCs/>
            <w:color w:val="538135" w:themeColor="accent6" w:themeShade="BF"/>
            <w:sz w:val="32"/>
            <w:szCs w:val="32"/>
            <w14:textOutline w14:w="0" w14:cap="flat" w14:cmpd="sng" w14:algn="ctr">
              <w14:noFill/>
              <w14:prstDash w14:val="solid"/>
              <w14:round/>
            </w14:textOutline>
          </w:rPr>
          <w:delText xml:space="preserve"> The people who ord</w:delText>
        </w:r>
        <w:r w:rsidDel="008E1665">
          <w:rPr>
            <w:rFonts w:ascii="Helvetica" w:hAnsi="Helvetica" w:cs="Helvetica"/>
            <w:b/>
            <w:bCs/>
            <w:color w:val="538135" w:themeColor="accent6" w:themeShade="BF"/>
            <w:sz w:val="24"/>
            <w:szCs w:val="24"/>
            <w14:textOutline w14:w="0" w14:cap="flat" w14:cmpd="sng" w14:algn="ctr">
              <w14:noFill/>
              <w14:prstDash w14:val="solid"/>
              <w14:round/>
            </w14:textOutline>
          </w:rPr>
          <w:delText>er groceries from the application.</w:delText>
        </w:r>
      </w:del>
    </w:p>
    <w:p w14:paraId="0F3EA98A" w14:textId="6E6F0C88" w:rsidR="00A55F67" w:rsidDel="008E1665" w:rsidRDefault="00377D66" w:rsidP="000309D5">
      <w:pPr>
        <w:pStyle w:val="ListParagraph"/>
        <w:numPr>
          <w:ilvl w:val="0"/>
          <w:numId w:val="8"/>
        </w:numPr>
        <w:spacing w:after="240" w:line="276" w:lineRule="auto"/>
        <w:rPr>
          <w:del w:id="386" w:author="Nick Joseph" w:date="2020-11-11T19:48:00Z"/>
        </w:rPr>
      </w:pPr>
      <w:del w:id="387" w:author="Nick Joseph" w:date="2020-11-11T19:48:00Z">
        <w:r w:rsidDel="008E1665">
          <w:rPr>
            <w:rFonts w:ascii="Helvetica" w:hAnsi="Helvetica" w:cs="Helvetica"/>
            <w:b/>
            <w:bCs/>
            <w:color w:val="538135" w:themeColor="accent6" w:themeShade="BF"/>
            <w:sz w:val="24"/>
            <w:szCs w:val="24"/>
            <w14:textOutline w14:w="0" w14:cap="flat" w14:cmpd="sng" w14:algn="ctr">
              <w14:noFill/>
              <w14:prstDash w14:val="solid"/>
              <w14:round/>
            </w14:textOutline>
          </w:rPr>
          <w:delText>Delivery drivers:</w:delText>
        </w:r>
        <w:r w:rsidDel="008E1665">
          <w:delText xml:space="preserve"> The drivers would want accurate order information provided by the application and a GPS system which provides the best possible route.</w:delText>
        </w:r>
      </w:del>
    </w:p>
    <w:p w14:paraId="2AD1B495" w14:textId="1B93943B" w:rsidR="00A55F67" w:rsidDel="008E1665" w:rsidRDefault="00377D66" w:rsidP="000309D5">
      <w:pPr>
        <w:pStyle w:val="ListParagraph"/>
        <w:numPr>
          <w:ilvl w:val="0"/>
          <w:numId w:val="8"/>
        </w:numPr>
        <w:spacing w:after="240" w:line="276" w:lineRule="auto"/>
        <w:rPr>
          <w:del w:id="388" w:author="Nick Joseph" w:date="2020-11-11T19:48:00Z"/>
        </w:rPr>
      </w:pPr>
      <w:del w:id="389" w:author="Nick Joseph" w:date="2020-11-11T19:48:00Z">
        <w:r w:rsidDel="008E1665">
          <w:delText>OpenXcell developers: The developers are part of the team. They want to build an application that meets all the system requirements.</w:delText>
        </w:r>
      </w:del>
    </w:p>
    <w:p w14:paraId="617F03F0" w14:textId="04935583" w:rsidR="00A55F67" w:rsidDel="008E1665" w:rsidRDefault="00377D66" w:rsidP="000309D5">
      <w:pPr>
        <w:pStyle w:val="ListParagraph"/>
        <w:numPr>
          <w:ilvl w:val="0"/>
          <w:numId w:val="8"/>
        </w:numPr>
        <w:spacing w:after="240" w:line="276" w:lineRule="auto"/>
        <w:rPr>
          <w:del w:id="390" w:author="Nick Joseph" w:date="2020-11-11T19:48:00Z"/>
        </w:rPr>
      </w:pPr>
      <w:del w:id="391" w:author="Nick Joseph" w:date="2020-11-11T19:48:00Z">
        <w:r w:rsidDel="008E1665">
          <w:delText>Investors: GoGoGrocery will make sure that any investors will be paid back any loans owed, and any expectations met.</w:delText>
        </w:r>
      </w:del>
    </w:p>
    <w:p w14:paraId="1B01CB2F" w14:textId="37BFF72B" w:rsidR="00A55F67" w:rsidDel="008E1665" w:rsidRDefault="00377D66" w:rsidP="003C5621">
      <w:pPr>
        <w:spacing w:after="240" w:line="240" w:lineRule="auto"/>
        <w:rPr>
          <w:del w:id="392" w:author="Nick Joseph" w:date="2020-11-11T19:48:00Z"/>
        </w:rPr>
      </w:pPr>
      <w:del w:id="393" w:author="Nick Joseph" w:date="2020-11-11T19:48:00Z">
        <w:r w:rsidDel="008E1665">
          <w:delText>1.5 Benefits and Costs</w:delText>
        </w:r>
      </w:del>
    </w:p>
    <w:p w14:paraId="3B5DC60F" w14:textId="13CD0BC5" w:rsidR="00A55F67" w:rsidDel="008E1665" w:rsidRDefault="00377D66" w:rsidP="003C5621">
      <w:pPr>
        <w:spacing w:after="240" w:line="240" w:lineRule="auto"/>
        <w:rPr>
          <w:del w:id="394" w:author="Nick Joseph" w:date="2020-11-11T19:48:00Z"/>
        </w:rPr>
      </w:pPr>
      <w:del w:id="395" w:author="Nick Joseph" w:date="2020-11-11T19:48:00Z">
        <w:r w:rsidDel="008E1665">
          <w:delText>Expected Benefits:</w:delText>
        </w:r>
      </w:del>
    </w:p>
    <w:p w14:paraId="1072409C" w14:textId="7C0A2D2B" w:rsidR="00A55F67" w:rsidDel="008E1665" w:rsidRDefault="00377D66" w:rsidP="003C5621">
      <w:pPr>
        <w:spacing w:after="240" w:line="240" w:lineRule="auto"/>
        <w:rPr>
          <w:del w:id="396" w:author="Nick Joseph" w:date="2020-11-11T19:48:00Z"/>
        </w:rPr>
      </w:pPr>
      <w:del w:id="397" w:author="Nick Joseph" w:date="2020-11-11T19:48:00Z">
        <w:r w:rsidDel="008E1665">
          <w:tab/>
          <w:delText>With an application such as GoGoGrocery, there will be many benefits. For GoGoGrocery, the benefits include having outsourced drivers. The drivers for GoGoGrocery are ordinary people who sign up to become a driver thus, saving costs for the company. The data collected from customers will also benefit the ongoing updates to the application. The data may show shopping trends which leads to GoGoGrocery placing the more popular products in the front page of each store. This will also make deliveries more affordable for customers. Especially since the COVID-19 outbreak, it is more difficult for people to get out and get groceries. By having the GoGoGrocery application, customers can order fresh groceries from their favorite stores in the comfort of their own home. This reduced social contact will lower the risk of people with weaker immune systems to get infected by COVID-19. The application also allows the customer to choose delivery times thus, eliminating messy schedules. Especially if the customers are elderly or have disabilities, the application will save their time and effort. Lastly, the use of the application may open customers to trying out different grocery stores thus, possibly helping smaller businesses gain sales and new customers.</w:delText>
        </w:r>
      </w:del>
    </w:p>
    <w:p w14:paraId="0F1D6782" w14:textId="4D167F89" w:rsidR="00A55F67" w:rsidDel="008E1665" w:rsidRDefault="00377D66" w:rsidP="003C5621">
      <w:pPr>
        <w:spacing w:after="240" w:line="240" w:lineRule="auto"/>
        <w:rPr>
          <w:del w:id="398" w:author="Nick Joseph" w:date="2020-11-11T19:48:00Z"/>
        </w:rPr>
      </w:pPr>
      <w:del w:id="399" w:author="Nick Joseph" w:date="2020-11-11T19:48:00Z">
        <w:r w:rsidDel="008E1665">
          <w:delText>Expected Costs:</w:delText>
        </w:r>
      </w:del>
    </w:p>
    <w:p w14:paraId="0F156BDE" w14:textId="0D52F47F" w:rsidR="00A55F67" w:rsidDel="008E1665" w:rsidRDefault="00377D66" w:rsidP="003C5621">
      <w:pPr>
        <w:spacing w:after="240" w:line="240" w:lineRule="auto"/>
        <w:rPr>
          <w:del w:id="400" w:author="Nick Joseph" w:date="2020-11-11T19:48:00Z"/>
        </w:rPr>
      </w:pPr>
      <w:del w:id="401" w:author="Nick Joseph" w:date="2020-11-11T19:48:00Z">
        <w:r w:rsidDel="008E1665">
          <w:tab/>
          <w:delText>The obvious cost would be the initial cost of developing the GoGoGrocery application. The cost of developing the application will be high. This leads to GoGoGrocery needing to find ways to attract customers into using the application. Additional costs to advertising will be included to gain the attention on potential customers for the application to succeed. GoGoGrocery will also need to pay any driver who decide to sign up. The total cost of wages will vary depending on how many drivers sign up. Again, this will be decided on the popularity of the application. Finally, there will also be the cost of maintaining and updating the application to sustain the quality of it.</w:delText>
        </w:r>
      </w:del>
    </w:p>
    <w:p w14:paraId="4BDD475B" w14:textId="6B84DDC6" w:rsidR="00A55F67" w:rsidDel="008E1665" w:rsidRDefault="00377D66" w:rsidP="001D35A8">
      <w:pPr>
        <w:spacing w:after="240" w:line="240" w:lineRule="auto"/>
        <w:rPr>
          <w:del w:id="402" w:author="Nick Joseph" w:date="2020-11-11T19:48:00Z"/>
        </w:rPr>
      </w:pPr>
      <w:del w:id="403" w:author="Nick Joseph" w:date="2020-11-11T19:48:00Z">
        <w:r w:rsidDel="008E1665">
          <w:delText>1.6 Constraints</w:delText>
        </w:r>
      </w:del>
    </w:p>
    <w:p w14:paraId="472BF3DD" w14:textId="32073C4F" w:rsidR="00A55F67" w:rsidDel="008E1665" w:rsidRDefault="00377D66" w:rsidP="003C5621">
      <w:pPr>
        <w:spacing w:after="240" w:line="240" w:lineRule="auto"/>
        <w:rPr>
          <w:del w:id="404" w:author="Nick Joseph" w:date="2020-11-11T19:48:00Z"/>
        </w:rPr>
      </w:pPr>
      <w:del w:id="405" w:author="Nick Joseph" w:date="2020-11-11T19:48:00Z">
        <w:r w:rsidDel="008E1665">
          <w:delText xml:space="preserve"> </w:delText>
        </w:r>
        <w:r w:rsidDel="008E1665">
          <w:tab/>
          <w:delText>The items below are a list of constraints related to the GoGoGrocery application and OpenXcell:</w:delText>
        </w:r>
      </w:del>
    </w:p>
    <w:p w14:paraId="40FED182" w14:textId="54598AB6" w:rsidR="00A55F67" w:rsidDel="008E1665" w:rsidRDefault="00377D66" w:rsidP="00E7165B">
      <w:pPr>
        <w:pStyle w:val="ListParagraph"/>
        <w:numPr>
          <w:ilvl w:val="0"/>
          <w:numId w:val="10"/>
        </w:numPr>
        <w:spacing w:after="240" w:line="276" w:lineRule="auto"/>
        <w:rPr>
          <w:del w:id="406" w:author="Nick Joseph" w:date="2020-11-11T19:48:00Z"/>
        </w:rPr>
      </w:pPr>
      <w:del w:id="407" w:author="Nick Joseph" w:date="2020-11-11T19:48:00Z">
        <w:r w:rsidDel="008E1665">
          <w:delText>The application must run in most popular devices as customers and drivers will have varying types. For example: iPhone and Android. OpenXcell will must create an application that runs efficiently and fairly between each device.</w:delText>
        </w:r>
      </w:del>
    </w:p>
    <w:p w14:paraId="7C0D03BE" w14:textId="419389C4" w:rsidR="00A55F67" w:rsidDel="008E1665" w:rsidRDefault="00377D66" w:rsidP="00E7165B">
      <w:pPr>
        <w:pStyle w:val="ListParagraph"/>
        <w:numPr>
          <w:ilvl w:val="0"/>
          <w:numId w:val="10"/>
        </w:numPr>
        <w:spacing w:after="240" w:line="276" w:lineRule="auto"/>
        <w:rPr>
          <w:del w:id="408" w:author="Nick Joseph" w:date="2020-11-11T19:48:00Z"/>
        </w:rPr>
      </w:pPr>
      <w:del w:id="409" w:author="Nick Joseph" w:date="2020-11-11T19:48:00Z">
        <w:r w:rsidDel="008E1665">
          <w:delText>Overtime, costs will increase due to upgrading and maintaining the system to make sure the application will always run as intended.</w:delText>
        </w:r>
      </w:del>
    </w:p>
    <w:p w14:paraId="122A5F2E" w14:textId="19720ABF" w:rsidR="00A55F67" w:rsidDel="008E1665" w:rsidRDefault="00377D66" w:rsidP="00E7165B">
      <w:pPr>
        <w:pStyle w:val="ListParagraph"/>
        <w:numPr>
          <w:ilvl w:val="0"/>
          <w:numId w:val="10"/>
        </w:numPr>
        <w:spacing w:after="240" w:line="276" w:lineRule="auto"/>
        <w:rPr>
          <w:del w:id="410" w:author="Nick Joseph" w:date="2020-11-11T19:48:00Z"/>
        </w:rPr>
      </w:pPr>
      <w:del w:id="411" w:author="Nick Joseph" w:date="2020-11-11T19:48:00Z">
        <w:r w:rsidDel="008E1665">
          <w:delText xml:space="preserve">The goal is to create the application efficiently and with as low of a cost as possible. The project outline must be clear and well defined to make sure there are no misunderstandings and mistakes when developing the application. </w:delText>
        </w:r>
      </w:del>
    </w:p>
    <w:p w14:paraId="28C5AAC6" w14:textId="235D8356" w:rsidR="00A55F67" w:rsidDel="008E1665" w:rsidRDefault="00377D66" w:rsidP="00E7165B">
      <w:pPr>
        <w:pStyle w:val="ListParagraph"/>
        <w:numPr>
          <w:ilvl w:val="0"/>
          <w:numId w:val="10"/>
        </w:numPr>
        <w:spacing w:after="240" w:line="276" w:lineRule="auto"/>
        <w:rPr>
          <w:del w:id="412" w:author="Nick Joseph" w:date="2020-11-11T19:48:00Z"/>
        </w:rPr>
      </w:pPr>
      <w:del w:id="413" w:author="Nick Joseph" w:date="2020-11-11T19:48:00Z">
        <w:r w:rsidDel="008E1665">
          <w:delText>Advertising the application is crucial as the number of users using the application will determine the outcome of success. More advertising means more potential users thus, increasing the popularity of the application.</w:delText>
        </w:r>
      </w:del>
    </w:p>
    <w:p w14:paraId="4D3581ED" w14:textId="4DC05C26" w:rsidR="00A55F67" w:rsidDel="008E1665" w:rsidRDefault="00377D66" w:rsidP="002318F1">
      <w:pPr>
        <w:spacing w:after="240" w:line="240" w:lineRule="auto"/>
        <w:rPr>
          <w:del w:id="414" w:author="Nick Joseph" w:date="2020-11-11T19:48:00Z"/>
        </w:rPr>
      </w:pPr>
      <w:del w:id="415" w:author="Nick Joseph" w:date="2020-11-11T19:48:00Z">
        <w:r w:rsidDel="008E1665">
          <w:delText>1.7 Recommendation</w:delText>
        </w:r>
      </w:del>
    </w:p>
    <w:p w14:paraId="17304601" w14:textId="670AB481" w:rsidR="00A55F67" w:rsidDel="008E1665" w:rsidRDefault="00377D66" w:rsidP="002318F1">
      <w:pPr>
        <w:spacing w:after="240" w:line="240" w:lineRule="auto"/>
        <w:rPr>
          <w:del w:id="416" w:author="Nick Joseph" w:date="2020-11-11T19:48:00Z"/>
        </w:rPr>
      </w:pPr>
      <w:del w:id="417" w:author="Nick Joseph" w:date="2020-11-11T19:48:00Z">
        <w:r w:rsidDel="008E1665">
          <w:delText>1.8 Document Overview</w:delText>
        </w:r>
      </w:del>
    </w:p>
    <w:p w14:paraId="1936F957" w14:textId="5662A710" w:rsidR="00A55F67" w:rsidDel="008E1665" w:rsidRDefault="00377D66" w:rsidP="002318F1">
      <w:pPr>
        <w:spacing w:after="240" w:line="240" w:lineRule="auto"/>
        <w:rPr>
          <w:del w:id="418" w:author="Nick Joseph" w:date="2020-11-11T19:48:00Z"/>
        </w:rPr>
      </w:pPr>
      <w:del w:id="419" w:author="Nick Joseph" w:date="2020-11-11T19:48:00Z">
        <w:r w:rsidDel="008E1665">
          <w:delText>This documents currently contain the following sections:</w:delText>
        </w:r>
      </w:del>
    </w:p>
    <w:p w14:paraId="3F67FDE5" w14:textId="04D2059F" w:rsidR="00A55F67" w:rsidDel="008E1665" w:rsidRDefault="00377D66" w:rsidP="00A65BB2">
      <w:pPr>
        <w:pStyle w:val="ListParagraph"/>
        <w:numPr>
          <w:ilvl w:val="0"/>
          <w:numId w:val="12"/>
        </w:numPr>
        <w:spacing w:after="240" w:line="276" w:lineRule="auto"/>
        <w:rPr>
          <w:del w:id="420" w:author="Nick Joseph" w:date="2020-11-11T19:48:00Z"/>
        </w:rPr>
      </w:pPr>
      <w:del w:id="421" w:author="Nick Joseph" w:date="2020-11-11T19:48:00Z">
        <w:r w:rsidDel="008E1665">
          <w:delText>Introduction and Overview – Information about the application including the benefits, cost, and constraints.</w:delText>
        </w:r>
      </w:del>
    </w:p>
    <w:p w14:paraId="1DB2D889" w14:textId="516A6C88" w:rsidR="00A55F67" w:rsidDel="008E1665" w:rsidRDefault="00377D66" w:rsidP="00A65BB2">
      <w:pPr>
        <w:pStyle w:val="ListParagraph"/>
        <w:numPr>
          <w:ilvl w:val="0"/>
          <w:numId w:val="12"/>
        </w:numPr>
        <w:spacing w:after="240" w:line="276" w:lineRule="auto"/>
        <w:rPr>
          <w:del w:id="422" w:author="Nick Joseph" w:date="2020-11-11T19:48:00Z"/>
        </w:rPr>
      </w:pPr>
      <w:del w:id="423" w:author="Nick Joseph" w:date="2020-11-11T19:48:00Z">
        <w:r w:rsidDel="008E1665">
          <w:delText>System Initiation – A copy of the systems request.</w:delText>
        </w:r>
      </w:del>
    </w:p>
    <w:p w14:paraId="0D255D6A" w14:textId="446F49C2" w:rsidR="00A55F67" w:rsidDel="008E1665" w:rsidRDefault="00377D66" w:rsidP="00A65BB2">
      <w:pPr>
        <w:pStyle w:val="ListParagraph"/>
        <w:numPr>
          <w:ilvl w:val="0"/>
          <w:numId w:val="12"/>
        </w:numPr>
        <w:spacing w:after="240" w:line="276" w:lineRule="auto"/>
        <w:rPr>
          <w:del w:id="424" w:author="Nick Joseph" w:date="2020-11-11T19:48:00Z"/>
        </w:rPr>
      </w:pPr>
      <w:del w:id="425" w:author="Nick Joseph" w:date="2020-11-11T19:48:00Z">
        <w:r w:rsidDel="008E1665">
          <w:delText>Feasibility Assessment – An analysis of the five areas of feasibility.</w:delText>
        </w:r>
      </w:del>
    </w:p>
    <w:p w14:paraId="7A1D056D" w14:textId="1FD64956" w:rsidR="00A55F67" w:rsidDel="008E1665" w:rsidRDefault="00377D66" w:rsidP="00A65BB2">
      <w:pPr>
        <w:pStyle w:val="ListParagraph"/>
        <w:numPr>
          <w:ilvl w:val="0"/>
          <w:numId w:val="12"/>
        </w:numPr>
        <w:spacing w:after="240" w:line="276" w:lineRule="auto"/>
        <w:rPr>
          <w:del w:id="426" w:author="Nick Joseph" w:date="2020-11-11T19:48:00Z"/>
        </w:rPr>
      </w:pPr>
      <w:del w:id="427" w:author="Nick Joseph" w:date="2020-11-11T19:48:00Z">
        <w:r w:rsidDel="008E1665">
          <w:delText>Requirements Definition – A text overview of system services and behavioral properties.</w:delText>
        </w:r>
      </w:del>
    </w:p>
    <w:p w14:paraId="477FC034" w14:textId="0E015CCC" w:rsidR="00A55F67" w:rsidDel="008E1665" w:rsidRDefault="00377D66" w:rsidP="00A65BB2">
      <w:pPr>
        <w:pStyle w:val="ListParagraph"/>
        <w:numPr>
          <w:ilvl w:val="0"/>
          <w:numId w:val="12"/>
        </w:numPr>
        <w:spacing w:after="240" w:line="276" w:lineRule="auto"/>
        <w:rPr>
          <w:del w:id="428" w:author="Nick Joseph" w:date="2020-11-11T19:48:00Z"/>
        </w:rPr>
      </w:pPr>
      <w:del w:id="429" w:author="Nick Joseph" w:date="2020-11-11T19:48:00Z">
        <w:r w:rsidDel="008E1665">
          <w:delText>Bibliography – A list of sources used in the proposal.</w:delText>
        </w:r>
      </w:del>
    </w:p>
    <w:p w14:paraId="6F792FEB" w14:textId="2127E541" w:rsidR="002318F1" w:rsidDel="00D179BC" w:rsidRDefault="002318F1" w:rsidP="003C5621">
      <w:pPr>
        <w:spacing w:after="240" w:line="240" w:lineRule="auto"/>
        <w:rPr>
          <w:del w:id="430" w:author="Nick Joseph" w:date="2020-11-01T20:55:00Z"/>
          <w:rFonts w:ascii="Helvetica" w:hAnsi="Helvetica" w:cs="Helvetica"/>
          <w:sz w:val="24"/>
          <w:szCs w:val="24"/>
        </w:rPr>
      </w:pPr>
    </w:p>
    <w:p w14:paraId="015419E2" w14:textId="18C6383E" w:rsidR="00E7165B" w:rsidDel="00D179BC" w:rsidRDefault="00E7165B" w:rsidP="003C5621">
      <w:pPr>
        <w:spacing w:after="240" w:line="240" w:lineRule="auto"/>
        <w:rPr>
          <w:del w:id="431" w:author="Nick Joseph" w:date="2020-11-01T20:55:00Z"/>
          <w:rFonts w:ascii="Helvetica" w:hAnsi="Helvetica" w:cs="Helvetica"/>
          <w:sz w:val="24"/>
          <w:szCs w:val="24"/>
        </w:rPr>
      </w:pPr>
    </w:p>
    <w:p w14:paraId="09B9C013" w14:textId="6551BD7F" w:rsidR="00A55F67" w:rsidDel="008E1665" w:rsidRDefault="00A55F67" w:rsidP="003C5621">
      <w:pPr>
        <w:spacing w:after="240" w:line="240" w:lineRule="auto"/>
        <w:rPr>
          <w:del w:id="432" w:author="Nick Joseph" w:date="2020-11-11T19:48:00Z"/>
        </w:rPr>
      </w:pPr>
    </w:p>
    <w:p w14:paraId="312B3310" w14:textId="1DBA7E44" w:rsidR="00A55F67" w:rsidDel="008E1665" w:rsidRDefault="00377D66" w:rsidP="003C5621">
      <w:pPr>
        <w:spacing w:after="240" w:line="240" w:lineRule="auto"/>
        <w:rPr>
          <w:del w:id="433" w:author="Nick Joseph" w:date="2020-11-11T19:48:00Z"/>
        </w:rPr>
      </w:pPr>
      <w:del w:id="434" w:author="Nick Joseph" w:date="2020-11-11T19:48:00Z">
        <w:r w:rsidDel="008E1665">
          <w:tab/>
        </w:r>
      </w:del>
    </w:p>
    <w:p w14:paraId="014724DF" w14:textId="168AB3C6" w:rsidR="00A55F67" w:rsidDel="008E1665" w:rsidRDefault="00A55F67" w:rsidP="003C5621">
      <w:pPr>
        <w:spacing w:after="240" w:line="240" w:lineRule="auto"/>
        <w:rPr>
          <w:del w:id="435" w:author="Nick Joseph" w:date="2020-11-11T19:48:00Z"/>
        </w:rPr>
      </w:pPr>
    </w:p>
    <w:p w14:paraId="5E03427D" w14:textId="28BB2FF7" w:rsidR="001A639A" w:rsidDel="003C2E71" w:rsidRDefault="001A639A" w:rsidP="003C5621">
      <w:pPr>
        <w:spacing w:after="240" w:line="240" w:lineRule="auto"/>
        <w:rPr>
          <w:del w:id="436" w:author="Nick Joseph" w:date="2020-11-11T16:42:00Z"/>
          <w:rFonts w:ascii="Helvetica" w:hAnsi="Helvetica" w:cs="Helvetica"/>
          <w:sz w:val="24"/>
          <w:szCs w:val="24"/>
        </w:rPr>
      </w:pPr>
    </w:p>
    <w:p w14:paraId="2CA51488" w14:textId="69DF12FE" w:rsidR="00A55F67" w:rsidDel="008E1665" w:rsidRDefault="00377D66" w:rsidP="008C0363">
      <w:pPr>
        <w:pStyle w:val="ListParagraph"/>
        <w:numPr>
          <w:ilvl w:val="0"/>
          <w:numId w:val="2"/>
        </w:numPr>
        <w:spacing w:after="240" w:line="240" w:lineRule="auto"/>
        <w:rPr>
          <w:del w:id="437" w:author="Nick Joseph" w:date="2020-11-11T19:48:00Z"/>
        </w:rPr>
      </w:pPr>
      <w:del w:id="438" w:author="Nick Joseph" w:date="2020-11-11T19:48:00Z">
        <w:r w:rsidDel="008E1665">
          <w:delText>System Initiation</w:delText>
        </w:r>
      </w:del>
    </w:p>
    <w:p w14:paraId="170A61C0" w14:textId="1D1ABD9E" w:rsidR="00A55F67" w:rsidDel="008E1665" w:rsidRDefault="00377D66" w:rsidP="008C0363">
      <w:pPr>
        <w:spacing w:after="240" w:line="240" w:lineRule="auto"/>
        <w:rPr>
          <w:del w:id="439" w:author="Nick Joseph" w:date="2020-11-11T19:48:00Z"/>
        </w:rPr>
      </w:pPr>
      <w:del w:id="440" w:author="Nick Joseph" w:date="2020-11-11T19:48:00Z">
        <w:r w:rsidDel="008E1665">
          <w:delText>2.1 Document Overview</w:delText>
        </w:r>
      </w:del>
    </w:p>
    <w:p w14:paraId="20111F15" w14:textId="7D230140" w:rsidR="008C0363" w:rsidDel="003C2E71" w:rsidRDefault="008C0363" w:rsidP="008C0363">
      <w:pPr>
        <w:spacing w:beforeLines="40" w:before="96" w:after="40"/>
        <w:rPr>
          <w:del w:id="441" w:author="Nick Joseph" w:date="2020-11-11T16:42:00Z"/>
        </w:rPr>
      </w:pPr>
      <w:del w:id="442" w:author="Nick Joseph" w:date="2020-11-11T16:42:00Z">
        <w:r w:rsidDel="003C2E71">
          <w:delText>PIR-</w:delText>
        </w:r>
        <w:r w:rsidRPr="008645EF" w:rsidDel="003C2E71">
          <w:rPr>
            <w:u w:val="single"/>
          </w:rPr>
          <w:delText>00000</w:delText>
        </w:r>
        <w:r w:rsidDel="003C2E71">
          <w:delText xml:space="preserve"> </w:delText>
        </w:r>
        <w:r w:rsidRPr="000A2C0E" w:rsidDel="003C2E71">
          <w:rPr>
            <w:i/>
            <w:iCs/>
            <w:sz w:val="18"/>
          </w:rPr>
          <w:delText>[</w:delText>
        </w:r>
        <w:r w:rsidDel="003C2E71">
          <w:rPr>
            <w:i/>
            <w:iCs/>
            <w:sz w:val="18"/>
          </w:rPr>
          <w:delText xml:space="preserve">PIR </w:delText>
        </w:r>
        <w:r w:rsidRPr="000A2C0E" w:rsidDel="003C2E71">
          <w:rPr>
            <w:i/>
            <w:iCs/>
            <w:sz w:val="18"/>
          </w:rPr>
          <w:delText>Number to be assign by the Project Office]</w:delText>
        </w:r>
        <w:r w:rsidDel="003C2E71">
          <w:tab/>
        </w:r>
        <w:r w:rsidR="00356188" w:rsidDel="003C2E71">
          <w:delText xml:space="preserve">              </w:delText>
        </w:r>
        <w:r w:rsidDel="003C2E71">
          <w:delText>Project Initiation Request (PIR) – L1 v2.0</w:delText>
        </w:r>
      </w:del>
    </w:p>
    <w:p w14:paraId="4BE23847" w14:textId="18312AF9" w:rsidR="008C0363" w:rsidDel="003C2E71" w:rsidRDefault="008C0363" w:rsidP="008C0363">
      <w:pPr>
        <w:spacing w:beforeLines="40" w:before="96" w:after="40"/>
        <w:rPr>
          <w:del w:id="443" w:author="Nick Joseph" w:date="2020-11-11T16:42:00Z"/>
        </w:rPr>
      </w:pPr>
      <w:del w:id="444" w:author="Nick Joseph" w:date="2020-11-11T16:42:00Z">
        <w:r w:rsidDel="003C2E71">
          <w:delText xml:space="preserve">Project Name: </w:delText>
        </w:r>
        <w:r w:rsidRPr="00D70816" w:rsidDel="003C2E71">
          <w:rPr>
            <w:u w:val="single"/>
          </w:rPr>
          <w:delText>GoGoGrocery</w:delText>
        </w:r>
        <w:r w:rsidDel="003C2E71">
          <w:tab/>
        </w:r>
        <w:r w:rsidDel="003C2E71">
          <w:tab/>
        </w:r>
        <w:r w:rsidDel="003C2E71">
          <w:tab/>
        </w:r>
        <w:r w:rsidDel="003C2E71">
          <w:tab/>
        </w:r>
        <w:r w:rsidDel="003C2E71">
          <w:tab/>
        </w:r>
        <w:r w:rsidR="00356188" w:rsidDel="003C2E71">
          <w:delText xml:space="preserve">             </w:delText>
        </w:r>
        <w:r w:rsidDel="003C2E71">
          <w:delText xml:space="preserve">Student Name: </w:delText>
        </w:r>
        <w:r w:rsidRPr="00F77019" w:rsidDel="003C2E71">
          <w:rPr>
            <w:u w:val="single"/>
          </w:rPr>
          <w:delText>Nicholas</w:delText>
        </w:r>
        <w:r w:rsidDel="003C2E71">
          <w:rPr>
            <w:u w:val="single"/>
          </w:rPr>
          <w:delText xml:space="preserve"> </w:delText>
        </w:r>
        <w:r w:rsidRPr="00F77019" w:rsidDel="003C2E71">
          <w:rPr>
            <w:u w:val="single"/>
          </w:rPr>
          <w:delText>Sutanto</w:delText>
        </w:r>
      </w:del>
    </w:p>
    <w:p w14:paraId="4095D8DB" w14:textId="314A604F" w:rsidR="008C0363" w:rsidDel="003C2E71" w:rsidRDefault="008C0363" w:rsidP="008C0363">
      <w:pPr>
        <w:spacing w:beforeLines="40" w:before="96" w:after="40"/>
        <w:rPr>
          <w:del w:id="445" w:author="Nick Joseph" w:date="2020-11-11T16:42:00Z"/>
        </w:rPr>
      </w:pPr>
    </w:p>
    <w:p w14:paraId="4FAD13F6" w14:textId="5522BC25" w:rsidR="008C0363" w:rsidRPr="00A813D4" w:rsidDel="003C2E71" w:rsidRDefault="008C0363" w:rsidP="008C0363">
      <w:pPr>
        <w:spacing w:beforeLines="40" w:before="96" w:after="40"/>
        <w:jc w:val="both"/>
        <w:rPr>
          <w:del w:id="446" w:author="Nick Joseph" w:date="2020-11-11T16:42:00Z"/>
          <w:b/>
          <w:szCs w:val="20"/>
        </w:rPr>
      </w:pPr>
      <w:del w:id="447" w:author="Nick Joseph" w:date="2020-11-11T16:42:00Z">
        <w:r w:rsidRPr="00A813D4" w:rsidDel="003C2E71">
          <w:rPr>
            <w:b/>
            <w:szCs w:val="20"/>
          </w:rPr>
          <w:delText xml:space="preserve">This </w:delText>
        </w:r>
        <w:r w:rsidDel="003C2E71">
          <w:rPr>
            <w:b/>
            <w:szCs w:val="20"/>
          </w:rPr>
          <w:delText>Project I</w:delText>
        </w:r>
        <w:r w:rsidRPr="00A813D4" w:rsidDel="003C2E71">
          <w:rPr>
            <w:b/>
            <w:szCs w:val="20"/>
          </w:rPr>
          <w:delText xml:space="preserve">nitiation </w:delText>
        </w:r>
        <w:r w:rsidDel="003C2E71">
          <w:rPr>
            <w:b/>
            <w:szCs w:val="20"/>
          </w:rPr>
          <w:delText>R</w:delText>
        </w:r>
        <w:r w:rsidRPr="00A813D4" w:rsidDel="003C2E71">
          <w:rPr>
            <w:b/>
            <w:szCs w:val="20"/>
          </w:rPr>
          <w:delText>equest</w:delText>
        </w:r>
        <w:r w:rsidDel="003C2E71">
          <w:rPr>
            <w:b/>
            <w:szCs w:val="20"/>
          </w:rPr>
          <w:delText xml:space="preserve"> (PIR)</w:delText>
        </w:r>
        <w:r w:rsidRPr="00A813D4" w:rsidDel="003C2E71">
          <w:rPr>
            <w:b/>
            <w:szCs w:val="20"/>
          </w:rPr>
          <w:delText xml:space="preserve"> is to be completed for all requests </w:delText>
        </w:r>
        <w:r w:rsidDel="003C2E71">
          <w:rPr>
            <w:b/>
            <w:szCs w:val="20"/>
          </w:rPr>
          <w:delText xml:space="preserve">expected to require more than 40 hours of effort or more than </w:delText>
        </w:r>
        <w:r w:rsidRPr="00A813D4" w:rsidDel="003C2E71">
          <w:rPr>
            <w:b/>
            <w:szCs w:val="20"/>
          </w:rPr>
          <w:delText xml:space="preserve">4 weeks of total duration.  For </w:delText>
        </w:r>
        <w:r w:rsidDel="003C2E71">
          <w:rPr>
            <w:b/>
            <w:szCs w:val="20"/>
          </w:rPr>
          <w:delText xml:space="preserve">larger </w:delText>
        </w:r>
        <w:r w:rsidRPr="00A813D4" w:rsidDel="003C2E71">
          <w:rPr>
            <w:b/>
            <w:szCs w:val="20"/>
          </w:rPr>
          <w:delText>requests that require more than fifty person</w:delText>
        </w:r>
        <w:r w:rsidDel="003C2E71">
          <w:rPr>
            <w:b/>
            <w:szCs w:val="20"/>
          </w:rPr>
          <w:delText>-</w:delText>
        </w:r>
        <w:r w:rsidRPr="00A813D4" w:rsidDel="003C2E71">
          <w:rPr>
            <w:b/>
            <w:szCs w:val="20"/>
          </w:rPr>
          <w:delText xml:space="preserve">days of effort or with </w:delText>
        </w:r>
        <w:r w:rsidDel="003C2E71">
          <w:rPr>
            <w:b/>
            <w:szCs w:val="20"/>
          </w:rPr>
          <w:delText xml:space="preserve">estimated </w:delText>
        </w:r>
        <w:r w:rsidRPr="00A813D4" w:rsidDel="003C2E71">
          <w:rPr>
            <w:b/>
            <w:szCs w:val="20"/>
          </w:rPr>
          <w:delText>project costs greater than $</w:delText>
        </w:r>
        <w:r w:rsidDel="003C2E71">
          <w:rPr>
            <w:b/>
            <w:szCs w:val="20"/>
          </w:rPr>
          <w:delText>40</w:delText>
        </w:r>
        <w:r w:rsidRPr="00A813D4" w:rsidDel="003C2E71">
          <w:rPr>
            <w:b/>
            <w:szCs w:val="20"/>
          </w:rPr>
          <w:delText xml:space="preserve">,000, this template </w:delText>
        </w:r>
        <w:r w:rsidDel="003C2E71">
          <w:rPr>
            <w:b/>
            <w:szCs w:val="20"/>
          </w:rPr>
          <w:delText>is</w:delText>
        </w:r>
        <w:r w:rsidRPr="00A813D4" w:rsidDel="003C2E71">
          <w:rPr>
            <w:b/>
            <w:szCs w:val="20"/>
          </w:rPr>
          <w:delText xml:space="preserve"> used to assess feasibility</w:delText>
        </w:r>
        <w:r w:rsidDel="003C2E71">
          <w:rPr>
            <w:b/>
            <w:szCs w:val="20"/>
          </w:rPr>
          <w:delText xml:space="preserve"> in order to obtain approval to do the work to scope the project</w:delText>
        </w:r>
        <w:r w:rsidRPr="00A813D4" w:rsidDel="003C2E71">
          <w:rPr>
            <w:b/>
            <w:szCs w:val="20"/>
          </w:rPr>
          <w:delText>.  If approved, the Level 2 version of this template</w:delText>
        </w:r>
        <w:r w:rsidDel="003C2E71">
          <w:rPr>
            <w:b/>
            <w:szCs w:val="20"/>
          </w:rPr>
          <w:delText xml:space="preserve"> (Project Proposal)</w:delText>
        </w:r>
        <w:r w:rsidRPr="00A813D4" w:rsidDel="003C2E71">
          <w:rPr>
            <w:b/>
            <w:szCs w:val="20"/>
          </w:rPr>
          <w:delText xml:space="preserve"> must then be completed.</w:delText>
        </w:r>
        <w:r w:rsidDel="003C2E71">
          <w:rPr>
            <w:b/>
            <w:szCs w:val="20"/>
          </w:rPr>
          <w:delText xml:space="preserve"> </w:delText>
        </w:r>
        <w:r w:rsidRPr="000A2C0E" w:rsidDel="003C2E71">
          <w:rPr>
            <w:b/>
            <w:szCs w:val="20"/>
            <w:u w:val="single"/>
          </w:rPr>
          <w:delText>Expand each section as needed</w:delText>
        </w:r>
        <w:r w:rsidRPr="000A2C0E" w:rsidDel="003C2E71">
          <w:rPr>
            <w:b/>
            <w:szCs w:val="20"/>
          </w:rPr>
          <w:delText>.</w:delText>
        </w:r>
        <w:r w:rsidRPr="00A813D4" w:rsidDel="003C2E71">
          <w:rPr>
            <w:b/>
            <w:szCs w:val="20"/>
          </w:rPr>
          <w:br/>
        </w:r>
      </w:del>
    </w:p>
    <w:p w14:paraId="3DE3AC5E" w14:textId="6CF86746" w:rsidR="008C0363" w:rsidRPr="00734B8C" w:rsidDel="003C2E71" w:rsidRDefault="008C0363" w:rsidP="008C0363">
      <w:pPr>
        <w:numPr>
          <w:ilvl w:val="0"/>
          <w:numId w:val="13"/>
        </w:numPr>
        <w:spacing w:beforeLines="40" w:before="96" w:after="40" w:line="240" w:lineRule="auto"/>
        <w:jc w:val="both"/>
        <w:rPr>
          <w:del w:id="448" w:author="Nick Joseph" w:date="2020-11-11T16:42:00Z"/>
          <w:b/>
          <w:sz w:val="24"/>
        </w:rPr>
      </w:pPr>
      <w:bookmarkStart w:id="449" w:name="OLE_LINK1"/>
      <w:del w:id="450" w:author="Nick Joseph" w:date="2020-11-11T16:42:00Z">
        <w:r w:rsidDel="003C2E71">
          <w:rPr>
            <w:b/>
            <w:sz w:val="24"/>
          </w:rPr>
          <w:delText>General Project Information</w:delText>
        </w:r>
      </w:del>
    </w:p>
    <w:tbl>
      <w:tblPr>
        <w:tblW w:w="0" w:type="auto"/>
        <w:tblLayout w:type="fixed"/>
        <w:tblCellMar>
          <w:left w:w="0" w:type="dxa"/>
          <w:right w:w="0" w:type="dxa"/>
        </w:tblCellMar>
        <w:tblLook w:val="0000" w:firstRow="0" w:lastRow="0" w:firstColumn="0" w:lastColumn="0" w:noHBand="0" w:noVBand="0"/>
      </w:tblPr>
      <w:tblGrid>
        <w:gridCol w:w="360"/>
        <w:gridCol w:w="360"/>
      </w:tblGrid>
      <w:tr w:rsidR="00FC6DE1" w14:paraId="35E0FF68" w14:textId="77777777">
        <w:tc>
          <w:tcPr>
            <w:tcW w:w="360" w:type="dxa"/>
          </w:tcPr>
          <w:bookmarkEnd w:id="449"/>
          <w:p w14:paraId="6258707B" w14:textId="3D742A55" w:rsidR="008C0363" w:rsidRPr="00B56EE4" w:rsidDel="003C2E71" w:rsidRDefault="008C0363" w:rsidP="00051ED7">
            <w:pPr>
              <w:spacing w:beforeLines="40" w:before="96" w:after="40"/>
              <w:rPr>
                <w:del w:id="451" w:author="Nick Joseph" w:date="2020-11-11T16:42:00Z"/>
                <w:rFonts w:eastAsia="Times New Roman"/>
                <w:b/>
                <w:color w:val="000000"/>
              </w:rPr>
            </w:pPr>
            <w:del w:id="452" w:author="Nick Joseph" w:date="2020-11-11T16:42:00Z">
              <w:r w:rsidRPr="00B56EE4" w:rsidDel="003C2E71">
                <w:rPr>
                  <w:rFonts w:eastAsia="Times New Roman"/>
                  <w:b/>
                  <w:color w:val="000000"/>
                </w:rPr>
                <w:delText xml:space="preserve">Project Name: </w:delText>
              </w:r>
            </w:del>
          </w:p>
        </w:tc>
        <w:tc>
          <w:tcPr>
            <w:tcW w:w="360" w:type="dxa"/>
          </w:tcPr>
          <w:p w14:paraId="75E012D2" w14:textId="1A700B30" w:rsidR="008C0363" w:rsidRPr="00B56EE4" w:rsidDel="003C2E71" w:rsidRDefault="008C0363" w:rsidP="00051ED7">
            <w:pPr>
              <w:spacing w:beforeLines="40" w:before="96" w:after="40"/>
              <w:rPr>
                <w:del w:id="453" w:author="Nick Joseph" w:date="2020-11-11T16:42:00Z"/>
                <w:rFonts w:eastAsia="Times New Roman"/>
                <w:color w:val="000000"/>
              </w:rPr>
            </w:pPr>
            <w:del w:id="454" w:author="Nick Joseph" w:date="2020-11-11T16:42:00Z">
              <w:r w:rsidDel="003C2E71">
                <w:rPr>
                  <w:rFonts w:eastAsia="Times New Roman"/>
                  <w:color w:val="000000"/>
                </w:rPr>
                <w:delText>GoGoGrocery</w:delText>
              </w:r>
            </w:del>
          </w:p>
        </w:tc>
      </w:tr>
    </w:tbl>
    <w:p w14:paraId="564BC18A" w14:textId="77777777" w:rsidR="00FC6DE1" w:rsidDel="003C2E71" w:rsidRDefault="00FC6DE1">
      <w:pPr>
        <w:rPr>
          <w:del w:id="455" w:author="Nick Joseph" w:date="2020-11-11T16:42:00Z"/>
        </w:rPr>
      </w:pPr>
    </w:p>
    <w:tbl>
      <w:tblPr>
        <w:tblW w:w="0" w:type="auto"/>
        <w:tblLayout w:type="fixed"/>
        <w:tblCellMar>
          <w:left w:w="0" w:type="dxa"/>
          <w:right w:w="0" w:type="dxa"/>
        </w:tblCellMar>
        <w:tblLook w:val="0000" w:firstRow="0" w:lastRow="0" w:firstColumn="0" w:lastColumn="0" w:noHBand="0" w:noVBand="0"/>
      </w:tblPr>
      <w:tblGrid>
        <w:gridCol w:w="360"/>
        <w:gridCol w:w="360"/>
      </w:tblGrid>
      <w:tr w:rsidR="00FC6DE1" w:rsidDel="00FC6DE1" w14:paraId="0AF65F4E" w14:textId="22187A46">
        <w:trPr>
          <w:del w:id="456" w:author="Nick Joseph" w:date="2020-11-11T19:51:00Z"/>
        </w:trPr>
        <w:tc>
          <w:tcPr>
            <w:tcW w:w="360" w:type="dxa"/>
          </w:tcPr>
          <w:p w14:paraId="79AECBC7" w14:textId="3670005D" w:rsidR="008C0363" w:rsidRPr="00B56EE4" w:rsidDel="003C2E71" w:rsidRDefault="008C0363" w:rsidP="00051ED7">
            <w:pPr>
              <w:spacing w:beforeLines="40" w:before="96" w:after="40"/>
              <w:rPr>
                <w:del w:id="457" w:author="Nick Joseph" w:date="2020-11-11T16:42:00Z"/>
                <w:rFonts w:eastAsia="Times New Roman"/>
                <w:b/>
                <w:color w:val="000000"/>
              </w:rPr>
            </w:pPr>
            <w:del w:id="458" w:author="Nick Joseph" w:date="2020-11-11T16:42:00Z">
              <w:r w:rsidRPr="00B56EE4" w:rsidDel="003C2E71">
                <w:rPr>
                  <w:rFonts w:eastAsia="Times New Roman"/>
                  <w:b/>
                  <w:color w:val="000000"/>
                </w:rPr>
                <w:delText>Two Sentence Request Description:</w:delText>
              </w:r>
            </w:del>
          </w:p>
        </w:tc>
        <w:tc>
          <w:tcPr>
            <w:tcW w:w="360" w:type="dxa"/>
          </w:tcPr>
          <w:p w14:paraId="41CC9D42" w14:textId="1A3A8CB6" w:rsidR="008C0363" w:rsidRPr="00B56EE4" w:rsidDel="003C2E71" w:rsidRDefault="008C0363" w:rsidP="00051ED7">
            <w:pPr>
              <w:spacing w:beforeLines="40" w:before="96" w:after="40"/>
              <w:rPr>
                <w:del w:id="459" w:author="Nick Joseph" w:date="2020-11-11T16:42:00Z"/>
                <w:rFonts w:eastAsia="Times New Roman"/>
                <w:i/>
                <w:color w:val="000000"/>
              </w:rPr>
            </w:pPr>
            <w:del w:id="460" w:author="Nick Joseph" w:date="2020-11-11T16:42:00Z">
              <w:r w:rsidDel="003C2E71">
                <w:rPr>
                  <w:rFonts w:eastAsia="Times New Roman"/>
                  <w:i/>
                  <w:color w:val="000000"/>
                </w:rPr>
                <w:delText>Develop an application that allows users to get groceries without leaving their home.</w:delText>
              </w:r>
              <w:r w:rsidRPr="00B56EE4" w:rsidDel="003C2E71">
                <w:rPr>
                  <w:rFonts w:eastAsia="Times New Roman"/>
                  <w:i/>
                  <w:color w:val="000000"/>
                </w:rPr>
                <w:delText xml:space="preserve"> / </w:delText>
              </w:r>
              <w:r w:rsidDel="003C2E71">
                <w:rPr>
                  <w:rFonts w:eastAsia="Times New Roman"/>
                  <w:i/>
                  <w:color w:val="000000"/>
                </w:rPr>
                <w:delText>Helps people with disabilities or limited resources get groceries.</w:delText>
              </w:r>
              <w:r w:rsidRPr="00B56EE4" w:rsidDel="003C2E71">
                <w:rPr>
                  <w:rFonts w:eastAsia="Times New Roman"/>
                  <w:i/>
                  <w:color w:val="000000"/>
                </w:rPr>
                <w:delText xml:space="preserve"> </w:delText>
              </w:r>
            </w:del>
          </w:p>
        </w:tc>
      </w:tr>
    </w:tbl>
    <w:p w14:paraId="744D3436" w14:textId="77777777" w:rsidR="00FC6DE1" w:rsidDel="003C2E71" w:rsidRDefault="00FC6DE1">
      <w:pPr>
        <w:rPr>
          <w:del w:id="461" w:author="Nick Joseph" w:date="2020-11-11T16:42:00Z"/>
        </w:rPr>
      </w:pPr>
    </w:p>
    <w:tbl>
      <w:tblPr>
        <w:tblW w:w="0" w:type="auto"/>
        <w:tblLayout w:type="fixed"/>
        <w:tblCellMar>
          <w:left w:w="0" w:type="dxa"/>
          <w:right w:w="0" w:type="dxa"/>
        </w:tblCellMar>
        <w:tblLook w:val="0000" w:firstRow="0" w:lastRow="0" w:firstColumn="0" w:lastColumn="0" w:noHBand="0" w:noVBand="0"/>
      </w:tblPr>
      <w:tblGrid>
        <w:gridCol w:w="360"/>
        <w:gridCol w:w="360"/>
      </w:tblGrid>
      <w:tr w:rsidR="00FC6DE1" w:rsidDel="00FC6DE1" w14:paraId="633D52CD" w14:textId="20178C0D">
        <w:trPr>
          <w:del w:id="462" w:author="Nick Joseph" w:date="2020-11-11T19:51:00Z"/>
        </w:trPr>
        <w:tc>
          <w:tcPr>
            <w:tcW w:w="360" w:type="dxa"/>
          </w:tcPr>
          <w:p w14:paraId="30CD7D6D" w14:textId="0C110BD1" w:rsidR="008C0363" w:rsidRPr="00B56EE4" w:rsidDel="003C2E71" w:rsidRDefault="008C0363" w:rsidP="00051ED7">
            <w:pPr>
              <w:spacing w:beforeLines="40" w:before="96" w:after="40"/>
              <w:rPr>
                <w:del w:id="463" w:author="Nick Joseph" w:date="2020-11-11T16:42:00Z"/>
                <w:rFonts w:eastAsia="Times New Roman"/>
                <w:b/>
                <w:color w:val="000000"/>
              </w:rPr>
            </w:pPr>
            <w:del w:id="464" w:author="Nick Joseph" w:date="2020-11-11T16:42:00Z">
              <w:r w:rsidRPr="00B56EE4" w:rsidDel="003C2E71">
                <w:rPr>
                  <w:rFonts w:eastAsia="Times New Roman"/>
                  <w:b/>
                  <w:color w:val="000000"/>
                </w:rPr>
                <w:delText xml:space="preserve">Requested Launch Date(s): </w:delText>
              </w:r>
            </w:del>
          </w:p>
        </w:tc>
        <w:tc>
          <w:tcPr>
            <w:tcW w:w="360" w:type="dxa"/>
          </w:tcPr>
          <w:p w14:paraId="56517AEA" w14:textId="2A77F160" w:rsidR="008C0363" w:rsidRPr="00B56EE4" w:rsidDel="003C2E71" w:rsidRDefault="00B755D8" w:rsidP="00051ED7">
            <w:pPr>
              <w:spacing w:beforeLines="40" w:before="96" w:after="40"/>
              <w:rPr>
                <w:del w:id="465" w:author="Nick Joseph" w:date="2020-11-11T16:42:00Z"/>
                <w:rFonts w:eastAsia="Times New Roman"/>
                <w:i/>
                <w:color w:val="000000"/>
              </w:rPr>
            </w:pPr>
            <w:del w:id="466" w:author="Nick Joseph" w:date="2020-11-11T16:42:00Z">
              <w:r w:rsidDel="003C2E71">
                <w:rPr>
                  <w:rFonts w:eastAsia="Times New Roman"/>
                  <w:i/>
                  <w:color w:val="000000"/>
                </w:rPr>
                <w:delText>Mid</w:delText>
              </w:r>
              <w:r w:rsidR="008C0363" w:rsidDel="003C2E71">
                <w:rPr>
                  <w:rFonts w:eastAsia="Times New Roman"/>
                  <w:i/>
                  <w:color w:val="000000"/>
                </w:rPr>
                <w:delText xml:space="preserve"> 2021</w:delText>
              </w:r>
              <w:r w:rsidR="008C0363" w:rsidRPr="00B56EE4" w:rsidDel="003C2E71">
                <w:rPr>
                  <w:rFonts w:eastAsia="Times New Roman"/>
                  <w:i/>
                  <w:color w:val="000000"/>
                </w:rPr>
                <w:delText xml:space="preserve"> </w:delText>
              </w:r>
            </w:del>
          </w:p>
        </w:tc>
      </w:tr>
    </w:tbl>
    <w:p w14:paraId="555E6026" w14:textId="77777777" w:rsidR="00FC6DE1" w:rsidDel="003C2E71" w:rsidRDefault="00FC6DE1">
      <w:pPr>
        <w:rPr>
          <w:del w:id="467" w:author="Nick Joseph" w:date="2020-11-11T16:42:00Z"/>
        </w:rPr>
      </w:pPr>
    </w:p>
    <w:tbl>
      <w:tblPr>
        <w:tblW w:w="0" w:type="auto"/>
        <w:tblLayout w:type="fixed"/>
        <w:tblCellMar>
          <w:left w:w="0" w:type="dxa"/>
          <w:right w:w="0" w:type="dxa"/>
        </w:tblCellMar>
        <w:tblLook w:val="0000" w:firstRow="0" w:lastRow="0" w:firstColumn="0" w:lastColumn="0" w:noHBand="0" w:noVBand="0"/>
      </w:tblPr>
      <w:tblGrid>
        <w:gridCol w:w="360"/>
        <w:gridCol w:w="360"/>
      </w:tblGrid>
      <w:tr w:rsidR="00FC6DE1" w:rsidDel="00FC6DE1" w14:paraId="01168FB0" w14:textId="4264802D">
        <w:trPr>
          <w:del w:id="468" w:author="Nick Joseph" w:date="2020-11-11T19:51:00Z"/>
        </w:trPr>
        <w:tc>
          <w:tcPr>
            <w:tcW w:w="360" w:type="dxa"/>
          </w:tcPr>
          <w:p w14:paraId="0CA0F3E5" w14:textId="711B90C7" w:rsidR="008C0363" w:rsidRPr="00B56EE4" w:rsidDel="003C2E71" w:rsidRDefault="008C0363" w:rsidP="00051ED7">
            <w:pPr>
              <w:spacing w:beforeLines="40" w:before="96" w:after="40"/>
              <w:rPr>
                <w:del w:id="469" w:author="Nick Joseph" w:date="2020-11-11T16:42:00Z"/>
                <w:rFonts w:eastAsia="Times New Roman"/>
                <w:b/>
                <w:color w:val="000000"/>
              </w:rPr>
            </w:pPr>
            <w:del w:id="470" w:author="Nick Joseph" w:date="2020-11-11T16:42:00Z">
              <w:r w:rsidRPr="00B56EE4" w:rsidDel="003C2E71">
                <w:rPr>
                  <w:rFonts w:eastAsia="Times New Roman"/>
                  <w:b/>
                  <w:color w:val="000000"/>
                </w:rPr>
                <w:delText>Department(s) Impacted by Project:</w:delText>
              </w:r>
            </w:del>
          </w:p>
        </w:tc>
        <w:tc>
          <w:tcPr>
            <w:tcW w:w="360" w:type="dxa"/>
          </w:tcPr>
          <w:p w14:paraId="15B945E7" w14:textId="7B0D2993" w:rsidR="008C0363" w:rsidRPr="00B56EE4" w:rsidDel="003C2E71" w:rsidRDefault="008C0363" w:rsidP="00051ED7">
            <w:pPr>
              <w:spacing w:beforeLines="40" w:before="96" w:after="40"/>
              <w:rPr>
                <w:del w:id="471" w:author="Nick Joseph" w:date="2020-11-11T16:42:00Z"/>
                <w:rFonts w:eastAsia="Times New Roman"/>
                <w:i/>
                <w:color w:val="000000"/>
              </w:rPr>
            </w:pPr>
            <w:del w:id="472" w:author="Nick Joseph" w:date="2020-11-11T16:42:00Z">
              <w:r w:rsidDel="003C2E71">
                <w:rPr>
                  <w:rFonts w:eastAsia="Times New Roman"/>
                  <w:i/>
                  <w:color w:val="000000"/>
                </w:rPr>
                <w:delText>Technology department</w:delText>
              </w:r>
              <w:r w:rsidRPr="00B56EE4" w:rsidDel="003C2E71">
                <w:rPr>
                  <w:rFonts w:eastAsia="Times New Roman"/>
                  <w:i/>
                  <w:color w:val="000000"/>
                </w:rPr>
                <w:delText xml:space="preserve"> </w:delText>
              </w:r>
            </w:del>
          </w:p>
        </w:tc>
      </w:tr>
    </w:tbl>
    <w:p w14:paraId="7A276E22" w14:textId="77777777" w:rsidR="00FC6DE1" w:rsidDel="003C2E71" w:rsidRDefault="00FC6DE1">
      <w:pPr>
        <w:rPr>
          <w:del w:id="473" w:author="Nick Joseph" w:date="2020-11-11T16:42:00Z"/>
        </w:rPr>
      </w:pPr>
    </w:p>
    <w:tbl>
      <w:tblPr>
        <w:tblW w:w="0" w:type="auto"/>
        <w:tblLayout w:type="fixed"/>
        <w:tblCellMar>
          <w:left w:w="0" w:type="dxa"/>
          <w:right w:w="0" w:type="dxa"/>
        </w:tblCellMar>
        <w:tblLook w:val="0000" w:firstRow="0" w:lastRow="0" w:firstColumn="0" w:lastColumn="0" w:noHBand="0" w:noVBand="0"/>
      </w:tblPr>
      <w:tblGrid>
        <w:gridCol w:w="360"/>
        <w:gridCol w:w="360"/>
      </w:tblGrid>
      <w:tr w:rsidR="00FC6DE1" w:rsidDel="00FC6DE1" w14:paraId="4607988D" w14:textId="249613B1">
        <w:trPr>
          <w:del w:id="474" w:author="Nick Joseph" w:date="2020-11-11T19:51:00Z"/>
        </w:trPr>
        <w:tc>
          <w:tcPr>
            <w:tcW w:w="360" w:type="dxa"/>
          </w:tcPr>
          <w:p w14:paraId="51955B8E" w14:textId="05BCC90A" w:rsidR="008C0363" w:rsidRPr="00B56EE4" w:rsidDel="003C2E71" w:rsidRDefault="008C0363" w:rsidP="00051ED7">
            <w:pPr>
              <w:spacing w:beforeLines="40" w:before="96" w:after="40"/>
              <w:rPr>
                <w:del w:id="475" w:author="Nick Joseph" w:date="2020-11-11T16:42:00Z"/>
                <w:rFonts w:eastAsia="Times New Roman"/>
                <w:b/>
                <w:color w:val="000000"/>
              </w:rPr>
            </w:pPr>
            <w:del w:id="476" w:author="Nick Joseph" w:date="2020-11-11T16:42:00Z">
              <w:r w:rsidRPr="00B56EE4" w:rsidDel="003C2E71">
                <w:rPr>
                  <w:rFonts w:eastAsia="Times New Roman"/>
                  <w:b/>
                  <w:color w:val="000000"/>
                </w:rPr>
                <w:delText>Project’s Customers:</w:delText>
              </w:r>
            </w:del>
          </w:p>
        </w:tc>
        <w:tc>
          <w:tcPr>
            <w:tcW w:w="360" w:type="dxa"/>
          </w:tcPr>
          <w:p w14:paraId="69E62E53" w14:textId="4B9BF7C9" w:rsidR="008C0363" w:rsidRPr="00B56EE4" w:rsidDel="003C2E71" w:rsidRDefault="008C0363" w:rsidP="00051ED7">
            <w:pPr>
              <w:spacing w:beforeLines="40" w:before="96" w:after="40"/>
              <w:rPr>
                <w:del w:id="477" w:author="Nick Joseph" w:date="2020-11-11T16:42:00Z"/>
                <w:rFonts w:eastAsia="Times New Roman"/>
                <w:i/>
                <w:color w:val="000000"/>
              </w:rPr>
            </w:pPr>
            <w:del w:id="478" w:author="Nick Joseph" w:date="2020-11-11T16:42:00Z">
              <w:r w:rsidDel="003C2E71">
                <w:rPr>
                  <w:rFonts w:eastAsia="Times New Roman"/>
                  <w:i/>
                  <w:color w:val="000000"/>
                </w:rPr>
                <w:delText>Elderly, People with disabilities, International students without a mode of transportation.</w:delText>
              </w:r>
              <w:r w:rsidRPr="00B56EE4" w:rsidDel="003C2E71">
                <w:rPr>
                  <w:rFonts w:eastAsia="Times New Roman"/>
                  <w:i/>
                  <w:color w:val="000000"/>
                </w:rPr>
                <w:delText xml:space="preserve"> </w:delText>
              </w:r>
            </w:del>
          </w:p>
        </w:tc>
      </w:tr>
    </w:tbl>
    <w:p w14:paraId="7F36F13C" w14:textId="77777777" w:rsidR="00FC6DE1" w:rsidDel="003C2E71" w:rsidRDefault="00FC6DE1">
      <w:pPr>
        <w:rPr>
          <w:del w:id="479" w:author="Nick Joseph" w:date="2020-11-11T16:42:00Z"/>
        </w:rPr>
      </w:pPr>
    </w:p>
    <w:tbl>
      <w:tblPr>
        <w:tblW w:w="9869" w:type="dxa"/>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100" w:firstRow="0" w:lastRow="0" w:firstColumn="0" w:lastColumn="1" w:noHBand="0" w:noVBand="0"/>
      </w:tblPr>
      <w:tblGrid>
        <w:gridCol w:w="3667"/>
        <w:gridCol w:w="6202"/>
      </w:tblGrid>
      <w:tr w:rsidR="008C0363" w:rsidDel="003C2E71" w14:paraId="7546245A" w14:textId="2A9E0421" w:rsidTr="00FF1D40">
        <w:trPr>
          <w:trHeight w:val="397"/>
          <w:del w:id="480" w:author="Nick Joseph" w:date="2020-11-11T16:42:00Z"/>
        </w:trPr>
        <w:tc>
          <w:tcPr>
            <w:tcW w:w="3667" w:type="dxa"/>
            <w:shd w:val="clear" w:color="auto" w:fill="D3DFEE"/>
          </w:tcPr>
          <w:p w14:paraId="1FF07685" w14:textId="14BDE043" w:rsidR="008C0363" w:rsidRPr="00B56EE4" w:rsidDel="003C2E71" w:rsidRDefault="008C0363" w:rsidP="00051ED7">
            <w:pPr>
              <w:spacing w:beforeLines="40" w:before="96" w:after="40"/>
              <w:rPr>
                <w:del w:id="481" w:author="Nick Joseph" w:date="2020-11-11T16:42:00Z"/>
                <w:rFonts w:eastAsia="Times New Roman"/>
                <w:b/>
                <w:color w:val="000000"/>
              </w:rPr>
            </w:pPr>
            <w:del w:id="482" w:author="Nick Joseph" w:date="2020-11-11T16:42:00Z">
              <w:r w:rsidRPr="00B56EE4" w:rsidDel="003C2E71">
                <w:rPr>
                  <w:rFonts w:eastAsia="Times New Roman"/>
                  <w:b/>
                  <w:color w:val="000000"/>
                </w:rPr>
                <w:delText>Date Request Submitted:</w:delText>
              </w:r>
            </w:del>
          </w:p>
        </w:tc>
        <w:tc>
          <w:tcPr>
            <w:tcW w:w="6202" w:type="dxa"/>
            <w:shd w:val="clear" w:color="auto" w:fill="FFFFFF"/>
          </w:tcPr>
          <w:p w14:paraId="66FF900D" w14:textId="6A3C693C" w:rsidR="008C0363" w:rsidRPr="00B56EE4" w:rsidDel="003C2E71" w:rsidRDefault="008C0363" w:rsidP="00051ED7">
            <w:pPr>
              <w:spacing w:beforeLines="40" w:before="96" w:after="40"/>
              <w:rPr>
                <w:del w:id="483" w:author="Nick Joseph" w:date="2020-11-11T16:42:00Z"/>
                <w:rFonts w:eastAsia="Times New Roman"/>
                <w:color w:val="000000"/>
              </w:rPr>
            </w:pPr>
            <w:del w:id="484" w:author="Nick Joseph" w:date="2020-11-11T16:42:00Z">
              <w:r w:rsidDel="003C2E71">
                <w:rPr>
                  <w:rFonts w:eastAsia="Times New Roman"/>
                  <w:color w:val="000000"/>
                </w:rPr>
                <w:delText>10/8/20</w:delText>
              </w:r>
            </w:del>
          </w:p>
        </w:tc>
      </w:tr>
    </w:tbl>
    <w:p w14:paraId="1EED8489" w14:textId="0B113DF5" w:rsidR="008C0363" w:rsidDel="003C2E71" w:rsidRDefault="008C0363" w:rsidP="008C0363">
      <w:pPr>
        <w:spacing w:beforeLines="40" w:before="96" w:after="40"/>
        <w:ind w:left="360"/>
        <w:jc w:val="both"/>
        <w:rPr>
          <w:del w:id="485" w:author="Nick Joseph" w:date="2020-11-11T16:42:00Z"/>
          <w:b/>
          <w:sz w:val="24"/>
        </w:rPr>
      </w:pPr>
    </w:p>
    <w:p w14:paraId="19024EB8" w14:textId="40A945AC" w:rsidR="008C0363" w:rsidRPr="009A2773" w:rsidDel="003C2E71" w:rsidRDefault="008C0363" w:rsidP="008C0363">
      <w:pPr>
        <w:numPr>
          <w:ilvl w:val="0"/>
          <w:numId w:val="13"/>
        </w:numPr>
        <w:spacing w:beforeLines="40" w:before="96" w:after="40" w:line="240" w:lineRule="auto"/>
        <w:jc w:val="both"/>
        <w:rPr>
          <w:del w:id="486" w:author="Nick Joseph" w:date="2020-11-11T16:42:00Z"/>
          <w:b/>
          <w:sz w:val="24"/>
        </w:rPr>
      </w:pPr>
      <w:del w:id="487" w:author="Nick Joseph" w:date="2020-11-11T16:42:00Z">
        <w:r w:rsidRPr="009A2773" w:rsidDel="003C2E71">
          <w:rPr>
            <w:b/>
            <w:sz w:val="24"/>
          </w:rPr>
          <w:delText xml:space="preserve">Project </w:delText>
        </w:r>
        <w:r w:rsidDel="003C2E71">
          <w:rPr>
            <w:b/>
            <w:sz w:val="24"/>
          </w:rPr>
          <w:delText>Sponsor and Manager</w:delText>
        </w:r>
      </w:del>
    </w:p>
    <w:tbl>
      <w:tblPr>
        <w:tblW w:w="988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DDDDDD"/>
        <w:tblLook w:val="01E0" w:firstRow="1" w:lastRow="1" w:firstColumn="1" w:lastColumn="1" w:noHBand="0" w:noVBand="0"/>
      </w:tblPr>
      <w:tblGrid>
        <w:gridCol w:w="604"/>
        <w:gridCol w:w="817"/>
        <w:gridCol w:w="292"/>
        <w:gridCol w:w="604"/>
        <w:gridCol w:w="760"/>
        <w:gridCol w:w="2412"/>
        <w:gridCol w:w="248"/>
        <w:gridCol w:w="4147"/>
      </w:tblGrid>
      <w:tr w:rsidR="008C0363" w:rsidRPr="00760D5B" w:rsidDel="003C2E71" w14:paraId="3B60911C" w14:textId="2415674F" w:rsidTr="00FF1D40">
        <w:trPr>
          <w:trHeight w:val="390"/>
          <w:del w:id="488" w:author="Nick Joseph" w:date="2020-11-11T16:42:00Z"/>
        </w:trPr>
        <w:tc>
          <w:tcPr>
            <w:tcW w:w="4779" w:type="dxa"/>
            <w:gridSpan w:val="6"/>
            <w:tcBorders>
              <w:top w:val="nil"/>
              <w:left w:val="nil"/>
              <w:bottom w:val="single" w:sz="4" w:space="0" w:color="4F81BD"/>
              <w:right w:val="nil"/>
            </w:tcBorders>
            <w:shd w:val="clear" w:color="auto" w:fill="auto"/>
          </w:tcPr>
          <w:p w14:paraId="08929F3F" w14:textId="6B4F339B" w:rsidR="008C0363" w:rsidRPr="006E40E9" w:rsidDel="003C2E71" w:rsidRDefault="008C0363" w:rsidP="00051ED7">
            <w:pPr>
              <w:spacing w:beforeLines="40" w:before="96" w:after="40"/>
              <w:rPr>
                <w:del w:id="489" w:author="Nick Joseph" w:date="2020-11-11T16:42:00Z"/>
              </w:rPr>
            </w:pPr>
            <w:del w:id="490" w:author="Nick Joseph" w:date="2020-11-11T16:42:00Z">
              <w:r w:rsidRPr="00760D5B" w:rsidDel="003C2E71">
                <w:rPr>
                  <w:b/>
                </w:rPr>
                <w:delText>Project Sponsor</w:delText>
              </w:r>
            </w:del>
          </w:p>
        </w:tc>
        <w:tc>
          <w:tcPr>
            <w:tcW w:w="254" w:type="dxa"/>
            <w:tcBorders>
              <w:top w:val="nil"/>
              <w:left w:val="nil"/>
              <w:bottom w:val="nil"/>
              <w:right w:val="nil"/>
            </w:tcBorders>
          </w:tcPr>
          <w:p w14:paraId="7BF3E26A" w14:textId="587BC016" w:rsidR="008C0363" w:rsidRPr="00760D5B" w:rsidDel="003C2E71" w:rsidRDefault="008C0363" w:rsidP="00051ED7">
            <w:pPr>
              <w:spacing w:beforeLines="40" w:before="96" w:after="40"/>
              <w:rPr>
                <w:del w:id="491" w:author="Nick Joseph" w:date="2020-11-11T16:42:00Z"/>
                <w:b/>
              </w:rPr>
            </w:pPr>
          </w:p>
        </w:tc>
        <w:tc>
          <w:tcPr>
            <w:tcW w:w="4851" w:type="dxa"/>
            <w:tcBorders>
              <w:top w:val="nil"/>
              <w:left w:val="nil"/>
              <w:bottom w:val="single" w:sz="4" w:space="0" w:color="4F81BD"/>
              <w:right w:val="nil"/>
            </w:tcBorders>
            <w:shd w:val="clear" w:color="auto" w:fill="auto"/>
          </w:tcPr>
          <w:p w14:paraId="5641F4FE" w14:textId="6D6057CE" w:rsidR="008C0363" w:rsidRPr="006E40E9" w:rsidDel="003C2E71" w:rsidRDefault="008C0363" w:rsidP="00051ED7">
            <w:pPr>
              <w:spacing w:beforeLines="40" w:before="96" w:after="40"/>
              <w:rPr>
                <w:del w:id="492" w:author="Nick Joseph" w:date="2020-11-11T16:42:00Z"/>
              </w:rPr>
            </w:pPr>
            <w:del w:id="493" w:author="Nick Joseph" w:date="2020-11-11T16:42:00Z">
              <w:r w:rsidRPr="00760D5B" w:rsidDel="003C2E71">
                <w:rPr>
                  <w:b/>
                </w:rPr>
                <w:delText xml:space="preserve">Business Project Manager &amp; Requestor </w:delText>
              </w:r>
            </w:del>
          </w:p>
        </w:tc>
      </w:tr>
      <w:tr w:rsidR="00FC6DE1" w:rsidDel="00FC6DE1" w14:paraId="1D65F555" w14:textId="39AE685F">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0" w:type="dxa"/>
            <w:right w:w="0" w:type="dxa"/>
          </w:tblCellMar>
          <w:tblLook w:val="0000" w:firstRow="0" w:lastRow="0" w:firstColumn="0" w:lastColumn="0" w:noHBand="0" w:noVBand="0"/>
        </w:tblPrEx>
        <w:trPr>
          <w:gridAfter w:val="3"/>
          <w:wAfter w:w="8084" w:type="dxa"/>
          <w:del w:id="494" w:author="Nick Joseph" w:date="2020-11-11T19:51:00Z"/>
        </w:trPr>
        <w:tc>
          <w:tcPr>
            <w:tcW w:w="360" w:type="dxa"/>
          </w:tcPr>
          <w:p w14:paraId="02ABBB0A" w14:textId="148037EF" w:rsidR="008C0363" w:rsidRPr="00C10B6E" w:rsidDel="003C2E71" w:rsidRDefault="008C0363" w:rsidP="00051ED7">
            <w:pPr>
              <w:spacing w:beforeLines="40" w:before="96" w:after="40"/>
              <w:rPr>
                <w:del w:id="495" w:author="Nick Joseph" w:date="2020-11-11T16:42:00Z"/>
                <w:b/>
              </w:rPr>
            </w:pPr>
            <w:del w:id="496" w:author="Nick Joseph" w:date="2020-11-11T16:42:00Z">
              <w:r w:rsidRPr="00C10B6E" w:rsidDel="003C2E71">
                <w:rPr>
                  <w:b/>
                </w:rPr>
                <w:delText>Name:</w:delText>
              </w:r>
            </w:del>
          </w:p>
        </w:tc>
        <w:tc>
          <w:tcPr>
            <w:tcW w:w="360" w:type="dxa"/>
          </w:tcPr>
          <w:p w14:paraId="11331646" w14:textId="7A70F4D0" w:rsidR="008C0363" w:rsidRPr="006E40E9" w:rsidDel="003C2E71" w:rsidRDefault="008C0363" w:rsidP="00051ED7">
            <w:pPr>
              <w:spacing w:beforeLines="40" w:before="96" w:after="40"/>
              <w:rPr>
                <w:del w:id="497" w:author="Nick Joseph" w:date="2020-11-11T16:42:00Z"/>
              </w:rPr>
            </w:pPr>
            <w:del w:id="498" w:author="Nick Joseph" w:date="2020-11-11T16:42:00Z">
              <w:r w:rsidDel="003C2E71">
                <w:delText>Andy Cameron</w:delText>
              </w:r>
            </w:del>
          </w:p>
        </w:tc>
        <w:tc>
          <w:tcPr>
            <w:tcW w:w="360" w:type="dxa"/>
          </w:tcPr>
          <w:p w14:paraId="6FEA3247" w14:textId="5A6CC905" w:rsidR="008C0363" w:rsidRPr="00760D5B" w:rsidDel="003C2E71" w:rsidRDefault="008C0363" w:rsidP="00051ED7">
            <w:pPr>
              <w:spacing w:beforeLines="40" w:before="96" w:after="40"/>
              <w:rPr>
                <w:del w:id="499" w:author="Nick Joseph" w:date="2020-11-11T16:42:00Z"/>
                <w:b/>
              </w:rPr>
            </w:pPr>
          </w:p>
        </w:tc>
        <w:tc>
          <w:tcPr>
            <w:tcW w:w="360" w:type="dxa"/>
          </w:tcPr>
          <w:p w14:paraId="0697BD24" w14:textId="3D25077A" w:rsidR="008C0363" w:rsidRPr="00C10B6E" w:rsidDel="003C2E71" w:rsidRDefault="008C0363" w:rsidP="00051ED7">
            <w:pPr>
              <w:spacing w:beforeLines="40" w:before="96" w:after="40"/>
              <w:rPr>
                <w:del w:id="500" w:author="Nick Joseph" w:date="2020-11-11T16:42:00Z"/>
                <w:b/>
              </w:rPr>
            </w:pPr>
            <w:del w:id="501" w:author="Nick Joseph" w:date="2020-11-11T16:42:00Z">
              <w:r w:rsidRPr="00C10B6E" w:rsidDel="003C2E71">
                <w:rPr>
                  <w:b/>
                </w:rPr>
                <w:delText>Name:</w:delText>
              </w:r>
            </w:del>
          </w:p>
        </w:tc>
        <w:tc>
          <w:tcPr>
            <w:tcW w:w="360" w:type="dxa"/>
          </w:tcPr>
          <w:p w14:paraId="063FBE90" w14:textId="240262B5" w:rsidR="008C0363" w:rsidRPr="006E40E9" w:rsidDel="003C2E71" w:rsidRDefault="008C0363" w:rsidP="00051ED7">
            <w:pPr>
              <w:spacing w:beforeLines="40" w:before="96" w:after="40"/>
              <w:rPr>
                <w:del w:id="502" w:author="Nick Joseph" w:date="2020-11-11T16:42:00Z"/>
              </w:rPr>
            </w:pPr>
            <w:del w:id="503" w:author="Nick Joseph" w:date="2020-11-11T16:42:00Z">
              <w:r w:rsidDel="003C2E71">
                <w:delText>Nicholas Sutanto</w:delText>
              </w:r>
            </w:del>
          </w:p>
        </w:tc>
      </w:tr>
    </w:tbl>
    <w:p w14:paraId="60EC15F6" w14:textId="77777777" w:rsidR="00FC6DE1" w:rsidRPr="00760D5B" w:rsidDel="003C2E71" w:rsidRDefault="00FC6DE1">
      <w:pPr>
        <w:rPr>
          <w:del w:id="504" w:author="Nick Joseph" w:date="2020-11-11T16:42:00Z"/>
        </w:rPr>
      </w:pPr>
    </w:p>
    <w:tbl>
      <w:tblPr>
        <w:tblW w:w="0" w:type="auto"/>
        <w:tblLayout w:type="fixed"/>
        <w:tblCellMar>
          <w:left w:w="0" w:type="dxa"/>
          <w:right w:w="0" w:type="dxa"/>
        </w:tblCellMar>
        <w:tblLook w:val="0000" w:firstRow="0" w:lastRow="0" w:firstColumn="0" w:lastColumn="0" w:noHBand="0" w:noVBand="0"/>
      </w:tblPr>
      <w:tblGrid>
        <w:gridCol w:w="360"/>
        <w:gridCol w:w="360"/>
        <w:gridCol w:w="360"/>
        <w:gridCol w:w="360"/>
        <w:gridCol w:w="360"/>
      </w:tblGrid>
      <w:tr w:rsidR="00FC6DE1" w:rsidDel="00FC6DE1" w14:paraId="59F0D303" w14:textId="72E6E3BF">
        <w:trPr>
          <w:del w:id="505" w:author="Nick Joseph" w:date="2020-11-11T19:51:00Z"/>
        </w:trPr>
        <w:tc>
          <w:tcPr>
            <w:tcW w:w="360" w:type="dxa"/>
          </w:tcPr>
          <w:p w14:paraId="43BACFBD" w14:textId="368CA98F" w:rsidR="008C0363" w:rsidRPr="00C10B6E" w:rsidDel="003C2E71" w:rsidRDefault="008C0363" w:rsidP="00051ED7">
            <w:pPr>
              <w:spacing w:beforeLines="40" w:before="96" w:after="40"/>
              <w:rPr>
                <w:del w:id="506" w:author="Nick Joseph" w:date="2020-11-11T16:42:00Z"/>
                <w:b/>
              </w:rPr>
            </w:pPr>
            <w:del w:id="507" w:author="Nick Joseph" w:date="2020-11-11T16:42:00Z">
              <w:r w:rsidRPr="00C10B6E" w:rsidDel="003C2E71">
                <w:rPr>
                  <w:b/>
                </w:rPr>
                <w:delText>Title:</w:delText>
              </w:r>
            </w:del>
          </w:p>
        </w:tc>
        <w:tc>
          <w:tcPr>
            <w:tcW w:w="360" w:type="dxa"/>
          </w:tcPr>
          <w:p w14:paraId="70C06B43" w14:textId="521F2A64" w:rsidR="008C0363" w:rsidRPr="006E40E9" w:rsidDel="003C2E71" w:rsidRDefault="008C0363" w:rsidP="00051ED7">
            <w:pPr>
              <w:spacing w:beforeLines="40" w:before="96" w:after="40"/>
              <w:rPr>
                <w:del w:id="508" w:author="Nick Joseph" w:date="2020-11-11T16:42:00Z"/>
              </w:rPr>
            </w:pPr>
            <w:del w:id="509" w:author="Nick Joseph" w:date="2020-11-11T16:42:00Z">
              <w:r w:rsidDel="003C2E71">
                <w:delText>Instructor</w:delText>
              </w:r>
            </w:del>
          </w:p>
        </w:tc>
        <w:tc>
          <w:tcPr>
            <w:tcW w:w="360" w:type="dxa"/>
          </w:tcPr>
          <w:p w14:paraId="20DFCEDF" w14:textId="10AA1027" w:rsidR="008C0363" w:rsidRPr="00760D5B" w:rsidDel="003C2E71" w:rsidRDefault="008C0363" w:rsidP="00051ED7">
            <w:pPr>
              <w:spacing w:beforeLines="40" w:before="96" w:after="40"/>
              <w:rPr>
                <w:del w:id="510" w:author="Nick Joseph" w:date="2020-11-11T16:42:00Z"/>
                <w:b/>
              </w:rPr>
            </w:pPr>
          </w:p>
        </w:tc>
        <w:tc>
          <w:tcPr>
            <w:tcW w:w="360" w:type="dxa"/>
          </w:tcPr>
          <w:p w14:paraId="450FF948" w14:textId="46E00356" w:rsidR="008C0363" w:rsidRPr="00C10B6E" w:rsidDel="003C2E71" w:rsidRDefault="008C0363" w:rsidP="00051ED7">
            <w:pPr>
              <w:spacing w:beforeLines="40" w:before="96" w:after="40"/>
              <w:rPr>
                <w:del w:id="511" w:author="Nick Joseph" w:date="2020-11-11T16:42:00Z"/>
                <w:b/>
              </w:rPr>
            </w:pPr>
            <w:del w:id="512" w:author="Nick Joseph" w:date="2020-11-11T16:42:00Z">
              <w:r w:rsidRPr="00C10B6E" w:rsidDel="003C2E71">
                <w:rPr>
                  <w:b/>
                </w:rPr>
                <w:delText>Title:</w:delText>
              </w:r>
            </w:del>
          </w:p>
        </w:tc>
        <w:tc>
          <w:tcPr>
            <w:tcW w:w="360" w:type="dxa"/>
          </w:tcPr>
          <w:p w14:paraId="10DB28CF" w14:textId="08915253" w:rsidR="008C0363" w:rsidRPr="006E40E9" w:rsidDel="003C2E71" w:rsidRDefault="008C0363" w:rsidP="00051ED7">
            <w:pPr>
              <w:spacing w:beforeLines="40" w:before="96" w:after="40"/>
              <w:rPr>
                <w:del w:id="513" w:author="Nick Joseph" w:date="2020-11-11T16:42:00Z"/>
              </w:rPr>
            </w:pPr>
            <w:del w:id="514" w:author="Nick Joseph" w:date="2020-11-11T16:42:00Z">
              <w:r w:rsidDel="003C2E71">
                <w:delText>Student</w:delText>
              </w:r>
            </w:del>
          </w:p>
        </w:tc>
      </w:tr>
    </w:tbl>
    <w:p w14:paraId="4348B3AC" w14:textId="77777777" w:rsidR="00FC6DE1" w:rsidRPr="00760D5B" w:rsidDel="003C2E71" w:rsidRDefault="00FC6DE1">
      <w:pPr>
        <w:rPr>
          <w:del w:id="515" w:author="Nick Joseph" w:date="2020-11-11T16:42:00Z"/>
        </w:rPr>
      </w:pPr>
    </w:p>
    <w:tbl>
      <w:tblPr>
        <w:tblW w:w="0" w:type="auto"/>
        <w:tblLayout w:type="fixed"/>
        <w:tblCellMar>
          <w:left w:w="0" w:type="dxa"/>
          <w:right w:w="0" w:type="dxa"/>
        </w:tblCellMar>
        <w:tblLook w:val="0000" w:firstRow="0" w:lastRow="0" w:firstColumn="0" w:lastColumn="0" w:noHBand="0" w:noVBand="0"/>
      </w:tblPr>
      <w:tblGrid>
        <w:gridCol w:w="360"/>
        <w:gridCol w:w="360"/>
        <w:gridCol w:w="360"/>
        <w:gridCol w:w="360"/>
        <w:gridCol w:w="360"/>
      </w:tblGrid>
      <w:tr w:rsidR="00FC6DE1" w:rsidDel="00FC6DE1" w14:paraId="427D7B01" w14:textId="1EBC0210">
        <w:trPr>
          <w:del w:id="516" w:author="Nick Joseph" w:date="2020-11-11T19:51:00Z"/>
        </w:trPr>
        <w:tc>
          <w:tcPr>
            <w:tcW w:w="360" w:type="dxa"/>
          </w:tcPr>
          <w:p w14:paraId="5899B704" w14:textId="4E4C2729" w:rsidR="008C0363" w:rsidRPr="00C10B6E" w:rsidDel="003C2E71" w:rsidRDefault="008C0363" w:rsidP="00051ED7">
            <w:pPr>
              <w:spacing w:beforeLines="40" w:before="96" w:after="40"/>
              <w:rPr>
                <w:del w:id="517" w:author="Nick Joseph" w:date="2020-11-11T16:42:00Z"/>
                <w:b/>
              </w:rPr>
            </w:pPr>
            <w:del w:id="518" w:author="Nick Joseph" w:date="2020-11-11T16:42:00Z">
              <w:r w:rsidRPr="00C10B6E" w:rsidDel="003C2E71">
                <w:rPr>
                  <w:b/>
                </w:rPr>
                <w:delText>Department:</w:delText>
              </w:r>
            </w:del>
          </w:p>
        </w:tc>
        <w:tc>
          <w:tcPr>
            <w:tcW w:w="360" w:type="dxa"/>
          </w:tcPr>
          <w:p w14:paraId="1C0F0B5E" w14:textId="0FC032CE" w:rsidR="008C0363" w:rsidRPr="006E40E9" w:rsidDel="003C2E71" w:rsidRDefault="008C0363" w:rsidP="00051ED7">
            <w:pPr>
              <w:spacing w:beforeLines="40" w:before="96" w:after="40"/>
              <w:rPr>
                <w:del w:id="519" w:author="Nick Joseph" w:date="2020-11-11T16:42:00Z"/>
              </w:rPr>
            </w:pPr>
            <w:del w:id="520" w:author="Nick Joseph" w:date="2020-11-11T16:42:00Z">
              <w:r w:rsidDel="003C2E71">
                <w:delText>Systems Design</w:delText>
              </w:r>
            </w:del>
          </w:p>
        </w:tc>
        <w:tc>
          <w:tcPr>
            <w:tcW w:w="360" w:type="dxa"/>
          </w:tcPr>
          <w:p w14:paraId="0833D2BE" w14:textId="5B69D1D1" w:rsidR="008C0363" w:rsidRPr="00760D5B" w:rsidDel="003C2E71" w:rsidRDefault="008C0363" w:rsidP="00051ED7">
            <w:pPr>
              <w:spacing w:beforeLines="40" w:before="96" w:after="40"/>
              <w:rPr>
                <w:del w:id="521" w:author="Nick Joseph" w:date="2020-11-11T16:42:00Z"/>
                <w:b/>
              </w:rPr>
            </w:pPr>
          </w:p>
        </w:tc>
        <w:tc>
          <w:tcPr>
            <w:tcW w:w="360" w:type="dxa"/>
          </w:tcPr>
          <w:p w14:paraId="47288256" w14:textId="5C812E4E" w:rsidR="008C0363" w:rsidRPr="00C10B6E" w:rsidDel="003C2E71" w:rsidRDefault="008C0363" w:rsidP="00051ED7">
            <w:pPr>
              <w:spacing w:beforeLines="40" w:before="96" w:after="40"/>
              <w:rPr>
                <w:del w:id="522" w:author="Nick Joseph" w:date="2020-11-11T16:42:00Z"/>
                <w:b/>
              </w:rPr>
            </w:pPr>
            <w:del w:id="523" w:author="Nick Joseph" w:date="2020-11-11T16:42:00Z">
              <w:r w:rsidRPr="00C10B6E" w:rsidDel="003C2E71">
                <w:rPr>
                  <w:b/>
                </w:rPr>
                <w:delText>Department:</w:delText>
              </w:r>
            </w:del>
          </w:p>
        </w:tc>
        <w:tc>
          <w:tcPr>
            <w:tcW w:w="360" w:type="dxa"/>
          </w:tcPr>
          <w:p w14:paraId="781D09BC" w14:textId="6CBCAEE9" w:rsidR="008C0363" w:rsidRPr="006E40E9" w:rsidDel="003C2E71" w:rsidRDefault="008C0363" w:rsidP="00051ED7">
            <w:pPr>
              <w:spacing w:beforeLines="40" w:before="96" w:after="40"/>
              <w:rPr>
                <w:del w:id="524" w:author="Nick Joseph" w:date="2020-11-11T16:42:00Z"/>
              </w:rPr>
            </w:pPr>
            <w:del w:id="525" w:author="Nick Joseph" w:date="2020-11-11T16:42:00Z">
              <w:r w:rsidDel="003C2E71">
                <w:delText>Information Systems</w:delText>
              </w:r>
            </w:del>
          </w:p>
        </w:tc>
      </w:tr>
    </w:tbl>
    <w:p w14:paraId="7ABD6893" w14:textId="77777777" w:rsidR="00FC6DE1" w:rsidRPr="00760D5B" w:rsidDel="003C2E71" w:rsidRDefault="00FC6DE1">
      <w:pPr>
        <w:rPr>
          <w:del w:id="526" w:author="Nick Joseph" w:date="2020-11-11T16:42:00Z"/>
        </w:rPr>
      </w:pPr>
    </w:p>
    <w:tbl>
      <w:tblPr>
        <w:tblW w:w="0" w:type="auto"/>
        <w:tblLayout w:type="fixed"/>
        <w:tblCellMar>
          <w:left w:w="0" w:type="dxa"/>
          <w:right w:w="0" w:type="dxa"/>
        </w:tblCellMar>
        <w:tblLook w:val="0000" w:firstRow="0" w:lastRow="0" w:firstColumn="0" w:lastColumn="0" w:noHBand="0" w:noVBand="0"/>
      </w:tblPr>
      <w:tblGrid>
        <w:gridCol w:w="360"/>
        <w:gridCol w:w="360"/>
        <w:gridCol w:w="360"/>
        <w:gridCol w:w="360"/>
        <w:gridCol w:w="360"/>
      </w:tblGrid>
      <w:tr w:rsidR="00FC6DE1" w:rsidDel="00FC6DE1" w14:paraId="58ECDF22" w14:textId="2DA7D40A">
        <w:trPr>
          <w:del w:id="527" w:author="Nick Joseph" w:date="2020-11-11T19:51:00Z"/>
        </w:trPr>
        <w:tc>
          <w:tcPr>
            <w:tcW w:w="360" w:type="dxa"/>
          </w:tcPr>
          <w:p w14:paraId="0B250C37" w14:textId="194F0CC6" w:rsidR="008C0363" w:rsidRPr="00C10B6E" w:rsidDel="003C2E71" w:rsidRDefault="008C0363" w:rsidP="00051ED7">
            <w:pPr>
              <w:spacing w:beforeLines="40" w:before="96" w:after="40"/>
              <w:rPr>
                <w:del w:id="528" w:author="Nick Joseph" w:date="2020-11-11T16:42:00Z"/>
                <w:b/>
              </w:rPr>
            </w:pPr>
            <w:del w:id="529" w:author="Nick Joseph" w:date="2020-11-11T16:42:00Z">
              <w:r w:rsidRPr="00C10B6E" w:rsidDel="003C2E71">
                <w:rPr>
                  <w:b/>
                </w:rPr>
                <w:delText>eMail:</w:delText>
              </w:r>
            </w:del>
          </w:p>
        </w:tc>
        <w:tc>
          <w:tcPr>
            <w:tcW w:w="360" w:type="dxa"/>
          </w:tcPr>
          <w:p w14:paraId="2752595F" w14:textId="72B55462" w:rsidR="008C0363" w:rsidRPr="006E40E9" w:rsidDel="003C2E71" w:rsidRDefault="008C0363" w:rsidP="00051ED7">
            <w:pPr>
              <w:spacing w:beforeLines="40" w:before="96" w:after="40"/>
              <w:rPr>
                <w:del w:id="530" w:author="Nick Joseph" w:date="2020-11-11T16:42:00Z"/>
              </w:rPr>
            </w:pPr>
            <w:del w:id="531" w:author="Nick Joseph" w:date="2020-11-11T16:42:00Z">
              <w:r w:rsidDel="003C2E71">
                <w:delText>acameron@spu.edu</w:delText>
              </w:r>
            </w:del>
          </w:p>
        </w:tc>
        <w:tc>
          <w:tcPr>
            <w:tcW w:w="360" w:type="dxa"/>
          </w:tcPr>
          <w:p w14:paraId="1D3B5E9E" w14:textId="317317C8" w:rsidR="008C0363" w:rsidRPr="00760D5B" w:rsidDel="003C2E71" w:rsidRDefault="008C0363" w:rsidP="00051ED7">
            <w:pPr>
              <w:spacing w:beforeLines="40" w:before="96" w:after="40"/>
              <w:rPr>
                <w:del w:id="532" w:author="Nick Joseph" w:date="2020-11-11T16:42:00Z"/>
                <w:b/>
              </w:rPr>
            </w:pPr>
          </w:p>
        </w:tc>
        <w:tc>
          <w:tcPr>
            <w:tcW w:w="360" w:type="dxa"/>
          </w:tcPr>
          <w:p w14:paraId="09A9835B" w14:textId="485D7C61" w:rsidR="008C0363" w:rsidRPr="00C10B6E" w:rsidDel="003C2E71" w:rsidRDefault="008C0363" w:rsidP="00051ED7">
            <w:pPr>
              <w:spacing w:beforeLines="40" w:before="96" w:after="40"/>
              <w:rPr>
                <w:del w:id="533" w:author="Nick Joseph" w:date="2020-11-11T16:42:00Z"/>
                <w:b/>
              </w:rPr>
            </w:pPr>
            <w:del w:id="534" w:author="Nick Joseph" w:date="2020-11-11T16:42:00Z">
              <w:r w:rsidRPr="00C10B6E" w:rsidDel="003C2E71">
                <w:rPr>
                  <w:b/>
                </w:rPr>
                <w:delText>eMail:</w:delText>
              </w:r>
            </w:del>
          </w:p>
        </w:tc>
        <w:tc>
          <w:tcPr>
            <w:tcW w:w="360" w:type="dxa"/>
          </w:tcPr>
          <w:p w14:paraId="4720F720" w14:textId="5E4B2813" w:rsidR="008C0363" w:rsidRPr="006E40E9" w:rsidDel="003C2E71" w:rsidRDefault="008C0363" w:rsidP="00051ED7">
            <w:pPr>
              <w:spacing w:beforeLines="40" w:before="96" w:after="40"/>
              <w:rPr>
                <w:del w:id="535" w:author="Nick Joseph" w:date="2020-11-11T16:42:00Z"/>
              </w:rPr>
            </w:pPr>
            <w:del w:id="536" w:author="Nick Joseph" w:date="2020-11-11T16:42:00Z">
              <w:r w:rsidDel="003C2E71">
                <w:delText>sutanton@spu.edu</w:delText>
              </w:r>
            </w:del>
          </w:p>
        </w:tc>
      </w:tr>
    </w:tbl>
    <w:p w14:paraId="2F3FBDAC" w14:textId="77777777" w:rsidR="00FC6DE1" w:rsidRPr="00760D5B" w:rsidDel="003C2E71" w:rsidRDefault="00FC6DE1">
      <w:pPr>
        <w:rPr>
          <w:del w:id="537" w:author="Nick Joseph" w:date="2020-11-11T16:42:00Z"/>
        </w:rPr>
      </w:pPr>
    </w:p>
    <w:p w14:paraId="55AADDC3" w14:textId="25E91A83" w:rsidR="00A55F67" w:rsidDel="008E1665" w:rsidRDefault="00A55F67" w:rsidP="00FF1D40">
      <w:pPr>
        <w:spacing w:after="240" w:line="240" w:lineRule="auto"/>
        <w:rPr>
          <w:del w:id="538" w:author="Nick Joseph" w:date="2020-11-11T19:48:00Z"/>
        </w:rPr>
      </w:pPr>
    </w:p>
    <w:p w14:paraId="108879CB" w14:textId="6237D881" w:rsidR="00FF1D40" w:rsidDel="003C2E71" w:rsidRDefault="00FF1D40" w:rsidP="00FF1D40">
      <w:pPr>
        <w:keepNext/>
        <w:keepLines/>
        <w:numPr>
          <w:ilvl w:val="0"/>
          <w:numId w:val="13"/>
        </w:numPr>
        <w:spacing w:beforeLines="40" w:before="96" w:after="40" w:line="240" w:lineRule="auto"/>
        <w:jc w:val="both"/>
        <w:rPr>
          <w:del w:id="539" w:author="Nick Joseph" w:date="2020-11-11T16:42:00Z"/>
          <w:b/>
          <w:sz w:val="24"/>
        </w:rPr>
      </w:pPr>
      <w:del w:id="540" w:author="Nick Joseph" w:date="2020-11-11T16:42:00Z">
        <w:r w:rsidRPr="009A2773" w:rsidDel="003C2E71">
          <w:rPr>
            <w:b/>
            <w:sz w:val="24"/>
          </w:rPr>
          <w:delText xml:space="preserve">Business Problem or Opportunity (what is the </w:delText>
        </w:r>
        <w:r w:rsidDel="003C2E71">
          <w:rPr>
            <w:b/>
            <w:sz w:val="24"/>
          </w:rPr>
          <w:delText>motivation</w:delText>
        </w:r>
        <w:r w:rsidRPr="009A2773" w:rsidDel="003C2E71">
          <w:rPr>
            <w:b/>
            <w:sz w:val="24"/>
          </w:rPr>
          <w:delText xml:space="preserve"> for this request?): </w:delText>
        </w:r>
      </w:del>
    </w:p>
    <w:p w14:paraId="5EB522AF" w14:textId="7D52CD90" w:rsidR="00FF1D40" w:rsidRPr="008B6C5E" w:rsidDel="003C2E71" w:rsidRDefault="00FF1D40" w:rsidP="00FF1D40">
      <w:pPr>
        <w:keepNext/>
        <w:keepLines/>
        <w:spacing w:beforeLines="40" w:before="96" w:after="40"/>
        <w:ind w:left="360"/>
        <w:jc w:val="both"/>
        <w:rPr>
          <w:del w:id="541" w:author="Nick Joseph" w:date="2020-11-11T16:42:00Z"/>
          <w:i/>
          <w:sz w:val="16"/>
          <w:szCs w:val="16"/>
        </w:rPr>
      </w:pPr>
      <w:del w:id="542" w:author="Nick Joseph" w:date="2020-11-11T16:42:00Z">
        <w:r w:rsidRPr="008B6C5E" w:rsidDel="003C2E71">
          <w:rPr>
            <w:i/>
            <w:sz w:val="16"/>
            <w:szCs w:val="16"/>
          </w:rPr>
          <w:delText xml:space="preserve">Describe the problem or opportunity that you would like to solve. </w:delText>
        </w:r>
        <w:r w:rsidDel="003C2E71">
          <w:rPr>
            <w:i/>
            <w:sz w:val="16"/>
            <w:szCs w:val="16"/>
          </w:rPr>
          <w:delText>Include</w:delText>
        </w:r>
        <w:r w:rsidRPr="008B6C5E" w:rsidDel="003C2E71">
          <w:rPr>
            <w:i/>
            <w:sz w:val="16"/>
            <w:szCs w:val="16"/>
          </w:rPr>
          <w:delText xml:space="preserve"> a simple, high-level description of the business problems or opportunities that </w:delText>
        </w:r>
        <w:r w:rsidDel="003C2E71">
          <w:rPr>
            <w:i/>
            <w:sz w:val="16"/>
            <w:szCs w:val="16"/>
          </w:rPr>
          <w:delText>are</w:delText>
        </w:r>
        <w:r w:rsidRPr="008B6C5E" w:rsidDel="003C2E71">
          <w:rPr>
            <w:i/>
            <w:sz w:val="16"/>
            <w:szCs w:val="16"/>
          </w:rPr>
          <w:delText xml:space="preserve"> the catalyst for this request. Focus on the problem or opportunity, not the solution. </w:delText>
        </w:r>
        <w:r w:rsidDel="003C2E71">
          <w:rPr>
            <w:i/>
            <w:sz w:val="16"/>
            <w:szCs w:val="16"/>
          </w:rPr>
          <w:delText xml:space="preserve">Be sure to </w:delText>
        </w:r>
        <w:r w:rsidRPr="008B6C5E" w:rsidDel="003C2E71">
          <w:rPr>
            <w:i/>
            <w:sz w:val="16"/>
            <w:szCs w:val="16"/>
          </w:rPr>
          <w:delText>include any date-related dependencies or needs of the project.</w:delText>
        </w:r>
      </w:del>
    </w:p>
    <w:tbl>
      <w:tblPr>
        <w:tblW w:w="9901" w:type="dxa"/>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C6D9F1"/>
        <w:tblCellMar>
          <w:top w:w="115" w:type="dxa"/>
          <w:left w:w="115" w:type="dxa"/>
          <w:bottom w:w="115" w:type="dxa"/>
          <w:right w:w="115" w:type="dxa"/>
        </w:tblCellMar>
        <w:tblLook w:val="01E0" w:firstRow="1" w:lastRow="1" w:firstColumn="1" w:lastColumn="1" w:noHBand="0" w:noVBand="0"/>
      </w:tblPr>
      <w:tblGrid>
        <w:gridCol w:w="9901"/>
      </w:tblGrid>
      <w:tr w:rsidR="00FF1D40" w:rsidDel="003C2E71" w14:paraId="3A4593B6" w14:textId="409BC5B6" w:rsidTr="00FF1D40">
        <w:trPr>
          <w:trHeight w:val="2681"/>
          <w:tblHeader/>
          <w:del w:id="543" w:author="Nick Joseph" w:date="2020-11-11T16:42:00Z"/>
        </w:trPr>
        <w:tc>
          <w:tcPr>
            <w:tcW w:w="9901" w:type="dxa"/>
            <w:shd w:val="clear" w:color="auto" w:fill="D3DFEE"/>
          </w:tcPr>
          <w:p w14:paraId="660072EB" w14:textId="1278D54E" w:rsidR="00FF1D40" w:rsidDel="003C2E71" w:rsidRDefault="00FF1D40" w:rsidP="00051ED7">
            <w:pPr>
              <w:keepNext/>
              <w:keepLines/>
              <w:spacing w:beforeLines="40" w:before="96" w:after="40"/>
              <w:ind w:left="72" w:right="72"/>
              <w:rPr>
                <w:del w:id="544" w:author="Nick Joseph" w:date="2020-11-11T16:42:00Z"/>
              </w:rPr>
            </w:pPr>
            <w:del w:id="545" w:author="Nick Joseph" w:date="2020-11-11T16:42:00Z">
              <w:r w:rsidDel="003C2E71">
                <w:delText>As an international student, I had problems getting groceries when I first moved to the United States. I had no license so getting a car was out of the equation. It cost a lot of money to get an uber to the supermarket and back. It is difficult for people to get groceries especially if they are elderly, have disabilities or have no mode of transport. The situation does not get better since COVID-19 has restricted people with weaker immune systems from going out. This app will help eliminate the problem of certain groups of people having difficulty getting their groceries.</w:delText>
              </w:r>
            </w:del>
          </w:p>
        </w:tc>
      </w:tr>
    </w:tbl>
    <w:p w14:paraId="0172147C" w14:textId="7AAACB55" w:rsidR="00A55F67" w:rsidDel="008E1665" w:rsidRDefault="00A55F67" w:rsidP="00FF1D40">
      <w:pPr>
        <w:spacing w:after="240" w:line="240" w:lineRule="auto"/>
        <w:rPr>
          <w:del w:id="546" w:author="Nick Joseph" w:date="2020-11-11T19:48:00Z"/>
        </w:rPr>
      </w:pPr>
    </w:p>
    <w:p w14:paraId="11751013" w14:textId="69FE5618" w:rsidR="00FF1D40" w:rsidDel="003C2E71" w:rsidRDefault="00FF1D40" w:rsidP="00FF1D40">
      <w:pPr>
        <w:keepNext/>
        <w:keepLines/>
        <w:numPr>
          <w:ilvl w:val="0"/>
          <w:numId w:val="13"/>
        </w:numPr>
        <w:spacing w:beforeLines="40" w:before="96" w:after="40" w:line="240" w:lineRule="auto"/>
        <w:jc w:val="both"/>
        <w:rPr>
          <w:del w:id="547" w:author="Nick Joseph" w:date="2020-11-11T16:42:00Z"/>
          <w:b/>
          <w:sz w:val="24"/>
        </w:rPr>
      </w:pPr>
      <w:del w:id="548" w:author="Nick Joseph" w:date="2020-11-11T16:42:00Z">
        <w:r w:rsidDel="003C2E71">
          <w:rPr>
            <w:b/>
            <w:sz w:val="24"/>
          </w:rPr>
          <w:delText xml:space="preserve">Justification, Impact, and Importance </w:delText>
        </w:r>
      </w:del>
    </w:p>
    <w:p w14:paraId="52F656FB" w14:textId="5502EF92" w:rsidR="00FF1D40" w:rsidDel="003C2E71" w:rsidRDefault="00FF1D40" w:rsidP="00FF1D40">
      <w:pPr>
        <w:keepNext/>
        <w:keepLines/>
        <w:spacing w:beforeLines="40" w:before="96" w:after="40"/>
        <w:ind w:left="360"/>
        <w:jc w:val="both"/>
        <w:rPr>
          <w:del w:id="549" w:author="Nick Joseph" w:date="2020-11-11T16:42:00Z"/>
          <w:i/>
          <w:sz w:val="16"/>
          <w:szCs w:val="16"/>
        </w:rPr>
      </w:pPr>
      <w:del w:id="550" w:author="Nick Joseph" w:date="2020-11-11T16:42:00Z">
        <w:r w:rsidRPr="00F51DE6" w:rsidDel="003C2E71">
          <w:rPr>
            <w:i/>
            <w:sz w:val="16"/>
            <w:szCs w:val="16"/>
          </w:rPr>
          <w:delText>What is the financial impact and justification for this request? How will the investment of time, resources, and capital be returned to</w:delText>
        </w:r>
        <w:r w:rsidDel="003C2E71">
          <w:rPr>
            <w:i/>
            <w:sz w:val="16"/>
            <w:szCs w:val="16"/>
          </w:rPr>
          <w:delText xml:space="preserve"> our company</w:delText>
        </w:r>
        <w:r w:rsidRPr="00F51DE6" w:rsidDel="003C2E71">
          <w:rPr>
            <w:i/>
            <w:sz w:val="16"/>
            <w:szCs w:val="16"/>
          </w:rPr>
          <w:delText xml:space="preserve">? (Please note any contractual or regulatory requirements associated with the request. If you have an NPV, IRR, or ROI calculation, please provide </w:delText>
        </w:r>
        <w:r w:rsidDel="003C2E71">
          <w:rPr>
            <w:i/>
            <w:sz w:val="16"/>
            <w:szCs w:val="16"/>
          </w:rPr>
          <w:delText xml:space="preserve">the </w:delText>
        </w:r>
        <w:r w:rsidRPr="00F51DE6" w:rsidDel="003C2E71">
          <w:rPr>
            <w:i/>
            <w:sz w:val="16"/>
            <w:szCs w:val="16"/>
          </w:rPr>
          <w:delText>link</w:delText>
        </w:r>
        <w:r w:rsidDel="003C2E71">
          <w:rPr>
            <w:i/>
            <w:sz w:val="16"/>
            <w:szCs w:val="16"/>
          </w:rPr>
          <w:delText>(s)</w:delText>
        </w:r>
        <w:r w:rsidRPr="00F51DE6" w:rsidDel="003C2E71">
          <w:rPr>
            <w:i/>
            <w:sz w:val="16"/>
            <w:szCs w:val="16"/>
          </w:rPr>
          <w:delText xml:space="preserve"> here.)</w:delText>
        </w:r>
      </w:del>
    </w:p>
    <w:p w14:paraId="4F73D039" w14:textId="58C14711" w:rsidR="00FF1D40" w:rsidRPr="006E6628" w:rsidDel="003C2E71" w:rsidRDefault="00FF1D40" w:rsidP="00FF1D40">
      <w:pPr>
        <w:keepNext/>
        <w:pBdr>
          <w:bottom w:val="single" w:sz="12" w:space="1" w:color="4F81BD"/>
        </w:pBdr>
        <w:spacing w:beforeLines="40" w:before="96" w:after="40"/>
        <w:ind w:left="360" w:right="90"/>
        <w:jc w:val="both"/>
        <w:rPr>
          <w:del w:id="551" w:author="Nick Joseph" w:date="2020-11-11T16:42:00Z"/>
          <w:rFonts w:eastAsia="Times New Roman"/>
          <w:b/>
          <w:bCs/>
          <w:color w:val="000000"/>
          <w:szCs w:val="20"/>
        </w:rPr>
      </w:pPr>
      <w:del w:id="552" w:author="Nick Joseph" w:date="2020-11-11T16:42:00Z">
        <w:r w:rsidRPr="006E6628" w:rsidDel="003C2E71">
          <w:rPr>
            <w:rFonts w:eastAsia="Times New Roman"/>
            <w:b/>
            <w:bCs/>
            <w:color w:val="000000"/>
            <w:szCs w:val="20"/>
          </w:rPr>
          <w:delText>Assumptions</w:delText>
        </w:r>
      </w:del>
    </w:p>
    <w:tbl>
      <w:tblPr>
        <w:tblW w:w="0" w:type="auto"/>
        <w:tblLayout w:type="fixed"/>
        <w:tblCellMar>
          <w:left w:w="0" w:type="dxa"/>
          <w:right w:w="0" w:type="dxa"/>
        </w:tblCellMar>
        <w:tblLook w:val="0000" w:firstRow="0" w:lastRow="0" w:firstColumn="0" w:lastColumn="0" w:noHBand="0" w:noVBand="0"/>
      </w:tblPr>
      <w:tblGrid>
        <w:gridCol w:w="360"/>
      </w:tblGrid>
      <w:tr w:rsidR="00FC6DE1" w:rsidDel="00FC6DE1" w14:paraId="2800CF1B" w14:textId="2D25E6EA">
        <w:trPr>
          <w:del w:id="553" w:author="Nick Joseph" w:date="2020-11-11T19:50:00Z"/>
        </w:trPr>
        <w:tc>
          <w:tcPr>
            <w:tcW w:w="360" w:type="dxa"/>
          </w:tcPr>
          <w:p w14:paraId="2907E9E8" w14:textId="565EC214" w:rsidR="00FF1D40" w:rsidRPr="00C40FF0" w:rsidDel="003C2E71" w:rsidRDefault="00FF1D40" w:rsidP="00FF1D40">
            <w:pPr>
              <w:keepNext/>
              <w:keepLines/>
              <w:numPr>
                <w:ilvl w:val="0"/>
                <w:numId w:val="14"/>
              </w:numPr>
              <w:tabs>
                <w:tab w:val="left" w:pos="342"/>
              </w:tabs>
              <w:spacing w:beforeLines="40" w:before="96" w:after="40" w:line="240" w:lineRule="auto"/>
              <w:ind w:left="342" w:hanging="270"/>
              <w:jc w:val="both"/>
              <w:rPr>
                <w:del w:id="554" w:author="Nick Joseph" w:date="2020-11-11T16:42:00Z"/>
                <w:rFonts w:eastAsia="Times New Roman"/>
                <w:color w:val="000000"/>
              </w:rPr>
            </w:pPr>
            <w:del w:id="555" w:author="Nick Joseph" w:date="2020-11-11T16:42:00Z">
              <w:r w:rsidDel="003C2E71">
                <w:rPr>
                  <w:rFonts w:eastAsia="Times New Roman"/>
                  <w:color w:val="000000"/>
                </w:rPr>
                <w:delText>IOS is priority, may develop the app for other operating systems too.</w:delText>
              </w:r>
            </w:del>
          </w:p>
        </w:tc>
      </w:tr>
    </w:tbl>
    <w:p w14:paraId="64D648D0" w14:textId="77777777" w:rsidR="00FC6DE1" w:rsidRPr="00DF5B64" w:rsidDel="003C2E71" w:rsidRDefault="00FC6DE1">
      <w:pPr>
        <w:rPr>
          <w:del w:id="556" w:author="Nick Joseph" w:date="2020-11-11T16:42:00Z"/>
        </w:rPr>
      </w:pPr>
    </w:p>
    <w:tbl>
      <w:tblPr>
        <w:tblpPr w:leftFromText="180" w:rightFromText="180" w:vertAnchor="page" w:horzAnchor="margin" w:tblpXSpec="center" w:tblpY="108"/>
        <w:tblOverlap w:val="neve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60" w:firstRow="1" w:lastRow="1" w:firstColumn="0" w:lastColumn="0" w:noHBand="0" w:noVBand="1"/>
      </w:tblPr>
      <w:tblGrid>
        <w:gridCol w:w="3528"/>
      </w:tblGrid>
      <w:tr w:rsidR="00FC6DE1" w:rsidDel="00FC6DE1" w14:paraId="1A5E38AB" w14:textId="2DEE61AD" w:rsidTr="00A50151">
        <w:trPr>
          <w:trHeight w:val="420"/>
          <w:del w:id="557" w:author="Nick Joseph" w:date="2020-11-11T19:50:00Z"/>
        </w:trPr>
        <w:tc>
          <w:tcPr>
            <w:tcW w:w="3528" w:type="dxa"/>
            <w:tcBorders>
              <w:top w:val="double" w:sz="6" w:space="0" w:color="7BA0CD"/>
              <w:left w:val="single" w:sz="8" w:space="0" w:color="7BA0CD"/>
              <w:bottom w:val="single" w:sz="8" w:space="0" w:color="7BA0CD"/>
              <w:right w:val="nil"/>
            </w:tcBorders>
            <w:shd w:val="clear" w:color="auto" w:fill="4F81BD"/>
          </w:tcPr>
          <w:p w14:paraId="72042E52" w14:textId="70BBCC45" w:rsidR="00FF1D40" w:rsidRPr="00C40FF0" w:rsidDel="003C2E71" w:rsidRDefault="00FF1D40" w:rsidP="00FF1D40">
            <w:pPr>
              <w:keepNext/>
              <w:keepLines/>
              <w:numPr>
                <w:ilvl w:val="0"/>
                <w:numId w:val="14"/>
              </w:numPr>
              <w:tabs>
                <w:tab w:val="left" w:pos="342"/>
              </w:tabs>
              <w:spacing w:beforeLines="40" w:before="96" w:after="40" w:line="240" w:lineRule="auto"/>
              <w:ind w:left="342" w:hanging="270"/>
              <w:jc w:val="both"/>
              <w:rPr>
                <w:del w:id="558" w:author="Nick Joseph" w:date="2020-11-11T16:42:00Z"/>
                <w:rFonts w:eastAsia="Times New Roman"/>
                <w:color w:val="000000"/>
              </w:rPr>
            </w:pPr>
            <w:del w:id="559" w:author="Nick Joseph" w:date="2020-11-11T16:42:00Z">
              <w:r w:rsidDel="003C2E71">
                <w:rPr>
                  <w:rFonts w:eastAsia="Times New Roman"/>
                  <w:color w:val="000000"/>
                </w:rPr>
                <w:delText>There is no web version.</w:delText>
              </w:r>
            </w:del>
          </w:p>
        </w:tc>
      </w:tr>
    </w:tbl>
    <w:p w14:paraId="1D7FD2C0" w14:textId="423B2179" w:rsidR="00FF1D40" w:rsidDel="003C2E71" w:rsidRDefault="00FF1D40" w:rsidP="00FF1D40">
      <w:pPr>
        <w:keepNext/>
        <w:pBdr>
          <w:bottom w:val="single" w:sz="12" w:space="1" w:color="4F81BD"/>
        </w:pBdr>
        <w:spacing w:beforeLines="40" w:before="96" w:after="40"/>
        <w:ind w:left="360" w:right="90"/>
        <w:jc w:val="both"/>
        <w:rPr>
          <w:del w:id="560" w:author="Nick Joseph" w:date="2020-11-11T16:42:00Z"/>
          <w:rFonts w:eastAsia="Times New Roman"/>
          <w:b/>
          <w:bCs/>
          <w:color w:val="000000"/>
          <w:szCs w:val="20"/>
        </w:rPr>
      </w:pPr>
    </w:p>
    <w:p w14:paraId="4BC4CDA4" w14:textId="57E55FD9" w:rsidR="00FF1D40" w:rsidRPr="006E6628" w:rsidDel="003C2E71" w:rsidRDefault="00FF1D40" w:rsidP="00FF1D40">
      <w:pPr>
        <w:keepNext/>
        <w:pBdr>
          <w:bottom w:val="single" w:sz="12" w:space="1" w:color="4F81BD"/>
        </w:pBdr>
        <w:spacing w:beforeLines="40" w:before="96" w:after="40"/>
        <w:ind w:left="360" w:right="90"/>
        <w:jc w:val="both"/>
        <w:rPr>
          <w:del w:id="561" w:author="Nick Joseph" w:date="2020-11-11T16:42:00Z"/>
          <w:rFonts w:eastAsia="Times New Roman"/>
          <w:b/>
          <w:bCs/>
          <w:color w:val="000000"/>
          <w:szCs w:val="20"/>
        </w:rPr>
      </w:pPr>
      <w:del w:id="562" w:author="Nick Joseph" w:date="2020-11-11T16:42:00Z">
        <w:r w:rsidDel="003C2E71">
          <w:rPr>
            <w:rFonts w:eastAsia="Times New Roman"/>
            <w:b/>
            <w:bCs/>
            <w:color w:val="000000"/>
            <w:szCs w:val="20"/>
          </w:rPr>
          <w:delText>Competitive Landscape / Context</w:delText>
        </w:r>
      </w:del>
    </w:p>
    <w:tbl>
      <w:tblPr>
        <w:tblW w:w="9000" w:type="dxa"/>
        <w:tblInd w:w="35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1069"/>
        <w:gridCol w:w="7931"/>
      </w:tblGrid>
      <w:tr w:rsidR="00FF1D40" w:rsidRPr="00DF5B64" w:rsidDel="003C2E71" w14:paraId="41F52637" w14:textId="5AAB0CBA" w:rsidTr="00A50151">
        <w:trPr>
          <w:gridBefore w:val="1"/>
          <w:trHeight w:val="398"/>
          <w:del w:id="563" w:author="Nick Joseph" w:date="2020-11-11T16:42:00Z"/>
        </w:trPr>
        <w:tc>
          <w:tcPr>
            <w:tcW w:w="9000" w:type="dxa"/>
            <w:shd w:val="clear" w:color="auto" w:fill="D3DFEE"/>
          </w:tcPr>
          <w:p w14:paraId="5811E7C4" w14:textId="7099E31F" w:rsidR="00FF1D40" w:rsidRPr="00C40FF0" w:rsidDel="003C2E71" w:rsidRDefault="00FF1D40" w:rsidP="00FF1D40">
            <w:pPr>
              <w:keepNext/>
              <w:keepLines/>
              <w:numPr>
                <w:ilvl w:val="0"/>
                <w:numId w:val="14"/>
              </w:numPr>
              <w:tabs>
                <w:tab w:val="left" w:pos="342"/>
              </w:tabs>
              <w:spacing w:beforeLines="40" w:before="96" w:after="40" w:line="240" w:lineRule="auto"/>
              <w:ind w:left="342" w:hanging="270"/>
              <w:jc w:val="both"/>
              <w:rPr>
                <w:del w:id="564" w:author="Nick Joseph" w:date="2020-11-11T16:42:00Z"/>
                <w:rFonts w:eastAsia="Times New Roman"/>
                <w:color w:val="000000"/>
              </w:rPr>
            </w:pPr>
            <w:del w:id="565" w:author="Nick Joseph" w:date="2020-11-11T16:42:00Z">
              <w:r w:rsidDel="003C2E71">
                <w:rPr>
                  <w:rFonts w:eastAsia="Times New Roman"/>
                  <w:color w:val="000000"/>
                </w:rPr>
                <w:delText>InstaCart</w:delText>
              </w:r>
            </w:del>
          </w:p>
        </w:tc>
      </w:tr>
      <w:tr w:rsidR="00FC6DE1" w:rsidDel="00FC6DE1" w14:paraId="23E88155" w14:textId="167F4E13">
        <w:tblPrEx>
          <w:tblBorders>
            <w:top w:val="none" w:sz="0" w:space="0" w:color="auto"/>
            <w:left w:val="none" w:sz="0" w:space="0" w:color="auto"/>
            <w:bottom w:val="none" w:sz="0" w:space="0" w:color="auto"/>
            <w:right w:val="none" w:sz="0" w:space="0" w:color="auto"/>
            <w:insideH w:val="none" w:sz="0" w:space="0" w:color="auto"/>
          </w:tblBorders>
          <w:tblCellMar>
            <w:left w:w="0" w:type="dxa"/>
            <w:right w:w="0" w:type="dxa"/>
          </w:tblCellMar>
          <w:tblLook w:val="0000" w:firstRow="0" w:lastRow="0" w:firstColumn="0" w:lastColumn="0" w:noHBand="0" w:noVBand="0"/>
        </w:tblPrEx>
        <w:trPr>
          <w:gridAfter w:val="1"/>
          <w:wAfter w:w="9000" w:type="dxa"/>
          <w:del w:id="566" w:author="Nick Joseph" w:date="2020-11-11T19:51:00Z"/>
        </w:trPr>
        <w:tc>
          <w:tcPr>
            <w:tcW w:w="360" w:type="dxa"/>
          </w:tcPr>
          <w:p w14:paraId="74C7E7EA" w14:textId="743AC423" w:rsidR="00FF1D40" w:rsidRPr="00C40FF0" w:rsidDel="003C2E71" w:rsidRDefault="00FF1D40" w:rsidP="00FF1D40">
            <w:pPr>
              <w:keepNext/>
              <w:keepLines/>
              <w:numPr>
                <w:ilvl w:val="0"/>
                <w:numId w:val="14"/>
              </w:numPr>
              <w:tabs>
                <w:tab w:val="left" w:pos="342"/>
              </w:tabs>
              <w:spacing w:beforeLines="40" w:before="96" w:after="40" w:line="240" w:lineRule="auto"/>
              <w:ind w:left="342" w:hanging="270"/>
              <w:jc w:val="both"/>
              <w:rPr>
                <w:del w:id="567" w:author="Nick Joseph" w:date="2020-11-11T16:42:00Z"/>
                <w:rFonts w:eastAsia="Times New Roman"/>
                <w:color w:val="000000"/>
              </w:rPr>
            </w:pPr>
            <w:del w:id="568" w:author="Nick Joseph" w:date="2020-11-11T16:42:00Z">
              <w:r w:rsidDel="003C2E71">
                <w:rPr>
                  <w:rFonts w:eastAsia="Times New Roman"/>
                  <w:color w:val="000000"/>
                </w:rPr>
                <w:delText>Amazon Fresh</w:delText>
              </w:r>
            </w:del>
          </w:p>
        </w:tc>
      </w:tr>
    </w:tbl>
    <w:p w14:paraId="55E9FDE1" w14:textId="77777777" w:rsidR="00FC6DE1" w:rsidRPr="00C40FF0" w:rsidDel="003C2E71" w:rsidRDefault="00FC6DE1">
      <w:pPr>
        <w:rPr>
          <w:del w:id="569" w:author="Nick Joseph" w:date="2020-11-11T16:42:00Z"/>
        </w:rPr>
      </w:pPr>
    </w:p>
    <w:p w14:paraId="3CD59DD8" w14:textId="043611A5" w:rsidR="00FF1D40" w:rsidDel="003C2E71" w:rsidRDefault="00FF1D40" w:rsidP="00FF1D40">
      <w:pPr>
        <w:keepNext/>
        <w:spacing w:beforeLines="40" w:before="96" w:after="40"/>
        <w:ind w:left="360"/>
        <w:jc w:val="both"/>
        <w:rPr>
          <w:del w:id="570" w:author="Nick Joseph" w:date="2020-11-11T16:42:00Z"/>
        </w:rPr>
      </w:pPr>
    </w:p>
    <w:p w14:paraId="6A154E1E" w14:textId="6B238C3A" w:rsidR="00FF1D40" w:rsidRPr="006E6628" w:rsidDel="003C2E71" w:rsidRDefault="00FF1D40" w:rsidP="00FF1D40">
      <w:pPr>
        <w:keepNext/>
        <w:pBdr>
          <w:bottom w:val="single" w:sz="12" w:space="1" w:color="4F81BD"/>
        </w:pBdr>
        <w:tabs>
          <w:tab w:val="right" w:pos="8910"/>
          <w:tab w:val="right" w:pos="10440"/>
        </w:tabs>
        <w:spacing w:beforeLines="40" w:before="96" w:after="40"/>
        <w:ind w:left="360" w:right="90"/>
        <w:jc w:val="both"/>
        <w:rPr>
          <w:del w:id="571" w:author="Nick Joseph" w:date="2020-11-11T16:42:00Z"/>
          <w:rFonts w:eastAsia="Times New Roman"/>
          <w:b/>
          <w:bCs/>
          <w:color w:val="000000"/>
          <w:szCs w:val="20"/>
        </w:rPr>
      </w:pPr>
      <w:del w:id="572" w:author="Nick Joseph" w:date="2020-11-11T16:42:00Z">
        <w:r w:rsidDel="003C2E71">
          <w:rPr>
            <w:rFonts w:eastAsia="Times New Roman"/>
            <w:b/>
            <w:bCs/>
            <w:color w:val="000000"/>
            <w:szCs w:val="20"/>
          </w:rPr>
          <w:delText>Return, Opportunity, or Impact                                                                             One Time</w:delText>
        </w:r>
        <w:r w:rsidDel="003C2E71">
          <w:rPr>
            <w:rFonts w:eastAsia="Times New Roman"/>
            <w:b/>
            <w:bCs/>
            <w:color w:val="000000"/>
            <w:szCs w:val="20"/>
          </w:rPr>
          <w:tab/>
          <w:delText xml:space="preserve">         On-Going</w:delText>
        </w:r>
      </w:del>
    </w:p>
    <w:tbl>
      <w:tblPr>
        <w:tblW w:w="9000" w:type="dxa"/>
        <w:tblInd w:w="350"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400" w:firstRow="0" w:lastRow="0" w:firstColumn="0" w:lastColumn="0" w:noHBand="0" w:noVBand="1"/>
      </w:tblPr>
      <w:tblGrid>
        <w:gridCol w:w="3839"/>
        <w:gridCol w:w="594"/>
        <w:gridCol w:w="594"/>
        <w:gridCol w:w="773"/>
        <w:gridCol w:w="3200"/>
      </w:tblGrid>
      <w:tr w:rsidR="00FC6DE1" w:rsidDel="00FC6DE1" w14:paraId="5D78C166" w14:textId="45FC5B37" w:rsidTr="00A50151">
        <w:trPr>
          <w:gridAfter w:val="2"/>
          <w:wAfter w:w="8010" w:type="dxa"/>
          <w:trHeight w:val="420"/>
          <w:del w:id="573" w:author="Nick Joseph" w:date="2020-11-11T19:50:00Z"/>
        </w:trPr>
        <w:tc>
          <w:tcPr>
            <w:tcW w:w="7994" w:type="dxa"/>
            <w:tcBorders>
              <w:right w:val="nil"/>
            </w:tcBorders>
            <w:shd w:val="clear" w:color="auto" w:fill="D3DFEE"/>
          </w:tcPr>
          <w:p w14:paraId="4E62CF41" w14:textId="67507622" w:rsidR="00FF1D40" w:rsidRPr="00C40FF0" w:rsidDel="003C2E71" w:rsidRDefault="00FF1D40" w:rsidP="00FF1D40">
            <w:pPr>
              <w:keepNext/>
              <w:keepLines/>
              <w:numPr>
                <w:ilvl w:val="0"/>
                <w:numId w:val="14"/>
              </w:numPr>
              <w:tabs>
                <w:tab w:val="left" w:pos="342"/>
              </w:tabs>
              <w:spacing w:beforeLines="40" w:before="96" w:after="40" w:line="240" w:lineRule="auto"/>
              <w:ind w:left="342" w:hanging="270"/>
              <w:jc w:val="both"/>
              <w:rPr>
                <w:del w:id="574" w:author="Nick Joseph" w:date="2020-11-11T16:42:00Z"/>
                <w:rFonts w:eastAsia="Times New Roman"/>
                <w:color w:val="000000"/>
              </w:rPr>
            </w:pPr>
            <w:del w:id="575" w:author="Nick Joseph" w:date="2020-11-11T16:42:00Z">
              <w:r w:rsidDel="003C2E71">
                <w:rPr>
                  <w:rFonts w:eastAsia="Times New Roman"/>
                  <w:color w:val="000000"/>
                </w:rPr>
                <w:delText xml:space="preserve">The drivers are everyday people who choose to sign up through the app. They are outsourced </w:delText>
              </w:r>
              <w:r w:rsidR="00A24609" w:rsidDel="003C2E71">
                <w:rPr>
                  <w:rFonts w:eastAsia="Times New Roman"/>
                  <w:color w:val="000000"/>
                </w:rPr>
                <w:delText>thus, saving</w:delText>
              </w:r>
              <w:r w:rsidDel="003C2E71">
                <w:rPr>
                  <w:rFonts w:eastAsia="Times New Roman"/>
                  <w:color w:val="000000"/>
                </w:rPr>
                <w:delText xml:space="preserve"> money.</w:delText>
              </w:r>
            </w:del>
          </w:p>
        </w:tc>
        <w:tc>
          <w:tcPr>
            <w:tcW w:w="1006" w:type="dxa"/>
            <w:tcBorders>
              <w:left w:val="nil"/>
            </w:tcBorders>
            <w:shd w:val="clear" w:color="auto" w:fill="D3DFEE"/>
          </w:tcPr>
          <w:p w14:paraId="3FB5E234" w14:textId="14D0E699" w:rsidR="00FF1D40" w:rsidRPr="00C40FF0" w:rsidDel="003C2E71" w:rsidRDefault="00FF1D40" w:rsidP="00051ED7">
            <w:pPr>
              <w:keepNext/>
              <w:tabs>
                <w:tab w:val="decimal" w:pos="1062"/>
              </w:tabs>
              <w:spacing w:beforeLines="40" w:before="96" w:after="40"/>
              <w:jc w:val="both"/>
              <w:rPr>
                <w:del w:id="576" w:author="Nick Joseph" w:date="2020-11-11T16:42:00Z"/>
                <w:rFonts w:eastAsia="Times New Roman"/>
                <w:color w:val="000000"/>
              </w:rPr>
            </w:pPr>
          </w:p>
        </w:tc>
        <w:tc>
          <w:tcPr>
            <w:tcW w:w="1006" w:type="dxa"/>
            <w:tcBorders>
              <w:left w:val="nil"/>
            </w:tcBorders>
            <w:shd w:val="clear" w:color="auto" w:fill="D3DFEE"/>
          </w:tcPr>
          <w:p w14:paraId="3FB3CCD1" w14:textId="2D2B32CE" w:rsidR="00FF1D40" w:rsidRPr="00C40FF0" w:rsidDel="003C2E71" w:rsidRDefault="00FF1D40" w:rsidP="00051ED7">
            <w:pPr>
              <w:keepNext/>
              <w:tabs>
                <w:tab w:val="decimal" w:pos="1107"/>
              </w:tabs>
              <w:spacing w:beforeLines="40" w:before="96" w:after="40"/>
              <w:jc w:val="both"/>
              <w:rPr>
                <w:del w:id="577" w:author="Nick Joseph" w:date="2020-11-11T16:42:00Z"/>
                <w:rFonts w:eastAsia="Times New Roman"/>
                <w:color w:val="000000"/>
              </w:rPr>
            </w:pPr>
          </w:p>
        </w:tc>
      </w:tr>
      <w:tr w:rsidR="00FF1D40" w:rsidRPr="00C40FF0" w:rsidDel="003C2E71" w14:paraId="0E51484D" w14:textId="1F6BA8B7" w:rsidTr="00A50151">
        <w:trPr>
          <w:trHeight w:val="398"/>
          <w:del w:id="578" w:author="Nick Joseph" w:date="2020-11-11T16:42:00Z"/>
        </w:trPr>
        <w:tc>
          <w:tcPr>
            <w:tcW w:w="6560" w:type="dxa"/>
            <w:gridSpan w:val="3"/>
            <w:tcBorders>
              <w:right w:val="nil"/>
            </w:tcBorders>
          </w:tcPr>
          <w:p w14:paraId="7E002024" w14:textId="170D891C" w:rsidR="00FF1D40" w:rsidRPr="00C40FF0" w:rsidDel="003C2E71" w:rsidRDefault="00FF1D40" w:rsidP="00FF1D40">
            <w:pPr>
              <w:keepNext/>
              <w:keepLines/>
              <w:numPr>
                <w:ilvl w:val="0"/>
                <w:numId w:val="14"/>
              </w:numPr>
              <w:tabs>
                <w:tab w:val="left" w:pos="342"/>
              </w:tabs>
              <w:spacing w:beforeLines="40" w:before="96" w:after="40" w:line="240" w:lineRule="auto"/>
              <w:ind w:left="342" w:hanging="270"/>
              <w:jc w:val="both"/>
              <w:rPr>
                <w:del w:id="579" w:author="Nick Joseph" w:date="2020-11-11T16:42:00Z"/>
                <w:rFonts w:eastAsia="Times New Roman"/>
                <w:color w:val="000000"/>
              </w:rPr>
            </w:pPr>
            <w:del w:id="580" w:author="Nick Joseph" w:date="2020-11-11T16:42:00Z">
              <w:r w:rsidDel="003C2E71">
                <w:rPr>
                  <w:rFonts w:eastAsia="Times New Roman"/>
                  <w:color w:val="000000"/>
                </w:rPr>
                <w:delText xml:space="preserve">GoGoGrocery will collaborate with the software company which allows shared profits and advertisements. </w:delText>
              </w:r>
            </w:del>
          </w:p>
        </w:tc>
        <w:tc>
          <w:tcPr>
            <w:tcW w:w="1392" w:type="dxa"/>
            <w:tcBorders>
              <w:left w:val="nil"/>
              <w:right w:val="nil"/>
            </w:tcBorders>
          </w:tcPr>
          <w:p w14:paraId="65DDF372" w14:textId="7D51B343" w:rsidR="00FF1D40" w:rsidRPr="00C40FF0" w:rsidDel="003C2E71" w:rsidRDefault="00FF1D40" w:rsidP="00051ED7">
            <w:pPr>
              <w:keepNext/>
              <w:tabs>
                <w:tab w:val="decimal" w:pos="1062"/>
              </w:tabs>
              <w:spacing w:beforeLines="40" w:before="96" w:after="40"/>
              <w:jc w:val="both"/>
              <w:rPr>
                <w:del w:id="581" w:author="Nick Joseph" w:date="2020-11-11T16:42:00Z"/>
                <w:rFonts w:eastAsia="Times New Roman"/>
                <w:color w:val="000000"/>
              </w:rPr>
            </w:pPr>
          </w:p>
        </w:tc>
        <w:tc>
          <w:tcPr>
            <w:tcW w:w="1048" w:type="dxa"/>
            <w:tcBorders>
              <w:left w:val="nil"/>
            </w:tcBorders>
          </w:tcPr>
          <w:p w14:paraId="0ED14BB0" w14:textId="4257051B" w:rsidR="00FF1D40" w:rsidRPr="00C40FF0" w:rsidDel="003C2E71" w:rsidRDefault="00FF1D40" w:rsidP="00051ED7">
            <w:pPr>
              <w:keepNext/>
              <w:tabs>
                <w:tab w:val="decimal" w:pos="1107"/>
              </w:tabs>
              <w:spacing w:beforeLines="40" w:before="96" w:after="40"/>
              <w:jc w:val="both"/>
              <w:rPr>
                <w:del w:id="582" w:author="Nick Joseph" w:date="2020-11-11T16:42:00Z"/>
                <w:rFonts w:eastAsia="Times New Roman"/>
                <w:color w:val="000000"/>
              </w:rPr>
            </w:pPr>
          </w:p>
        </w:tc>
      </w:tr>
    </w:tbl>
    <w:p w14:paraId="5F4F6FA3" w14:textId="00342809" w:rsidR="00FF1D40" w:rsidDel="003C2E71" w:rsidRDefault="00FF1D40" w:rsidP="00FF1D40">
      <w:pPr>
        <w:keepNext/>
        <w:spacing w:beforeLines="40" w:before="96" w:after="40"/>
        <w:ind w:left="360"/>
        <w:jc w:val="both"/>
        <w:rPr>
          <w:del w:id="583" w:author="Nick Joseph" w:date="2020-11-11T16:42:00Z"/>
        </w:rPr>
      </w:pPr>
    </w:p>
    <w:p w14:paraId="057AACDD" w14:textId="07593722" w:rsidR="00FF1D40" w:rsidRPr="006E6628" w:rsidDel="003C2E71" w:rsidRDefault="00FF1D40" w:rsidP="00FF1D40">
      <w:pPr>
        <w:keepNext/>
        <w:pBdr>
          <w:bottom w:val="single" w:sz="12" w:space="1" w:color="4F81BD"/>
        </w:pBdr>
        <w:tabs>
          <w:tab w:val="right" w:pos="10440"/>
        </w:tabs>
        <w:spacing w:beforeLines="40" w:before="96" w:after="40"/>
        <w:ind w:left="360" w:right="90"/>
        <w:jc w:val="both"/>
        <w:rPr>
          <w:del w:id="584" w:author="Nick Joseph" w:date="2020-11-11T16:42:00Z"/>
          <w:rFonts w:eastAsia="Times New Roman"/>
          <w:b/>
          <w:bCs/>
          <w:color w:val="000000"/>
          <w:szCs w:val="20"/>
        </w:rPr>
      </w:pPr>
      <w:del w:id="585" w:author="Nick Joseph" w:date="2020-11-11T16:42:00Z">
        <w:r w:rsidDel="003C2E71">
          <w:rPr>
            <w:rFonts w:eastAsia="Times New Roman"/>
            <w:b/>
            <w:bCs/>
            <w:color w:val="000000"/>
            <w:szCs w:val="20"/>
          </w:rPr>
          <w:delText>Intangible Benefits</w:delText>
        </w:r>
        <w:r w:rsidDel="003C2E71">
          <w:rPr>
            <w:rFonts w:eastAsia="Times New Roman"/>
            <w:b/>
            <w:bCs/>
            <w:color w:val="000000"/>
            <w:szCs w:val="20"/>
          </w:rPr>
          <w:tab/>
          <w:delText>Impact or Value</w:delText>
        </w:r>
      </w:del>
    </w:p>
    <w:tbl>
      <w:tblPr>
        <w:tblW w:w="0" w:type="auto"/>
        <w:tblLayout w:type="fixed"/>
        <w:tblCellMar>
          <w:left w:w="0" w:type="dxa"/>
          <w:right w:w="0" w:type="dxa"/>
        </w:tblCellMar>
        <w:tblLook w:val="0000" w:firstRow="0" w:lastRow="0" w:firstColumn="0" w:lastColumn="0" w:noHBand="0" w:noVBand="0"/>
      </w:tblPr>
      <w:tblGrid>
        <w:gridCol w:w="360"/>
        <w:gridCol w:w="360"/>
      </w:tblGrid>
      <w:tr w:rsidR="00FC6DE1" w:rsidDel="00FC6DE1" w14:paraId="44EB886B" w14:textId="65B11FCC">
        <w:trPr>
          <w:del w:id="586" w:author="Nick Joseph" w:date="2020-11-11T19:51:00Z"/>
        </w:trPr>
        <w:tc>
          <w:tcPr>
            <w:tcW w:w="360" w:type="dxa"/>
          </w:tcPr>
          <w:p w14:paraId="4E465C4C" w14:textId="40E53F42" w:rsidR="00FF1D40" w:rsidRPr="00C40FF0" w:rsidDel="003C2E71" w:rsidRDefault="00FF1D40" w:rsidP="00FF1D40">
            <w:pPr>
              <w:keepNext/>
              <w:keepLines/>
              <w:numPr>
                <w:ilvl w:val="0"/>
                <w:numId w:val="14"/>
              </w:numPr>
              <w:tabs>
                <w:tab w:val="left" w:pos="342"/>
              </w:tabs>
              <w:spacing w:beforeLines="40" w:before="96" w:after="40" w:line="240" w:lineRule="auto"/>
              <w:ind w:left="342" w:hanging="270"/>
              <w:jc w:val="both"/>
              <w:rPr>
                <w:del w:id="587" w:author="Nick Joseph" w:date="2020-11-11T16:42:00Z"/>
                <w:rFonts w:eastAsia="Times New Roman"/>
                <w:color w:val="000000"/>
              </w:rPr>
            </w:pPr>
            <w:del w:id="588" w:author="Nick Joseph" w:date="2020-11-11T16:42:00Z">
              <w:r w:rsidDel="003C2E71">
                <w:rPr>
                  <w:rFonts w:eastAsia="Times New Roman"/>
                  <w:color w:val="000000"/>
                </w:rPr>
                <w:delText>Fresh groceries from any of your preferred stores.</w:delText>
              </w:r>
            </w:del>
          </w:p>
        </w:tc>
        <w:tc>
          <w:tcPr>
            <w:tcW w:w="360" w:type="dxa"/>
          </w:tcPr>
          <w:p w14:paraId="7C4FAA6B" w14:textId="35B88CBC" w:rsidR="00FF1D40" w:rsidRPr="00C40FF0" w:rsidDel="003C2E71" w:rsidRDefault="00FF1D40" w:rsidP="00051ED7">
            <w:pPr>
              <w:keepNext/>
              <w:tabs>
                <w:tab w:val="decimal" w:pos="1062"/>
              </w:tabs>
              <w:spacing w:beforeLines="40" w:before="96" w:after="40"/>
              <w:ind w:left="72"/>
              <w:jc w:val="both"/>
              <w:rPr>
                <w:del w:id="589" w:author="Nick Joseph" w:date="2020-11-11T16:42:00Z"/>
                <w:rFonts w:eastAsia="Times New Roman"/>
                <w:color w:val="000000"/>
              </w:rPr>
            </w:pPr>
          </w:p>
        </w:tc>
      </w:tr>
    </w:tbl>
    <w:p w14:paraId="37EC69C1" w14:textId="77777777" w:rsidR="00FC6DE1" w:rsidRPr="00C40FF0" w:rsidDel="003C2E71" w:rsidRDefault="00FC6DE1">
      <w:pPr>
        <w:rPr>
          <w:del w:id="590" w:author="Nick Joseph" w:date="2020-11-11T16:42:00Z"/>
        </w:rPr>
      </w:pPr>
    </w:p>
    <w:tbl>
      <w:tblPr>
        <w:tblW w:w="9000" w:type="dxa"/>
        <w:tblInd w:w="350"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400" w:firstRow="0" w:lastRow="0" w:firstColumn="0" w:lastColumn="0" w:noHBand="0" w:noVBand="1"/>
      </w:tblPr>
      <w:tblGrid>
        <w:gridCol w:w="7994"/>
        <w:gridCol w:w="1006"/>
      </w:tblGrid>
      <w:tr w:rsidR="00FF1D40" w:rsidRPr="00C40FF0" w:rsidDel="003C2E71" w14:paraId="1EDC4446" w14:textId="2C60636A" w:rsidTr="00A50151">
        <w:trPr>
          <w:trHeight w:val="420"/>
          <w:del w:id="591" w:author="Nick Joseph" w:date="2020-11-11T16:42:00Z"/>
        </w:trPr>
        <w:tc>
          <w:tcPr>
            <w:tcW w:w="7994" w:type="dxa"/>
            <w:tcBorders>
              <w:right w:val="nil"/>
            </w:tcBorders>
          </w:tcPr>
          <w:p w14:paraId="05DADFD3" w14:textId="6F02396F" w:rsidR="00FF1D40" w:rsidRPr="00C40FF0" w:rsidDel="003C2E71" w:rsidRDefault="00FF1D40" w:rsidP="00FF1D40">
            <w:pPr>
              <w:keepNext/>
              <w:keepLines/>
              <w:numPr>
                <w:ilvl w:val="0"/>
                <w:numId w:val="14"/>
              </w:numPr>
              <w:tabs>
                <w:tab w:val="left" w:pos="342"/>
              </w:tabs>
              <w:spacing w:beforeLines="40" w:before="96" w:after="40" w:line="240" w:lineRule="auto"/>
              <w:ind w:left="342" w:hanging="270"/>
              <w:jc w:val="both"/>
              <w:rPr>
                <w:del w:id="592" w:author="Nick Joseph" w:date="2020-11-11T16:42:00Z"/>
                <w:rFonts w:eastAsia="Times New Roman"/>
                <w:color w:val="000000"/>
              </w:rPr>
            </w:pPr>
            <w:del w:id="593" w:author="Nick Joseph" w:date="2020-11-11T16:42:00Z">
              <w:r w:rsidDel="003C2E71">
                <w:rPr>
                  <w:rFonts w:eastAsia="Times New Roman"/>
                  <w:color w:val="000000"/>
                </w:rPr>
                <w:delText>Saves time and effort for elderly and disabled customers.</w:delText>
              </w:r>
            </w:del>
          </w:p>
        </w:tc>
        <w:tc>
          <w:tcPr>
            <w:tcW w:w="1006" w:type="dxa"/>
            <w:tcBorders>
              <w:left w:val="nil"/>
            </w:tcBorders>
          </w:tcPr>
          <w:p w14:paraId="38C9555B" w14:textId="43624791" w:rsidR="00FF1D40" w:rsidRPr="00C40FF0" w:rsidDel="003C2E71" w:rsidRDefault="00FF1D40" w:rsidP="00051ED7">
            <w:pPr>
              <w:keepNext/>
              <w:tabs>
                <w:tab w:val="decimal" w:pos="1062"/>
              </w:tabs>
              <w:spacing w:beforeLines="40" w:before="96" w:after="40"/>
              <w:ind w:left="72"/>
              <w:jc w:val="both"/>
              <w:rPr>
                <w:del w:id="594" w:author="Nick Joseph" w:date="2020-11-11T16:42:00Z"/>
                <w:rFonts w:eastAsia="Times New Roman"/>
                <w:color w:val="000000"/>
              </w:rPr>
            </w:pPr>
          </w:p>
        </w:tc>
      </w:tr>
      <w:tr w:rsidR="00FF1D40" w:rsidRPr="00C40FF0" w:rsidDel="003C2E71" w14:paraId="5E759BBF" w14:textId="0C9C24A8" w:rsidTr="00A50151">
        <w:trPr>
          <w:trHeight w:val="420"/>
          <w:del w:id="595" w:author="Nick Joseph" w:date="2020-11-11T16:42:00Z"/>
        </w:trPr>
        <w:tc>
          <w:tcPr>
            <w:tcW w:w="7994" w:type="dxa"/>
            <w:tcBorders>
              <w:right w:val="nil"/>
            </w:tcBorders>
          </w:tcPr>
          <w:p w14:paraId="0333FE76" w14:textId="11CD81D5" w:rsidR="00FF1D40" w:rsidDel="003C2E71" w:rsidRDefault="00FF1D40" w:rsidP="00FF1D40">
            <w:pPr>
              <w:keepNext/>
              <w:keepLines/>
              <w:numPr>
                <w:ilvl w:val="0"/>
                <w:numId w:val="14"/>
              </w:numPr>
              <w:tabs>
                <w:tab w:val="left" w:pos="342"/>
              </w:tabs>
              <w:spacing w:beforeLines="40" w:before="96" w:after="40" w:line="240" w:lineRule="auto"/>
              <w:ind w:left="342" w:hanging="270"/>
              <w:jc w:val="both"/>
              <w:rPr>
                <w:del w:id="596" w:author="Nick Joseph" w:date="2020-11-11T16:42:00Z"/>
                <w:rFonts w:eastAsia="Times New Roman"/>
                <w:color w:val="000000"/>
              </w:rPr>
            </w:pPr>
            <w:del w:id="597" w:author="Nick Joseph" w:date="2020-11-11T16:42:00Z">
              <w:r w:rsidDel="003C2E71">
                <w:rPr>
                  <w:rFonts w:eastAsia="Times New Roman"/>
                  <w:color w:val="000000"/>
                </w:rPr>
                <w:delText>Lowers risk of face to face contact especially during COVID</w:delText>
              </w:r>
            </w:del>
          </w:p>
        </w:tc>
        <w:tc>
          <w:tcPr>
            <w:tcW w:w="1006" w:type="dxa"/>
            <w:tcBorders>
              <w:left w:val="nil"/>
            </w:tcBorders>
          </w:tcPr>
          <w:p w14:paraId="7CB59DD9" w14:textId="13FA83BA" w:rsidR="00FF1D40" w:rsidRPr="00C40FF0" w:rsidDel="003C2E71" w:rsidRDefault="00FF1D40" w:rsidP="00051ED7">
            <w:pPr>
              <w:keepNext/>
              <w:tabs>
                <w:tab w:val="decimal" w:pos="1062"/>
              </w:tabs>
              <w:spacing w:beforeLines="40" w:before="96" w:after="40"/>
              <w:ind w:left="72"/>
              <w:jc w:val="both"/>
              <w:rPr>
                <w:del w:id="598" w:author="Nick Joseph" w:date="2020-11-11T16:42:00Z"/>
                <w:rFonts w:eastAsia="Times New Roman"/>
                <w:color w:val="000000"/>
              </w:rPr>
            </w:pPr>
          </w:p>
        </w:tc>
      </w:tr>
    </w:tbl>
    <w:p w14:paraId="7D2BB96A" w14:textId="0547817B" w:rsidR="00A55F67" w:rsidDel="008E1665" w:rsidRDefault="00A55F67" w:rsidP="00FF1D40">
      <w:pPr>
        <w:spacing w:after="240" w:line="240" w:lineRule="auto"/>
        <w:rPr>
          <w:del w:id="599" w:author="Nick Joseph" w:date="2020-11-11T19:48:00Z"/>
        </w:rPr>
      </w:pPr>
    </w:p>
    <w:p w14:paraId="2A8A5117" w14:textId="1EA2A42C" w:rsidR="00A65BB2" w:rsidRPr="00792A8B" w:rsidDel="003C2E71" w:rsidRDefault="00A65BB2" w:rsidP="003C5621">
      <w:pPr>
        <w:spacing w:after="240" w:line="240" w:lineRule="auto"/>
        <w:rPr>
          <w:del w:id="600" w:author="Nick Joseph" w:date="2020-11-11T16:42:00Z"/>
          <w:rFonts w:ascii="Helvetica" w:hAnsi="Helvetica" w:cs="Helvetica"/>
          <w:sz w:val="24"/>
          <w:szCs w:val="24"/>
        </w:rPr>
      </w:pPr>
    </w:p>
    <w:p w14:paraId="28B3F2B7" w14:textId="6080DF3C" w:rsidR="00792A8B" w:rsidRPr="00792A8B" w:rsidDel="003C2E71" w:rsidRDefault="00792A8B" w:rsidP="003C5621">
      <w:pPr>
        <w:spacing w:after="240" w:line="240" w:lineRule="auto"/>
        <w:rPr>
          <w:del w:id="601" w:author="Nick Joseph" w:date="2020-11-11T16:42:00Z"/>
          <w:rFonts w:ascii="Helvetica" w:hAnsi="Helvetica" w:cs="Helvetica"/>
          <w:b/>
          <w:bCs/>
          <w:color w:val="538135" w:themeColor="accent6" w:themeShade="BF"/>
          <w:sz w:val="24"/>
          <w:szCs w:val="24"/>
        </w:rPr>
      </w:pPr>
    </w:p>
    <w:p w14:paraId="5F4CB108" w14:textId="4B00E3ED" w:rsidR="004D73BD" w:rsidRPr="004D73BD" w:rsidDel="003C2E71" w:rsidRDefault="004D73BD" w:rsidP="003C5621">
      <w:pPr>
        <w:spacing w:after="240" w:line="240" w:lineRule="auto"/>
        <w:rPr>
          <w:del w:id="602" w:author="Nick Joseph" w:date="2020-11-11T16:42:00Z"/>
          <w:rFonts w:ascii="Helvetica" w:hAnsi="Helvetica" w:cs="Helvetica"/>
          <w:sz w:val="24"/>
          <w:szCs w:val="24"/>
        </w:rPr>
      </w:pPr>
    </w:p>
    <w:p w14:paraId="4BBE64FC" w14:textId="57C99466" w:rsidR="00A50151" w:rsidRPr="009A2773" w:rsidDel="003C2E71" w:rsidRDefault="00A50151" w:rsidP="00A50151">
      <w:pPr>
        <w:keepNext/>
        <w:keepLines/>
        <w:numPr>
          <w:ilvl w:val="0"/>
          <w:numId w:val="13"/>
        </w:numPr>
        <w:spacing w:beforeLines="40" w:before="96" w:after="40" w:line="240" w:lineRule="auto"/>
        <w:jc w:val="both"/>
        <w:rPr>
          <w:del w:id="603" w:author="Nick Joseph" w:date="2020-11-11T16:42:00Z"/>
          <w:b/>
          <w:sz w:val="24"/>
        </w:rPr>
      </w:pPr>
      <w:del w:id="604" w:author="Nick Joseph" w:date="2020-11-11T16:42:00Z">
        <w:r w:rsidRPr="009A2773" w:rsidDel="003C2E71">
          <w:rPr>
            <w:b/>
            <w:sz w:val="24"/>
          </w:rPr>
          <w:delText xml:space="preserve">Project </w:delText>
        </w:r>
        <w:r w:rsidDel="003C2E71">
          <w:rPr>
            <w:b/>
            <w:sz w:val="24"/>
          </w:rPr>
          <w:delText>Requirements</w:delText>
        </w:r>
        <w:r w:rsidRPr="009A2773" w:rsidDel="003C2E71">
          <w:rPr>
            <w:b/>
            <w:sz w:val="24"/>
          </w:rPr>
          <w:delText xml:space="preserve"> </w:delText>
        </w:r>
      </w:del>
    </w:p>
    <w:p w14:paraId="623507B6" w14:textId="3CD3AA8A" w:rsidR="00A50151" w:rsidRPr="005B7013" w:rsidDel="003C2E71" w:rsidRDefault="00A50151" w:rsidP="00A50151">
      <w:pPr>
        <w:keepNext/>
        <w:keepLines/>
        <w:spacing w:beforeLines="40" w:before="96" w:after="40"/>
        <w:ind w:left="360"/>
        <w:jc w:val="both"/>
        <w:rPr>
          <w:del w:id="605" w:author="Nick Joseph" w:date="2020-11-11T16:42:00Z"/>
          <w:i/>
          <w:sz w:val="16"/>
          <w:szCs w:val="16"/>
        </w:rPr>
      </w:pPr>
      <w:del w:id="606" w:author="Nick Joseph" w:date="2020-11-11T16:42:00Z">
        <w:r w:rsidRPr="00F51DE6" w:rsidDel="003C2E71">
          <w:rPr>
            <w:i/>
            <w:sz w:val="16"/>
            <w:szCs w:val="16"/>
          </w:rPr>
          <w:delText xml:space="preserve">The Project team will gather detailed requirements once the project is approved. </w:delText>
        </w:r>
        <w:r w:rsidDel="003C2E71">
          <w:rPr>
            <w:i/>
            <w:sz w:val="16"/>
            <w:szCs w:val="16"/>
          </w:rPr>
          <w:delText>Use this section to</w:delText>
        </w:r>
        <w:r w:rsidRPr="00F51DE6" w:rsidDel="003C2E71">
          <w:rPr>
            <w:i/>
            <w:sz w:val="16"/>
            <w:szCs w:val="16"/>
          </w:rPr>
          <w:delText xml:space="preserve"> articulate any critical components of the solution to help with scoping the size</w:delText>
        </w:r>
        <w:r w:rsidDel="003C2E71">
          <w:rPr>
            <w:i/>
            <w:sz w:val="16"/>
            <w:szCs w:val="16"/>
          </w:rPr>
          <w:delText xml:space="preserve"> and complexity</w:delText>
        </w:r>
        <w:r w:rsidRPr="00F51DE6" w:rsidDel="003C2E71">
          <w:rPr>
            <w:i/>
            <w:sz w:val="16"/>
            <w:szCs w:val="16"/>
          </w:rPr>
          <w:delText xml:space="preserve"> of the project. Do not indicate the type of solution</w:delText>
        </w:r>
        <w:r w:rsidDel="003C2E71">
          <w:rPr>
            <w:i/>
            <w:sz w:val="16"/>
            <w:szCs w:val="16"/>
          </w:rPr>
          <w:delText>;</w:delText>
        </w:r>
        <w:r w:rsidRPr="00F51DE6" w:rsidDel="003C2E71">
          <w:rPr>
            <w:i/>
            <w:sz w:val="16"/>
            <w:szCs w:val="16"/>
          </w:rPr>
          <w:delText xml:space="preserve"> </w:delText>
        </w:r>
        <w:r w:rsidDel="003C2E71">
          <w:rPr>
            <w:i/>
            <w:sz w:val="16"/>
            <w:szCs w:val="16"/>
          </w:rPr>
          <w:delText>instead,</w:delText>
        </w:r>
        <w:r w:rsidRPr="00F51DE6" w:rsidDel="003C2E71">
          <w:rPr>
            <w:i/>
            <w:sz w:val="16"/>
            <w:szCs w:val="16"/>
          </w:rPr>
          <w:delText xml:space="preserve"> only list the end</w:delText>
        </w:r>
        <w:r w:rsidDel="003C2E71">
          <w:rPr>
            <w:i/>
            <w:sz w:val="16"/>
            <w:szCs w:val="16"/>
          </w:rPr>
          <w:delText xml:space="preserve"> result</w:delText>
        </w:r>
        <w:r w:rsidRPr="00F51DE6" w:rsidDel="003C2E71">
          <w:rPr>
            <w:i/>
            <w:sz w:val="16"/>
            <w:szCs w:val="16"/>
          </w:rPr>
          <w:delText xml:space="preserve">s you would expect to receive when the project is complete. </w:delText>
        </w:r>
      </w:del>
    </w:p>
    <w:p w14:paraId="2775CE19" w14:textId="4C64AF68" w:rsidR="00A50151" w:rsidRPr="00FF0714" w:rsidDel="003C2E71" w:rsidRDefault="00A50151" w:rsidP="00A50151">
      <w:pPr>
        <w:keepNext/>
        <w:keepLines/>
        <w:numPr>
          <w:ilvl w:val="1"/>
          <w:numId w:val="13"/>
        </w:numPr>
        <w:tabs>
          <w:tab w:val="left" w:pos="1080"/>
        </w:tabs>
        <w:spacing w:beforeLines="40" w:before="96" w:after="40" w:line="240" w:lineRule="auto"/>
        <w:jc w:val="both"/>
        <w:rPr>
          <w:del w:id="607" w:author="Nick Joseph" w:date="2020-11-11T16:42:00Z"/>
          <w:b/>
          <w:iCs/>
          <w:szCs w:val="20"/>
        </w:rPr>
      </w:pPr>
      <w:del w:id="608" w:author="Nick Joseph" w:date="2020-11-11T16:42:00Z">
        <w:r w:rsidRPr="00FF0714" w:rsidDel="003C2E71">
          <w:rPr>
            <w:b/>
            <w:szCs w:val="20"/>
          </w:rPr>
          <w:delText>Must Have’s</w:delText>
        </w:r>
      </w:del>
    </w:p>
    <w:tbl>
      <w:tblPr>
        <w:tblpPr w:leftFromText="180" w:rightFromText="180" w:vertAnchor="page" w:horzAnchor="margin" w:tblpXSpec="center" w:tblpY="108"/>
        <w:tblOverlap w:val="neve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60" w:firstRow="1" w:lastRow="1" w:firstColumn="0" w:lastColumn="0" w:noHBand="0" w:noVBand="1"/>
      </w:tblPr>
      <w:tblGrid>
        <w:gridCol w:w="3528"/>
      </w:tblGrid>
      <w:tr w:rsidR="00FC6DE1" w:rsidDel="00FC6DE1" w14:paraId="73D6BA4C" w14:textId="7923B83D" w:rsidTr="00A50151">
        <w:trPr>
          <w:trHeight w:val="420"/>
          <w:del w:id="609" w:author="Nick Joseph" w:date="2020-11-11T19:50:00Z"/>
        </w:trPr>
        <w:tc>
          <w:tcPr>
            <w:tcW w:w="3528" w:type="dxa"/>
            <w:tcBorders>
              <w:top w:val="double" w:sz="6" w:space="0" w:color="7BA0CD"/>
              <w:left w:val="single" w:sz="8" w:space="0" w:color="7BA0CD"/>
              <w:bottom w:val="single" w:sz="8" w:space="0" w:color="7BA0CD"/>
              <w:right w:val="nil"/>
            </w:tcBorders>
            <w:shd w:val="clear" w:color="auto" w:fill="4F81BD"/>
          </w:tcPr>
          <w:p w14:paraId="6D706E05" w14:textId="3CA00A5E" w:rsidR="00A50151" w:rsidRPr="00C40FF0" w:rsidDel="003C2E71" w:rsidRDefault="00A50151" w:rsidP="00A50151">
            <w:pPr>
              <w:keepNext/>
              <w:keepLines/>
              <w:numPr>
                <w:ilvl w:val="2"/>
                <w:numId w:val="13"/>
              </w:numPr>
              <w:tabs>
                <w:tab w:val="left" w:pos="882"/>
              </w:tabs>
              <w:spacing w:beforeLines="40" w:before="96" w:after="40" w:line="240" w:lineRule="auto"/>
              <w:ind w:left="882" w:hanging="810"/>
              <w:jc w:val="both"/>
              <w:rPr>
                <w:del w:id="610" w:author="Nick Joseph" w:date="2020-11-11T16:42:00Z"/>
                <w:rFonts w:eastAsia="Times New Roman"/>
                <w:bCs/>
                <w:color w:val="000000"/>
              </w:rPr>
            </w:pPr>
            <w:del w:id="611" w:author="Nick Joseph" w:date="2020-11-11T16:42:00Z">
              <w:r w:rsidDel="003C2E71">
                <w:rPr>
                  <w:rFonts w:eastAsia="Times New Roman"/>
                  <w:bCs/>
                  <w:color w:val="000000"/>
                </w:rPr>
                <w:delText>The app requesting the user’s location or asking the user to enter their address to check what grocery stores are nearby. The user can choose which stores they want to get groceries from.</w:delText>
              </w:r>
            </w:del>
          </w:p>
        </w:tc>
      </w:tr>
    </w:tbl>
    <w:tbl>
      <w:tblPr>
        <w:tblW w:w="0" w:type="auto"/>
        <w:tblLayout w:type="fixed"/>
        <w:tblCellMar>
          <w:left w:w="0" w:type="dxa"/>
          <w:right w:w="0" w:type="dxa"/>
        </w:tblCellMar>
        <w:tblLook w:val="0000" w:firstRow="0" w:lastRow="0" w:firstColumn="0" w:lastColumn="0" w:noHBand="0" w:noVBand="0"/>
      </w:tblPr>
      <w:tblGrid>
        <w:gridCol w:w="360"/>
      </w:tblGrid>
      <w:tr w:rsidR="00FC6DE1" w:rsidDel="00FC6DE1" w14:paraId="2303A4B1" w14:textId="1B94F261">
        <w:trPr>
          <w:del w:id="612" w:author="Nick Joseph" w:date="2020-11-11T19:51:00Z"/>
        </w:trPr>
        <w:tc>
          <w:tcPr>
            <w:tcW w:w="360" w:type="dxa"/>
          </w:tcPr>
          <w:p w14:paraId="77C6E9A1" w14:textId="78C8DAC0" w:rsidR="00A50151" w:rsidRPr="00C40FF0" w:rsidDel="003C2E71" w:rsidRDefault="00A50151" w:rsidP="00A50151">
            <w:pPr>
              <w:keepNext/>
              <w:numPr>
                <w:ilvl w:val="2"/>
                <w:numId w:val="13"/>
              </w:numPr>
              <w:tabs>
                <w:tab w:val="left" w:pos="882"/>
              </w:tabs>
              <w:spacing w:beforeLines="40" w:before="96" w:after="40" w:line="240" w:lineRule="auto"/>
              <w:ind w:left="882" w:hanging="810"/>
              <w:jc w:val="both"/>
              <w:rPr>
                <w:del w:id="613" w:author="Nick Joseph" w:date="2020-11-11T16:42:00Z"/>
                <w:rFonts w:eastAsia="Times New Roman"/>
                <w:color w:val="000000"/>
              </w:rPr>
            </w:pPr>
            <w:del w:id="614" w:author="Nick Joseph" w:date="2020-11-11T16:42:00Z">
              <w:r w:rsidDel="003C2E71">
                <w:rPr>
                  <w:rFonts w:eastAsia="Times New Roman"/>
                  <w:bCs/>
                  <w:color w:val="000000"/>
                </w:rPr>
                <w:delText>A user is assigned a courier at check out. The app sends out a request to any couriers close to the store and customer.</w:delText>
              </w:r>
            </w:del>
          </w:p>
        </w:tc>
      </w:tr>
    </w:tbl>
    <w:p w14:paraId="59F1C1DD" w14:textId="77777777" w:rsidR="00FC6DE1" w:rsidRPr="00C40FF0" w:rsidDel="003C2E71" w:rsidRDefault="00FC6DE1">
      <w:pPr>
        <w:rPr>
          <w:del w:id="615" w:author="Nick Joseph" w:date="2020-11-11T16:42:00Z"/>
        </w:rPr>
      </w:pPr>
    </w:p>
    <w:tbl>
      <w:tblPr>
        <w:tblW w:w="0" w:type="auto"/>
        <w:tblLayout w:type="fixed"/>
        <w:tblCellMar>
          <w:left w:w="0" w:type="dxa"/>
          <w:right w:w="0" w:type="dxa"/>
        </w:tblCellMar>
        <w:tblLook w:val="0000" w:firstRow="0" w:lastRow="0" w:firstColumn="0" w:lastColumn="0" w:noHBand="0" w:noVBand="0"/>
      </w:tblPr>
      <w:tblGrid>
        <w:gridCol w:w="360"/>
      </w:tblGrid>
      <w:tr w:rsidR="00FC6DE1" w:rsidDel="00FC6DE1" w14:paraId="6E850A7A" w14:textId="3C232C8F">
        <w:trPr>
          <w:del w:id="616" w:author="Nick Joseph" w:date="2020-11-11T19:51:00Z"/>
        </w:trPr>
        <w:tc>
          <w:tcPr>
            <w:tcW w:w="360" w:type="dxa"/>
          </w:tcPr>
          <w:p w14:paraId="36428CE0" w14:textId="623B0045" w:rsidR="00A50151" w:rsidDel="003C2E71" w:rsidRDefault="00A50151" w:rsidP="00A50151">
            <w:pPr>
              <w:keepNext/>
              <w:numPr>
                <w:ilvl w:val="2"/>
                <w:numId w:val="13"/>
              </w:numPr>
              <w:tabs>
                <w:tab w:val="left" w:pos="882"/>
              </w:tabs>
              <w:spacing w:beforeLines="40" w:before="96" w:after="40" w:line="240" w:lineRule="auto"/>
              <w:ind w:left="882" w:hanging="810"/>
              <w:jc w:val="both"/>
              <w:rPr>
                <w:del w:id="617" w:author="Nick Joseph" w:date="2020-11-11T16:42:00Z"/>
                <w:rFonts w:eastAsia="Times New Roman"/>
                <w:bCs/>
                <w:color w:val="000000"/>
              </w:rPr>
            </w:pPr>
            <w:del w:id="618" w:author="Nick Joseph" w:date="2020-11-11T16:42:00Z">
              <w:r w:rsidDel="003C2E71">
                <w:rPr>
                  <w:rFonts w:eastAsia="Times New Roman"/>
                  <w:bCs/>
                  <w:color w:val="000000"/>
                </w:rPr>
                <w:delText>The app should display each category of groceries. For example</w:delText>
              </w:r>
            </w:del>
            <w:del w:id="619" w:author="Nick Joseph" w:date="2020-11-02T19:18:00Z">
              <w:r w:rsidDel="003D0001">
                <w:rPr>
                  <w:rFonts w:eastAsia="Times New Roman"/>
                  <w:bCs/>
                  <w:color w:val="000000"/>
                </w:rPr>
                <w:delText>:</w:delText>
              </w:r>
            </w:del>
            <w:del w:id="620" w:author="Nick Joseph" w:date="2020-11-11T16:42:00Z">
              <w:r w:rsidDel="003C2E71">
                <w:rPr>
                  <w:rFonts w:eastAsia="Times New Roman"/>
                  <w:bCs/>
                  <w:color w:val="000000"/>
                </w:rPr>
                <w:delText xml:space="preserve"> dairy, milk, fruits, healthcare, </w:delText>
              </w:r>
              <w:r w:rsidR="00EF4B01" w:rsidDel="003C2E71">
                <w:rPr>
                  <w:rFonts w:eastAsia="Times New Roman"/>
                  <w:bCs/>
                  <w:color w:val="000000"/>
                </w:rPr>
                <w:delText>etc.</w:delText>
              </w:r>
              <w:r w:rsidDel="003C2E71">
                <w:rPr>
                  <w:rFonts w:eastAsia="Times New Roman"/>
                  <w:bCs/>
                  <w:color w:val="000000"/>
                </w:rPr>
                <w:delText xml:space="preserve"> for customers to easily look for products.</w:delText>
              </w:r>
            </w:del>
          </w:p>
        </w:tc>
      </w:tr>
    </w:tbl>
    <w:p w14:paraId="0C2229BE" w14:textId="77777777" w:rsidR="00FC6DE1" w:rsidRPr="00C40FF0" w:rsidDel="003C2E71" w:rsidRDefault="00FC6DE1">
      <w:pPr>
        <w:rPr>
          <w:del w:id="621" w:author="Nick Joseph" w:date="2020-11-11T16:42:00Z"/>
        </w:rPr>
      </w:pPr>
    </w:p>
    <w:tbl>
      <w:tblPr>
        <w:tblpPr w:leftFromText="180" w:rightFromText="180" w:vertAnchor="page" w:horzAnchor="margin" w:tblpXSpec="center" w:tblpY="108"/>
        <w:tblOverlap w:val="neve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60" w:firstRow="1" w:lastRow="1" w:firstColumn="0" w:lastColumn="0" w:noHBand="0" w:noVBand="1"/>
      </w:tblPr>
      <w:tblGrid>
        <w:gridCol w:w="3528"/>
      </w:tblGrid>
      <w:tr w:rsidR="00A50151" w:rsidRPr="00C40FF0" w:rsidDel="003C2E71" w14:paraId="5B0D25E8" w14:textId="6C56D3DF" w:rsidTr="00A50151">
        <w:trPr>
          <w:trHeight w:val="405"/>
          <w:del w:id="622" w:author="Nick Joseph" w:date="2020-11-11T16:42:00Z"/>
        </w:trPr>
        <w:tc>
          <w:tcPr>
            <w:tcW w:w="3528" w:type="dxa"/>
            <w:tcBorders>
              <w:top w:val="double" w:sz="6" w:space="0" w:color="7BA0CD"/>
              <w:left w:val="single" w:sz="8" w:space="0" w:color="7BA0CD"/>
              <w:bottom w:val="single" w:sz="8" w:space="0" w:color="7BA0CD"/>
              <w:right w:val="nil"/>
            </w:tcBorders>
            <w:shd w:val="clear" w:color="auto" w:fill="4F81BD"/>
          </w:tcPr>
          <w:p w14:paraId="0B5F1DF6" w14:textId="29FD0FE0" w:rsidR="00A50151" w:rsidDel="003C2E71" w:rsidRDefault="00A50151" w:rsidP="00A50151">
            <w:pPr>
              <w:keepNext/>
              <w:numPr>
                <w:ilvl w:val="2"/>
                <w:numId w:val="13"/>
              </w:numPr>
              <w:tabs>
                <w:tab w:val="left" w:pos="882"/>
              </w:tabs>
              <w:spacing w:beforeLines="40" w:before="96" w:after="40" w:line="240" w:lineRule="auto"/>
              <w:ind w:left="882" w:hanging="810"/>
              <w:jc w:val="both"/>
              <w:rPr>
                <w:del w:id="623" w:author="Nick Joseph" w:date="2020-11-11T16:42:00Z"/>
                <w:rFonts w:eastAsia="Times New Roman"/>
                <w:bCs/>
                <w:color w:val="000000"/>
              </w:rPr>
            </w:pPr>
            <w:del w:id="624" w:author="Nick Joseph" w:date="2020-11-11T16:42:00Z">
              <w:r w:rsidDel="003C2E71">
                <w:rPr>
                  <w:rFonts w:eastAsia="Times New Roman"/>
                  <w:bCs/>
                  <w:color w:val="000000"/>
                </w:rPr>
                <w:delText>Allows the customer to pick delivery times from a pool of delivery windows.</w:delText>
              </w:r>
            </w:del>
          </w:p>
        </w:tc>
      </w:tr>
      <w:tr w:rsidR="00A50151" w:rsidRPr="00C40FF0" w:rsidDel="003C2E71" w14:paraId="59A2E7DD" w14:textId="67E428CC" w:rsidTr="00A50151">
        <w:trPr>
          <w:trHeight w:val="405"/>
          <w:del w:id="625" w:author="Nick Joseph" w:date="2020-11-11T16:42:00Z"/>
        </w:trPr>
        <w:tc>
          <w:tcPr>
            <w:tcW w:w="3528" w:type="dxa"/>
            <w:tcBorders>
              <w:top w:val="double" w:sz="6" w:space="0" w:color="7BA0CD"/>
              <w:left w:val="single" w:sz="8" w:space="0" w:color="7BA0CD"/>
              <w:bottom w:val="single" w:sz="8" w:space="0" w:color="7BA0CD"/>
              <w:right w:val="nil"/>
            </w:tcBorders>
            <w:shd w:val="clear" w:color="auto" w:fill="4F81BD"/>
          </w:tcPr>
          <w:p w14:paraId="22741052" w14:textId="4E45D408" w:rsidR="00A50151" w:rsidDel="003C2E71" w:rsidRDefault="00A50151" w:rsidP="00A50151">
            <w:pPr>
              <w:keepNext/>
              <w:numPr>
                <w:ilvl w:val="2"/>
                <w:numId w:val="13"/>
              </w:numPr>
              <w:tabs>
                <w:tab w:val="left" w:pos="882"/>
              </w:tabs>
              <w:spacing w:beforeLines="40" w:before="96" w:after="40" w:line="240" w:lineRule="auto"/>
              <w:ind w:left="882" w:hanging="810"/>
              <w:jc w:val="both"/>
              <w:rPr>
                <w:del w:id="626" w:author="Nick Joseph" w:date="2020-11-11T16:42:00Z"/>
                <w:rFonts w:eastAsia="Times New Roman"/>
                <w:color w:val="000000"/>
              </w:rPr>
            </w:pPr>
            <w:del w:id="627" w:author="Nick Joseph" w:date="2020-11-11T16:42:00Z">
              <w:r w:rsidDel="003C2E71">
                <w:rPr>
                  <w:rFonts w:eastAsia="Times New Roman"/>
                  <w:color w:val="000000"/>
                </w:rPr>
                <w:delText xml:space="preserve">Different methods of payment. </w:delText>
              </w:r>
              <w:r w:rsidR="00EF4B01" w:rsidDel="003C2E71">
                <w:rPr>
                  <w:rFonts w:eastAsia="Times New Roman"/>
                  <w:color w:val="000000"/>
                </w:rPr>
                <w:delText>PayPal</w:delText>
              </w:r>
              <w:r w:rsidDel="003C2E71">
                <w:rPr>
                  <w:rFonts w:eastAsia="Times New Roman"/>
                  <w:color w:val="000000"/>
                </w:rPr>
                <w:delText xml:space="preserve">, </w:delText>
              </w:r>
              <w:r w:rsidR="00EF4B01" w:rsidDel="003C2E71">
                <w:rPr>
                  <w:rFonts w:eastAsia="Times New Roman"/>
                  <w:color w:val="000000"/>
                </w:rPr>
                <w:delText>Apple Pay</w:delText>
              </w:r>
              <w:r w:rsidDel="003C2E71">
                <w:rPr>
                  <w:rFonts w:eastAsia="Times New Roman"/>
                  <w:color w:val="000000"/>
                </w:rPr>
                <w:delText xml:space="preserve">, </w:delText>
              </w:r>
              <w:r w:rsidR="00BE495D" w:rsidDel="003C2E71">
                <w:rPr>
                  <w:rFonts w:eastAsia="Times New Roman"/>
                  <w:color w:val="000000"/>
                </w:rPr>
                <w:delText xml:space="preserve">and </w:delText>
              </w:r>
              <w:r w:rsidDel="003C2E71">
                <w:rPr>
                  <w:rFonts w:eastAsia="Times New Roman"/>
                  <w:color w:val="000000"/>
                </w:rPr>
                <w:delText>Credit/Debit card</w:delText>
              </w:r>
              <w:r w:rsidR="00BE495D" w:rsidDel="003C2E71">
                <w:rPr>
                  <w:rFonts w:eastAsia="Times New Roman"/>
                  <w:color w:val="000000"/>
                </w:rPr>
                <w:delText>.</w:delText>
              </w:r>
            </w:del>
          </w:p>
        </w:tc>
      </w:tr>
    </w:tbl>
    <w:p w14:paraId="4D93C273" w14:textId="36FDF78C" w:rsidR="00A50151" w:rsidDel="003C2E71" w:rsidRDefault="00A50151" w:rsidP="00A50151">
      <w:pPr>
        <w:keepNext/>
        <w:tabs>
          <w:tab w:val="left" w:pos="1080"/>
        </w:tabs>
        <w:spacing w:beforeLines="40" w:before="96" w:after="40"/>
        <w:jc w:val="both"/>
        <w:rPr>
          <w:del w:id="628" w:author="Nick Joseph" w:date="2020-11-11T16:42:00Z"/>
          <w:b/>
          <w:iCs/>
          <w:szCs w:val="20"/>
        </w:rPr>
      </w:pPr>
    </w:p>
    <w:p w14:paraId="389795E9" w14:textId="6350E114" w:rsidR="00A50151" w:rsidRPr="00FF0714" w:rsidDel="003C2E71" w:rsidRDefault="00A50151" w:rsidP="00A50151">
      <w:pPr>
        <w:keepNext/>
        <w:numPr>
          <w:ilvl w:val="1"/>
          <w:numId w:val="13"/>
        </w:numPr>
        <w:tabs>
          <w:tab w:val="left" w:pos="1080"/>
        </w:tabs>
        <w:spacing w:beforeLines="40" w:before="96" w:after="40" w:line="240" w:lineRule="auto"/>
        <w:jc w:val="both"/>
        <w:rPr>
          <w:del w:id="629" w:author="Nick Joseph" w:date="2020-11-11T16:42:00Z"/>
          <w:b/>
          <w:iCs/>
          <w:szCs w:val="20"/>
        </w:rPr>
      </w:pPr>
      <w:del w:id="630" w:author="Nick Joseph" w:date="2020-11-11T16:42:00Z">
        <w:r w:rsidDel="003C2E71">
          <w:rPr>
            <w:b/>
            <w:szCs w:val="20"/>
          </w:rPr>
          <w:delText>Nice to</w:delText>
        </w:r>
        <w:r w:rsidRPr="00FF0714" w:rsidDel="003C2E71">
          <w:rPr>
            <w:b/>
            <w:szCs w:val="20"/>
          </w:rPr>
          <w:delText xml:space="preserve"> Have’s</w:delText>
        </w:r>
      </w:del>
    </w:p>
    <w:tbl>
      <w:tblPr>
        <w:tblpPr w:leftFromText="180" w:rightFromText="180" w:vertAnchor="page" w:horzAnchor="margin" w:tblpXSpec="center" w:tblpY="108"/>
        <w:tblOverlap w:val="neve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60" w:firstRow="1" w:lastRow="1" w:firstColumn="0" w:lastColumn="0" w:noHBand="0" w:noVBand="1"/>
      </w:tblPr>
      <w:tblGrid>
        <w:gridCol w:w="3528"/>
      </w:tblGrid>
      <w:tr w:rsidR="00A50151" w:rsidRPr="00C40FF0" w:rsidDel="003C2E71" w14:paraId="15D8B4BF" w14:textId="177C4E8C" w:rsidTr="00A50151">
        <w:trPr>
          <w:trHeight w:val="405"/>
          <w:del w:id="631" w:author="Nick Joseph" w:date="2020-11-11T16:42:00Z"/>
        </w:trPr>
        <w:tc>
          <w:tcPr>
            <w:tcW w:w="3528" w:type="dxa"/>
            <w:tcBorders>
              <w:top w:val="double" w:sz="6" w:space="0" w:color="7BA0CD"/>
              <w:left w:val="single" w:sz="8" w:space="0" w:color="7BA0CD"/>
              <w:bottom w:val="single" w:sz="8" w:space="0" w:color="7BA0CD"/>
              <w:right w:val="nil"/>
            </w:tcBorders>
            <w:shd w:val="clear" w:color="auto" w:fill="4F81BD"/>
          </w:tcPr>
          <w:p w14:paraId="2A5EE735" w14:textId="327D99A6" w:rsidR="00A50151" w:rsidRPr="00C40FF0" w:rsidDel="003C2E71" w:rsidRDefault="00A50151" w:rsidP="00A50151">
            <w:pPr>
              <w:keepNext/>
              <w:keepLines/>
              <w:numPr>
                <w:ilvl w:val="2"/>
                <w:numId w:val="13"/>
              </w:numPr>
              <w:tabs>
                <w:tab w:val="left" w:pos="882"/>
              </w:tabs>
              <w:spacing w:beforeLines="40" w:before="96" w:after="40" w:line="240" w:lineRule="auto"/>
              <w:ind w:left="882" w:hanging="810"/>
              <w:jc w:val="both"/>
              <w:rPr>
                <w:del w:id="632" w:author="Nick Joseph" w:date="2020-11-11T16:42:00Z"/>
                <w:rFonts w:eastAsia="Times New Roman"/>
                <w:bCs/>
                <w:color w:val="000000"/>
              </w:rPr>
            </w:pPr>
            <w:del w:id="633" w:author="Nick Joseph" w:date="2020-11-11T16:42:00Z">
              <w:r w:rsidDel="003C2E71">
                <w:rPr>
                  <w:rFonts w:eastAsia="Times New Roman"/>
                  <w:bCs/>
                  <w:color w:val="000000"/>
                </w:rPr>
                <w:delText xml:space="preserve">Options to choose a replacement for a product if it is out of stock. If not, the courier contacts the customer that they </w:delText>
              </w:r>
              <w:r w:rsidR="00703B5E" w:rsidDel="003C2E71">
                <w:rPr>
                  <w:rFonts w:eastAsia="Times New Roman"/>
                  <w:bCs/>
                  <w:color w:val="000000"/>
                </w:rPr>
                <w:delText>must</w:delText>
              </w:r>
              <w:r w:rsidDel="003C2E71">
                <w:rPr>
                  <w:rFonts w:eastAsia="Times New Roman"/>
                  <w:bCs/>
                  <w:color w:val="000000"/>
                </w:rPr>
                <w:delText xml:space="preserve"> replace the item.</w:delText>
              </w:r>
            </w:del>
          </w:p>
        </w:tc>
      </w:tr>
    </w:tbl>
    <w:tbl>
      <w:tblPr>
        <w:tblW w:w="0" w:type="auto"/>
        <w:tblLayout w:type="fixed"/>
        <w:tblCellMar>
          <w:left w:w="0" w:type="dxa"/>
          <w:right w:w="0" w:type="dxa"/>
        </w:tblCellMar>
        <w:tblLook w:val="0000" w:firstRow="0" w:lastRow="0" w:firstColumn="0" w:lastColumn="0" w:noHBand="0" w:noVBand="0"/>
      </w:tblPr>
      <w:tblGrid>
        <w:gridCol w:w="360"/>
      </w:tblGrid>
      <w:tr w:rsidR="00FC6DE1" w:rsidDel="00FC6DE1" w14:paraId="56977D18" w14:textId="773164FD">
        <w:trPr>
          <w:del w:id="634" w:author="Nick Joseph" w:date="2020-11-11T19:51:00Z"/>
        </w:trPr>
        <w:tc>
          <w:tcPr>
            <w:tcW w:w="360" w:type="dxa"/>
          </w:tcPr>
          <w:p w14:paraId="359ACAB8" w14:textId="6044B2CC" w:rsidR="00A50151" w:rsidRPr="00C40FF0" w:rsidDel="003C2E71" w:rsidRDefault="00A50151" w:rsidP="00A50151">
            <w:pPr>
              <w:keepNext/>
              <w:numPr>
                <w:ilvl w:val="2"/>
                <w:numId w:val="13"/>
              </w:numPr>
              <w:tabs>
                <w:tab w:val="left" w:pos="882"/>
              </w:tabs>
              <w:spacing w:beforeLines="40" w:before="96" w:after="40" w:line="240" w:lineRule="auto"/>
              <w:ind w:left="882" w:hanging="810"/>
              <w:jc w:val="both"/>
              <w:rPr>
                <w:del w:id="635" w:author="Nick Joseph" w:date="2020-11-11T16:42:00Z"/>
                <w:rFonts w:eastAsia="Times New Roman"/>
                <w:color w:val="000000"/>
              </w:rPr>
            </w:pPr>
            <w:del w:id="636" w:author="Nick Joseph" w:date="2020-11-11T16:42:00Z">
              <w:r w:rsidDel="003C2E71">
                <w:rPr>
                  <w:rFonts w:eastAsia="Times New Roman"/>
                  <w:color w:val="000000"/>
                </w:rPr>
                <w:delText>Save frequently accessed stores.</w:delText>
              </w:r>
            </w:del>
          </w:p>
        </w:tc>
      </w:tr>
    </w:tbl>
    <w:p w14:paraId="7C01E36C" w14:textId="77777777" w:rsidR="00FC6DE1" w:rsidRPr="00C40FF0" w:rsidDel="003C2E71" w:rsidRDefault="00FC6DE1">
      <w:pPr>
        <w:rPr>
          <w:del w:id="637" w:author="Nick Joseph" w:date="2020-11-11T16:42:00Z"/>
        </w:rPr>
      </w:pPr>
    </w:p>
    <w:tbl>
      <w:tblPr>
        <w:tblpPr w:leftFromText="180" w:rightFromText="180" w:vertAnchor="page" w:horzAnchor="margin" w:tblpXSpec="center" w:tblpY="108"/>
        <w:tblOverlap w:val="neve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60" w:firstRow="1" w:lastRow="1" w:firstColumn="0" w:lastColumn="0" w:noHBand="0" w:noVBand="1"/>
      </w:tblPr>
      <w:tblGrid>
        <w:gridCol w:w="3528"/>
        <w:gridCol w:w="5821"/>
      </w:tblGrid>
      <w:tr w:rsidR="00A50151" w:rsidRPr="00C40FF0" w:rsidDel="003C2E71" w14:paraId="3F357BA6" w14:textId="38D7D1A0" w:rsidTr="00A50151">
        <w:trPr>
          <w:trHeight w:val="398"/>
          <w:del w:id="638" w:author="Nick Joseph" w:date="2020-11-11T16:42:00Z"/>
        </w:trPr>
        <w:tc>
          <w:tcPr>
            <w:tcW w:w="3528" w:type="dxa"/>
            <w:gridSpan w:val="2"/>
            <w:tcBorders>
              <w:top w:val="double" w:sz="6" w:space="0" w:color="7BA0CD"/>
              <w:left w:val="single" w:sz="8" w:space="0" w:color="7BA0CD"/>
              <w:bottom w:val="single" w:sz="8" w:space="0" w:color="7BA0CD"/>
              <w:right w:val="nil"/>
            </w:tcBorders>
            <w:shd w:val="clear" w:color="auto" w:fill="4F81BD"/>
          </w:tcPr>
          <w:p w14:paraId="0C15E66C" w14:textId="52844F02" w:rsidR="00A50151" w:rsidDel="003C2E71" w:rsidRDefault="00A50151" w:rsidP="00A50151">
            <w:pPr>
              <w:keepNext/>
              <w:numPr>
                <w:ilvl w:val="2"/>
                <w:numId w:val="13"/>
              </w:numPr>
              <w:tabs>
                <w:tab w:val="left" w:pos="882"/>
              </w:tabs>
              <w:spacing w:beforeLines="40" w:before="96" w:after="40" w:line="240" w:lineRule="auto"/>
              <w:ind w:left="882" w:hanging="810"/>
              <w:jc w:val="both"/>
              <w:rPr>
                <w:del w:id="639" w:author="Nick Joseph" w:date="2020-11-11T16:42:00Z"/>
                <w:rFonts w:eastAsia="Times New Roman"/>
                <w:color w:val="000000"/>
              </w:rPr>
            </w:pPr>
            <w:del w:id="640" w:author="Nick Joseph" w:date="2020-11-11T16:42:00Z">
              <w:r w:rsidDel="003C2E71">
                <w:rPr>
                  <w:rFonts w:eastAsia="Times New Roman"/>
                  <w:color w:val="000000"/>
                </w:rPr>
                <w:delText>Shows instructions on how the app works the first time using it.</w:delText>
              </w:r>
            </w:del>
          </w:p>
        </w:tc>
      </w:tr>
      <w:tr w:rsidR="00FC6DE1" w:rsidDel="00FC6DE1" w14:paraId="6964E131" w14:textId="0E1E83D9" w:rsidTr="00A50151">
        <w:trPr>
          <w:gridAfter w:val="1"/>
          <w:wAfter w:w="5821" w:type="dxa"/>
          <w:del w:id="641" w:author="Nick Joseph" w:date="2020-11-11T19:50:00Z"/>
        </w:trPr>
        <w:tc>
          <w:tcPr>
            <w:tcW w:w="3528" w:type="dxa"/>
            <w:tcBorders>
              <w:top w:val="double" w:sz="6" w:space="0" w:color="7BA0CD"/>
              <w:left w:val="single" w:sz="8" w:space="0" w:color="7BA0CD"/>
              <w:bottom w:val="single" w:sz="8" w:space="0" w:color="7BA0CD"/>
              <w:right w:val="nil"/>
            </w:tcBorders>
            <w:shd w:val="clear" w:color="auto" w:fill="4F81BD"/>
          </w:tcPr>
          <w:p w14:paraId="01D574E9" w14:textId="55478DF0" w:rsidR="00A50151" w:rsidDel="003C2E71" w:rsidRDefault="00A50151" w:rsidP="00A50151">
            <w:pPr>
              <w:keepNext/>
              <w:numPr>
                <w:ilvl w:val="2"/>
                <w:numId w:val="13"/>
              </w:numPr>
              <w:tabs>
                <w:tab w:val="left" w:pos="882"/>
              </w:tabs>
              <w:spacing w:beforeLines="40" w:before="96" w:after="40" w:line="240" w:lineRule="auto"/>
              <w:ind w:left="882" w:hanging="810"/>
              <w:jc w:val="both"/>
              <w:rPr>
                <w:del w:id="642" w:author="Nick Joseph" w:date="2020-11-11T16:42:00Z"/>
                <w:rFonts w:eastAsia="Times New Roman"/>
                <w:color w:val="000000"/>
              </w:rPr>
            </w:pPr>
            <w:del w:id="643" w:author="Nick Joseph" w:date="2020-11-11T16:42:00Z">
              <w:r w:rsidDel="003C2E71">
                <w:rPr>
                  <w:rFonts w:eastAsia="Times New Roman"/>
                  <w:color w:val="000000"/>
                </w:rPr>
                <w:delText>A section to invite other users to the app or a referral code section.</w:delText>
              </w:r>
            </w:del>
          </w:p>
        </w:tc>
      </w:tr>
    </w:tbl>
    <w:p w14:paraId="21CE5CC3" w14:textId="382D2829" w:rsidR="00A50151" w:rsidRPr="000A2C0E" w:rsidDel="003C2E71" w:rsidRDefault="00A50151" w:rsidP="00A50151">
      <w:pPr>
        <w:keepNext/>
        <w:tabs>
          <w:tab w:val="left" w:pos="1080"/>
        </w:tabs>
        <w:spacing w:beforeLines="40" w:before="96" w:after="40"/>
        <w:jc w:val="both"/>
        <w:rPr>
          <w:del w:id="644" w:author="Nick Joseph" w:date="2020-11-11T16:42:00Z"/>
          <w:b/>
          <w:iCs/>
          <w:szCs w:val="20"/>
        </w:rPr>
      </w:pPr>
    </w:p>
    <w:p w14:paraId="04C9783D" w14:textId="0CCB2B74" w:rsidR="00A50151" w:rsidRPr="00FF0714" w:rsidDel="003C2E71" w:rsidRDefault="00A50151" w:rsidP="00A50151">
      <w:pPr>
        <w:keepNext/>
        <w:numPr>
          <w:ilvl w:val="1"/>
          <w:numId w:val="13"/>
        </w:numPr>
        <w:tabs>
          <w:tab w:val="left" w:pos="1080"/>
        </w:tabs>
        <w:spacing w:beforeLines="40" w:before="96" w:after="40" w:line="240" w:lineRule="auto"/>
        <w:jc w:val="both"/>
        <w:rPr>
          <w:del w:id="645" w:author="Nick Joseph" w:date="2020-11-11T16:42:00Z"/>
          <w:b/>
          <w:iCs/>
          <w:szCs w:val="20"/>
        </w:rPr>
      </w:pPr>
      <w:del w:id="646" w:author="Nick Joseph" w:date="2020-11-11T16:42:00Z">
        <w:r w:rsidDel="003C2E71">
          <w:rPr>
            <w:b/>
            <w:szCs w:val="20"/>
          </w:rPr>
          <w:delText xml:space="preserve">Don’t Do’s (Out of Scope) </w:delText>
        </w:r>
      </w:del>
    </w:p>
    <w:tbl>
      <w:tblPr>
        <w:tblW w:w="8985" w:type="dxa"/>
        <w:tblInd w:w="364"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1945"/>
        <w:gridCol w:w="7040"/>
      </w:tblGrid>
      <w:tr w:rsidR="00A50151" w:rsidRPr="00C40FF0" w:rsidDel="003C2E71" w14:paraId="38B9E6E5" w14:textId="2A854FA9" w:rsidTr="00A50151">
        <w:trPr>
          <w:gridBefore w:val="1"/>
          <w:trHeight w:val="398"/>
          <w:del w:id="647" w:author="Nick Joseph" w:date="2020-11-11T16:42:00Z"/>
        </w:trPr>
        <w:tc>
          <w:tcPr>
            <w:tcW w:w="8985" w:type="dxa"/>
            <w:shd w:val="clear" w:color="auto" w:fill="D3DFEE"/>
          </w:tcPr>
          <w:p w14:paraId="40167601" w14:textId="0EA9FE16" w:rsidR="00A50151" w:rsidRPr="00C40FF0" w:rsidDel="003C2E71" w:rsidRDefault="00A50151" w:rsidP="00A50151">
            <w:pPr>
              <w:keepNext/>
              <w:keepLines/>
              <w:numPr>
                <w:ilvl w:val="2"/>
                <w:numId w:val="13"/>
              </w:numPr>
              <w:tabs>
                <w:tab w:val="left" w:pos="882"/>
              </w:tabs>
              <w:spacing w:beforeLines="40" w:before="96" w:after="40" w:line="240" w:lineRule="auto"/>
              <w:ind w:left="882" w:hanging="810"/>
              <w:jc w:val="both"/>
              <w:rPr>
                <w:del w:id="648" w:author="Nick Joseph" w:date="2020-11-11T16:42:00Z"/>
                <w:rFonts w:eastAsia="Times New Roman"/>
                <w:bCs/>
                <w:color w:val="000000"/>
              </w:rPr>
            </w:pPr>
            <w:del w:id="649" w:author="Nick Joseph" w:date="2020-11-11T16:42:00Z">
              <w:r w:rsidDel="003C2E71">
                <w:rPr>
                  <w:rFonts w:eastAsia="Times New Roman"/>
                  <w:bCs/>
                  <w:color w:val="000000"/>
                </w:rPr>
                <w:delText>Monthly subscription system for discounts.</w:delText>
              </w:r>
            </w:del>
          </w:p>
        </w:tc>
      </w:tr>
      <w:tr w:rsidR="00FC6DE1" w:rsidDel="00FC6DE1" w14:paraId="08421507" w14:textId="0C1EEC0A">
        <w:tblPrEx>
          <w:tblBorders>
            <w:top w:val="none" w:sz="0" w:space="0" w:color="auto"/>
            <w:left w:val="none" w:sz="0" w:space="0" w:color="auto"/>
            <w:bottom w:val="none" w:sz="0" w:space="0" w:color="auto"/>
            <w:right w:val="none" w:sz="0" w:space="0" w:color="auto"/>
            <w:insideH w:val="none" w:sz="0" w:space="0" w:color="auto"/>
          </w:tblBorders>
          <w:tblCellMar>
            <w:left w:w="0" w:type="dxa"/>
            <w:right w:w="0" w:type="dxa"/>
          </w:tblCellMar>
          <w:tblLook w:val="0000" w:firstRow="0" w:lastRow="0" w:firstColumn="0" w:lastColumn="0" w:noHBand="0" w:noVBand="0"/>
        </w:tblPrEx>
        <w:trPr>
          <w:gridAfter w:val="1"/>
          <w:wAfter w:w="8999" w:type="dxa"/>
          <w:del w:id="650" w:author="Nick Joseph" w:date="2020-11-11T19:51:00Z"/>
        </w:trPr>
        <w:tc>
          <w:tcPr>
            <w:tcW w:w="360" w:type="dxa"/>
          </w:tcPr>
          <w:p w14:paraId="4EDBB38F" w14:textId="6B7FF285" w:rsidR="00A50151" w:rsidRPr="00C40FF0" w:rsidDel="003C2E71" w:rsidRDefault="00A50151" w:rsidP="00A50151">
            <w:pPr>
              <w:keepNext/>
              <w:numPr>
                <w:ilvl w:val="2"/>
                <w:numId w:val="13"/>
              </w:numPr>
              <w:tabs>
                <w:tab w:val="left" w:pos="882"/>
              </w:tabs>
              <w:spacing w:beforeLines="40" w:before="96" w:after="40" w:line="240" w:lineRule="auto"/>
              <w:ind w:left="882" w:hanging="810"/>
              <w:jc w:val="both"/>
              <w:rPr>
                <w:del w:id="651" w:author="Nick Joseph" w:date="2020-11-11T16:42:00Z"/>
                <w:rFonts w:eastAsia="Times New Roman"/>
                <w:color w:val="000000"/>
              </w:rPr>
            </w:pPr>
            <w:del w:id="652" w:author="Nick Joseph" w:date="2020-11-11T16:42:00Z">
              <w:r w:rsidDel="003C2E71">
                <w:rPr>
                  <w:rFonts w:eastAsia="Times New Roman"/>
                  <w:color w:val="000000"/>
                </w:rPr>
                <w:delText>Do not allow the courier and customer to see any information about each other after the delivery. For example</w:delText>
              </w:r>
            </w:del>
            <w:del w:id="653" w:author="Nick Joseph" w:date="2020-11-02T19:18:00Z">
              <w:r w:rsidDel="003D0001">
                <w:rPr>
                  <w:rFonts w:eastAsia="Times New Roman"/>
                  <w:color w:val="000000"/>
                </w:rPr>
                <w:delText>:</w:delText>
              </w:r>
            </w:del>
            <w:del w:id="654" w:author="Nick Joseph" w:date="2020-11-11T16:42:00Z">
              <w:r w:rsidDel="003C2E71">
                <w:rPr>
                  <w:rFonts w:eastAsia="Times New Roman"/>
                  <w:color w:val="000000"/>
                </w:rPr>
                <w:delText xml:space="preserve"> Name, and picture.</w:delText>
              </w:r>
            </w:del>
          </w:p>
        </w:tc>
      </w:tr>
    </w:tbl>
    <w:p w14:paraId="6B993B58" w14:textId="77777777" w:rsidR="00FC6DE1" w:rsidRPr="00C40FF0" w:rsidDel="003C2E71" w:rsidRDefault="00FC6DE1">
      <w:pPr>
        <w:rPr>
          <w:del w:id="655" w:author="Nick Joseph" w:date="2020-11-11T16:42:00Z"/>
        </w:rPr>
      </w:pPr>
    </w:p>
    <w:p w14:paraId="79E81F73" w14:textId="3FA4F073" w:rsidR="006F3234" w:rsidDel="003C2E71" w:rsidRDefault="006F3234" w:rsidP="003C5621">
      <w:pPr>
        <w:spacing w:after="240" w:line="240" w:lineRule="auto"/>
        <w:rPr>
          <w:del w:id="656" w:author="Nick Joseph" w:date="2020-11-11T16:42:00Z"/>
        </w:rPr>
      </w:pPr>
    </w:p>
    <w:p w14:paraId="523AE29C" w14:textId="35A945D8" w:rsidR="00A50151" w:rsidDel="003C2E71" w:rsidRDefault="00A50151" w:rsidP="003C5621">
      <w:pPr>
        <w:spacing w:after="240" w:line="240" w:lineRule="auto"/>
        <w:rPr>
          <w:del w:id="657" w:author="Nick Joseph" w:date="2020-11-11T16:42:00Z"/>
        </w:rPr>
      </w:pPr>
    </w:p>
    <w:p w14:paraId="01BB3795" w14:textId="39E92FAF" w:rsidR="00A50151" w:rsidDel="003C2E71" w:rsidRDefault="00A50151" w:rsidP="003C5621">
      <w:pPr>
        <w:spacing w:after="240" w:line="240" w:lineRule="auto"/>
        <w:rPr>
          <w:del w:id="658" w:author="Nick Joseph" w:date="2020-11-11T16:42:00Z"/>
        </w:rPr>
      </w:pPr>
    </w:p>
    <w:p w14:paraId="449AFBD7" w14:textId="41D7199A" w:rsidR="00A50151" w:rsidDel="003C2E71" w:rsidRDefault="00A50151" w:rsidP="003C5621">
      <w:pPr>
        <w:spacing w:after="240" w:line="240" w:lineRule="auto"/>
        <w:rPr>
          <w:del w:id="659" w:author="Nick Joseph" w:date="2020-11-11T16:42:00Z"/>
        </w:rPr>
      </w:pPr>
    </w:p>
    <w:p w14:paraId="72A2ED4C" w14:textId="73FDF84B" w:rsidR="00BE495D" w:rsidDel="003C2E71" w:rsidRDefault="00BE495D" w:rsidP="003C5621">
      <w:pPr>
        <w:spacing w:after="240" w:line="240" w:lineRule="auto"/>
        <w:rPr>
          <w:del w:id="660" w:author="Nick Joseph" w:date="2020-11-11T16:42:00Z"/>
        </w:rPr>
      </w:pPr>
    </w:p>
    <w:p w14:paraId="37988AA5" w14:textId="712B3CCB" w:rsidR="00A50151" w:rsidDel="003C2E71" w:rsidRDefault="00A50151" w:rsidP="003C5621">
      <w:pPr>
        <w:spacing w:after="240" w:line="240" w:lineRule="auto"/>
        <w:rPr>
          <w:del w:id="661" w:author="Nick Joseph" w:date="2020-11-11T16:42:00Z"/>
        </w:rPr>
      </w:pPr>
    </w:p>
    <w:p w14:paraId="19CEF96F" w14:textId="764534F4" w:rsidR="00A50151" w:rsidRPr="009A2773" w:rsidDel="003C2E71" w:rsidRDefault="00A50151" w:rsidP="00A50151">
      <w:pPr>
        <w:keepNext/>
        <w:keepLines/>
        <w:numPr>
          <w:ilvl w:val="0"/>
          <w:numId w:val="13"/>
        </w:numPr>
        <w:spacing w:beforeLines="40" w:before="96" w:after="40" w:line="240" w:lineRule="auto"/>
        <w:jc w:val="both"/>
        <w:rPr>
          <w:del w:id="662" w:author="Nick Joseph" w:date="2020-11-11T16:42:00Z"/>
          <w:b/>
          <w:sz w:val="24"/>
        </w:rPr>
      </w:pPr>
      <w:del w:id="663" w:author="Nick Joseph" w:date="2020-11-11T16:42:00Z">
        <w:r w:rsidDel="003C2E71">
          <w:rPr>
            <w:b/>
            <w:sz w:val="24"/>
          </w:rPr>
          <w:delText xml:space="preserve">Project Costs (Operating and Capital, One-time and Recurring) </w:delText>
        </w:r>
      </w:del>
    </w:p>
    <w:p w14:paraId="2BA1DFCA" w14:textId="418C46EF" w:rsidR="00A50151" w:rsidRPr="00A50151" w:rsidDel="003C2E71" w:rsidRDefault="00A50151" w:rsidP="00A50151">
      <w:pPr>
        <w:keepNext/>
        <w:spacing w:beforeLines="40" w:before="96" w:after="40"/>
        <w:ind w:left="360"/>
        <w:jc w:val="both"/>
        <w:rPr>
          <w:del w:id="664" w:author="Nick Joseph" w:date="2020-11-11T16:42:00Z"/>
          <w:i/>
          <w:sz w:val="16"/>
          <w:szCs w:val="16"/>
        </w:rPr>
      </w:pPr>
      <w:del w:id="665" w:author="Nick Joseph" w:date="2020-11-11T16:42:00Z">
        <w:r w:rsidDel="003C2E71">
          <w:rPr>
            <w:i/>
            <w:sz w:val="16"/>
            <w:szCs w:val="16"/>
          </w:rPr>
          <w:delText>This section is typically completed after PIR has been submitted by the requestor, as part of the initial scoping. It captures the effort estimates, capital expenditures, and other costs associated with performing this work and creating the product/solution. If the submitter has thoughts or estimates on what these costs are or might be, or suggestions on how they might be estimated, please include those here. Add short descriptions as needed.</w:delText>
        </w:r>
      </w:del>
    </w:p>
    <w:p w14:paraId="7C130153" w14:textId="1B71FF01" w:rsidR="00A50151" w:rsidRPr="00C82FE6" w:rsidDel="003C2E71" w:rsidRDefault="00A50151" w:rsidP="00A50151">
      <w:pPr>
        <w:keepNext/>
        <w:spacing w:beforeLines="40" w:before="96" w:after="40"/>
        <w:ind w:left="360"/>
        <w:jc w:val="both"/>
        <w:rPr>
          <w:del w:id="666" w:author="Nick Joseph" w:date="2020-11-11T16:42:00Z"/>
          <w:b/>
          <w:sz w:val="24"/>
        </w:rPr>
      </w:pPr>
      <w:del w:id="667" w:author="Nick Joseph" w:date="2020-11-11T16:42:00Z">
        <w:r w:rsidRPr="00C82FE6" w:rsidDel="003C2E71">
          <w:rPr>
            <w:b/>
            <w:sz w:val="24"/>
          </w:rPr>
          <w:delText>Labor Costs</w:delText>
        </w:r>
      </w:del>
    </w:p>
    <w:tbl>
      <w:tblPr>
        <w:tblW w:w="0" w:type="auto"/>
        <w:tblLayout w:type="fixed"/>
        <w:tblCellMar>
          <w:left w:w="0" w:type="dxa"/>
          <w:right w:w="0" w:type="dxa"/>
        </w:tblCellMar>
        <w:tblLook w:val="0000" w:firstRow="0" w:lastRow="0" w:firstColumn="0" w:lastColumn="0" w:noHBand="0" w:noVBand="0"/>
      </w:tblPr>
      <w:tblGrid>
        <w:gridCol w:w="360"/>
        <w:gridCol w:w="360"/>
        <w:gridCol w:w="360"/>
        <w:gridCol w:w="360"/>
      </w:tblGrid>
      <w:tr w:rsidR="00FC6DE1" w:rsidDel="00FC6DE1" w14:paraId="7C6C6A9F" w14:textId="4FFB087B">
        <w:trPr>
          <w:del w:id="668" w:author="Nick Joseph" w:date="2020-11-11T19:51:00Z"/>
        </w:trPr>
        <w:tc>
          <w:tcPr>
            <w:tcW w:w="360" w:type="dxa"/>
          </w:tcPr>
          <w:p w14:paraId="2A899B19" w14:textId="5010FBE9" w:rsidR="00A50151" w:rsidRPr="006A77EB" w:rsidDel="003C2E71" w:rsidRDefault="00A50151" w:rsidP="00A50151">
            <w:pPr>
              <w:framePr w:hSpace="187" w:wrap="around" w:vAnchor="text" w:hAnchor="margin" w:xAlign="center" w:y="57"/>
              <w:spacing w:beforeLines="40" w:before="96" w:after="40"/>
              <w:suppressOverlap/>
              <w:rPr>
                <w:del w:id="669" w:author="Nick Joseph" w:date="2020-11-11T16:42:00Z"/>
                <w:b/>
                <w:bCs/>
                <w:color w:val="FFFFFF"/>
              </w:rPr>
            </w:pPr>
            <w:del w:id="670" w:author="Nick Joseph" w:date="2020-11-11T16:42:00Z">
              <w:r w:rsidRPr="006A77EB" w:rsidDel="003C2E71">
                <w:rPr>
                  <w:b/>
                  <w:bCs/>
                  <w:color w:val="FFFFFF"/>
                </w:rPr>
                <w:delText>Type</w:delText>
              </w:r>
            </w:del>
          </w:p>
        </w:tc>
        <w:tc>
          <w:tcPr>
            <w:tcW w:w="360" w:type="dxa"/>
          </w:tcPr>
          <w:p w14:paraId="7C0FD2A3" w14:textId="41210C18" w:rsidR="00A50151" w:rsidRPr="006A77EB" w:rsidDel="003C2E71" w:rsidRDefault="00A50151" w:rsidP="00A50151">
            <w:pPr>
              <w:framePr w:hSpace="187" w:wrap="around" w:vAnchor="text" w:hAnchor="margin" w:xAlign="center" w:y="57"/>
              <w:spacing w:beforeLines="40" w:before="96" w:after="40"/>
              <w:suppressOverlap/>
              <w:rPr>
                <w:del w:id="671" w:author="Nick Joseph" w:date="2020-11-11T16:42:00Z"/>
                <w:b/>
                <w:bCs/>
                <w:color w:val="FFFFFF"/>
              </w:rPr>
            </w:pPr>
            <w:del w:id="672" w:author="Nick Joseph" w:date="2020-11-11T16:42:00Z">
              <w:r w:rsidRPr="006A77EB" w:rsidDel="003C2E71">
                <w:rPr>
                  <w:b/>
                  <w:bCs/>
                  <w:color w:val="FFFFFF"/>
                </w:rPr>
                <w:delText>Team(s) Affected</w:delText>
              </w:r>
            </w:del>
          </w:p>
        </w:tc>
        <w:tc>
          <w:tcPr>
            <w:tcW w:w="360" w:type="dxa"/>
          </w:tcPr>
          <w:p w14:paraId="0610BF23" w14:textId="5E2C51BD" w:rsidR="00A50151" w:rsidRPr="006A77EB" w:rsidDel="003C2E71" w:rsidRDefault="00A50151" w:rsidP="00A50151">
            <w:pPr>
              <w:framePr w:hSpace="187" w:wrap="around" w:vAnchor="text" w:hAnchor="margin" w:xAlign="center" w:y="57"/>
              <w:spacing w:beforeLines="40" w:before="96" w:after="40"/>
              <w:suppressOverlap/>
              <w:rPr>
                <w:del w:id="673" w:author="Nick Joseph" w:date="2020-11-11T16:42:00Z"/>
                <w:b/>
                <w:bCs/>
                <w:color w:val="FFFFFF"/>
              </w:rPr>
            </w:pPr>
            <w:del w:id="674" w:author="Nick Joseph" w:date="2020-11-11T16:42:00Z">
              <w:r w:rsidRPr="006A77EB" w:rsidDel="003C2E71">
                <w:rPr>
                  <w:b/>
                  <w:bCs/>
                  <w:color w:val="FFFFFF"/>
                </w:rPr>
                <w:delText>Low (hrs)</w:delText>
              </w:r>
            </w:del>
          </w:p>
        </w:tc>
        <w:tc>
          <w:tcPr>
            <w:tcW w:w="360" w:type="dxa"/>
          </w:tcPr>
          <w:p w14:paraId="4B81685F" w14:textId="319C627A" w:rsidR="00A50151" w:rsidRPr="006A77EB" w:rsidDel="003C2E71" w:rsidRDefault="00A50151" w:rsidP="00A50151">
            <w:pPr>
              <w:framePr w:hSpace="187" w:wrap="around" w:vAnchor="text" w:hAnchor="margin" w:xAlign="center" w:y="57"/>
              <w:spacing w:beforeLines="40" w:before="96" w:after="40"/>
              <w:suppressOverlap/>
              <w:rPr>
                <w:del w:id="675" w:author="Nick Joseph" w:date="2020-11-11T16:42:00Z"/>
                <w:b/>
                <w:bCs/>
                <w:color w:val="FFFFFF"/>
              </w:rPr>
            </w:pPr>
            <w:del w:id="676" w:author="Nick Joseph" w:date="2020-11-11T16:42:00Z">
              <w:r w:rsidRPr="006A77EB" w:rsidDel="003C2E71">
                <w:rPr>
                  <w:b/>
                  <w:bCs/>
                  <w:color w:val="FFFFFF"/>
                </w:rPr>
                <w:delText>High (hrs)</w:delText>
              </w:r>
            </w:del>
          </w:p>
        </w:tc>
      </w:tr>
    </w:tbl>
    <w:p w14:paraId="3D5D4370" w14:textId="77777777" w:rsidR="00FC6DE1" w:rsidRPr="006A77EB" w:rsidDel="003C2E71" w:rsidRDefault="00FC6DE1">
      <w:pPr>
        <w:rPr>
          <w:del w:id="677" w:author="Nick Joseph" w:date="2020-11-11T16:42:00Z"/>
        </w:rPr>
      </w:pPr>
    </w:p>
    <w:tbl>
      <w:tblPr>
        <w:tblpPr w:leftFromText="187" w:rightFromText="187" w:vertAnchor="text" w:horzAnchor="margin" w:tblpXSpec="center" w:tblpY="57"/>
        <w:tblOverlap w:val="neve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60" w:firstRow="1" w:lastRow="1" w:firstColumn="0" w:lastColumn="0" w:noHBand="0" w:noVBand="1"/>
      </w:tblPr>
      <w:tblGrid>
        <w:gridCol w:w="3528"/>
        <w:gridCol w:w="1890"/>
        <w:gridCol w:w="1260"/>
        <w:gridCol w:w="1260"/>
      </w:tblGrid>
      <w:tr w:rsidR="00A50151" w:rsidRPr="006A77EB" w:rsidDel="003C2E71" w14:paraId="03E15193" w14:textId="6B0C0738" w:rsidTr="00A50151">
        <w:trPr>
          <w:del w:id="678" w:author="Nick Joseph" w:date="2020-11-11T16:42:00Z"/>
        </w:trPr>
        <w:tc>
          <w:tcPr>
            <w:tcW w:w="3528" w:type="dxa"/>
            <w:tcBorders>
              <w:right w:val="nil"/>
            </w:tcBorders>
            <w:shd w:val="clear" w:color="auto" w:fill="D3DFEE"/>
          </w:tcPr>
          <w:p w14:paraId="653E815B" w14:textId="1CA5E8D9" w:rsidR="00A50151" w:rsidRPr="00E251CD" w:rsidDel="003C2E71" w:rsidRDefault="00A50151" w:rsidP="00A50151">
            <w:pPr>
              <w:spacing w:beforeLines="40" w:before="96" w:after="40"/>
              <w:rPr>
                <w:del w:id="679" w:author="Nick Joseph" w:date="2020-11-11T16:42:00Z"/>
              </w:rPr>
            </w:pPr>
            <w:del w:id="680" w:author="Nick Joseph" w:date="2020-11-11T16:42:00Z">
              <w:r w:rsidRPr="00E251CD" w:rsidDel="003C2E71">
                <w:delText>Analysis &amp; Design</w:delText>
              </w:r>
            </w:del>
          </w:p>
        </w:tc>
        <w:tc>
          <w:tcPr>
            <w:tcW w:w="1890" w:type="dxa"/>
            <w:tcBorders>
              <w:left w:val="nil"/>
              <w:right w:val="nil"/>
            </w:tcBorders>
            <w:shd w:val="clear" w:color="auto" w:fill="D3DFEE"/>
          </w:tcPr>
          <w:p w14:paraId="29F56178" w14:textId="43E8424B" w:rsidR="00A50151" w:rsidRPr="00E251CD" w:rsidDel="003C2E71" w:rsidRDefault="0065238E" w:rsidP="00A50151">
            <w:pPr>
              <w:spacing w:beforeLines="40" w:before="96" w:after="40"/>
              <w:rPr>
                <w:del w:id="681" w:author="Nick Joseph" w:date="2020-11-11T16:42:00Z"/>
              </w:rPr>
            </w:pPr>
            <w:del w:id="682" w:author="Nick Joseph" w:date="2020-11-11T16:42:00Z">
              <w:r w:rsidDel="003C2E71">
                <w:delText>Software team</w:delText>
              </w:r>
            </w:del>
          </w:p>
        </w:tc>
        <w:tc>
          <w:tcPr>
            <w:tcW w:w="1260" w:type="dxa"/>
            <w:tcBorders>
              <w:left w:val="nil"/>
              <w:right w:val="nil"/>
            </w:tcBorders>
            <w:shd w:val="clear" w:color="auto" w:fill="D3DFEE"/>
          </w:tcPr>
          <w:p w14:paraId="45A8F12A" w14:textId="0DF72EAD" w:rsidR="00A50151" w:rsidRPr="00E251CD" w:rsidDel="003C2E71" w:rsidRDefault="0063305C" w:rsidP="00A50151">
            <w:pPr>
              <w:spacing w:beforeLines="40" w:before="96" w:after="40"/>
              <w:jc w:val="right"/>
              <w:rPr>
                <w:del w:id="683" w:author="Nick Joseph" w:date="2020-11-11T16:42:00Z"/>
              </w:rPr>
            </w:pPr>
            <w:del w:id="684" w:author="Nick Joseph" w:date="2020-11-11T16:42:00Z">
              <w:r w:rsidDel="003C2E71">
                <w:delText>336</w:delText>
              </w:r>
            </w:del>
          </w:p>
        </w:tc>
        <w:tc>
          <w:tcPr>
            <w:tcW w:w="1260" w:type="dxa"/>
            <w:tcBorders>
              <w:left w:val="nil"/>
            </w:tcBorders>
            <w:shd w:val="clear" w:color="auto" w:fill="D3DFEE"/>
          </w:tcPr>
          <w:p w14:paraId="7D38B76A" w14:textId="7BBF0ABE" w:rsidR="00A50151" w:rsidRPr="00E251CD" w:rsidDel="003C2E71" w:rsidRDefault="0063305C" w:rsidP="00A50151">
            <w:pPr>
              <w:spacing w:beforeLines="40" w:before="96" w:after="40"/>
              <w:jc w:val="right"/>
              <w:rPr>
                <w:del w:id="685" w:author="Nick Joseph" w:date="2020-11-11T16:42:00Z"/>
              </w:rPr>
            </w:pPr>
            <w:del w:id="686" w:author="Nick Joseph" w:date="2020-11-11T16:42:00Z">
              <w:r w:rsidDel="003C2E71">
                <w:delText>672</w:delText>
              </w:r>
            </w:del>
          </w:p>
        </w:tc>
      </w:tr>
      <w:tr w:rsidR="00A50151" w:rsidRPr="006A77EB" w:rsidDel="003C2E71" w14:paraId="1372BEE5" w14:textId="090739BB" w:rsidTr="00A50151">
        <w:trPr>
          <w:del w:id="687" w:author="Nick Joseph" w:date="2020-11-11T16:42:00Z"/>
        </w:trPr>
        <w:tc>
          <w:tcPr>
            <w:tcW w:w="3528" w:type="dxa"/>
            <w:tcBorders>
              <w:right w:val="nil"/>
            </w:tcBorders>
          </w:tcPr>
          <w:p w14:paraId="760335D0" w14:textId="41454EAE" w:rsidR="00A50151" w:rsidRPr="00E251CD" w:rsidDel="003C2E71" w:rsidRDefault="00A50151" w:rsidP="00A50151">
            <w:pPr>
              <w:spacing w:beforeLines="40" w:before="96" w:after="40"/>
              <w:rPr>
                <w:del w:id="688" w:author="Nick Joseph" w:date="2020-11-11T16:42:00Z"/>
              </w:rPr>
            </w:pPr>
            <w:del w:id="689" w:author="Nick Joseph" w:date="2020-11-11T16:42:00Z">
              <w:r w:rsidRPr="00E251CD" w:rsidDel="003C2E71">
                <w:delText>Development</w:delText>
              </w:r>
            </w:del>
          </w:p>
        </w:tc>
        <w:tc>
          <w:tcPr>
            <w:tcW w:w="1890" w:type="dxa"/>
            <w:tcBorders>
              <w:left w:val="nil"/>
              <w:right w:val="nil"/>
            </w:tcBorders>
          </w:tcPr>
          <w:p w14:paraId="74345C5A" w14:textId="5CF0A96B" w:rsidR="00A50151" w:rsidRPr="00E251CD" w:rsidDel="003C2E71" w:rsidRDefault="0065238E" w:rsidP="00A50151">
            <w:pPr>
              <w:spacing w:beforeLines="40" w:before="96" w:after="40"/>
              <w:rPr>
                <w:del w:id="690" w:author="Nick Joseph" w:date="2020-11-11T16:42:00Z"/>
              </w:rPr>
            </w:pPr>
            <w:del w:id="691" w:author="Nick Joseph" w:date="2020-11-11T16:42:00Z">
              <w:r w:rsidDel="003C2E71">
                <w:delText>Software team</w:delText>
              </w:r>
            </w:del>
          </w:p>
        </w:tc>
        <w:tc>
          <w:tcPr>
            <w:tcW w:w="1260" w:type="dxa"/>
            <w:tcBorders>
              <w:left w:val="nil"/>
              <w:right w:val="nil"/>
            </w:tcBorders>
          </w:tcPr>
          <w:p w14:paraId="17C7E933" w14:textId="7B3F3F09" w:rsidR="00A50151" w:rsidRPr="00E251CD" w:rsidDel="003C2E71" w:rsidRDefault="0063305C" w:rsidP="00A50151">
            <w:pPr>
              <w:spacing w:beforeLines="40" w:before="96" w:after="40"/>
              <w:jc w:val="right"/>
              <w:rPr>
                <w:del w:id="692" w:author="Nick Joseph" w:date="2020-11-11T16:42:00Z"/>
              </w:rPr>
            </w:pPr>
            <w:del w:id="693" w:author="Nick Joseph" w:date="2020-11-11T16:42:00Z">
              <w:r w:rsidDel="003C2E71">
                <w:delText>504</w:delText>
              </w:r>
            </w:del>
          </w:p>
        </w:tc>
        <w:tc>
          <w:tcPr>
            <w:tcW w:w="1260" w:type="dxa"/>
            <w:tcBorders>
              <w:left w:val="nil"/>
            </w:tcBorders>
          </w:tcPr>
          <w:p w14:paraId="6B4A10C8" w14:textId="06FBE830" w:rsidR="00A50151" w:rsidRPr="00E251CD" w:rsidDel="003C2E71" w:rsidRDefault="0063305C" w:rsidP="00A50151">
            <w:pPr>
              <w:spacing w:beforeLines="40" w:before="96" w:after="40"/>
              <w:jc w:val="right"/>
              <w:rPr>
                <w:del w:id="694" w:author="Nick Joseph" w:date="2020-11-11T16:42:00Z"/>
              </w:rPr>
            </w:pPr>
            <w:del w:id="695" w:author="Nick Joseph" w:date="2020-11-11T16:42:00Z">
              <w:r w:rsidDel="003C2E71">
                <w:delText>1008</w:delText>
              </w:r>
            </w:del>
          </w:p>
        </w:tc>
      </w:tr>
      <w:tr w:rsidR="00A50151" w:rsidRPr="006A77EB" w:rsidDel="003C2E71" w14:paraId="7BCA64DB" w14:textId="4D100B23" w:rsidTr="00A50151">
        <w:trPr>
          <w:del w:id="696" w:author="Nick Joseph" w:date="2020-11-11T16:42:00Z"/>
        </w:trPr>
        <w:tc>
          <w:tcPr>
            <w:tcW w:w="3528" w:type="dxa"/>
            <w:tcBorders>
              <w:right w:val="nil"/>
            </w:tcBorders>
            <w:shd w:val="clear" w:color="auto" w:fill="D3DFEE"/>
          </w:tcPr>
          <w:p w14:paraId="341222F2" w14:textId="763E4DE7" w:rsidR="00A50151" w:rsidRPr="00E251CD" w:rsidDel="003C2E71" w:rsidRDefault="00A50151" w:rsidP="00A50151">
            <w:pPr>
              <w:spacing w:beforeLines="40" w:before="96" w:after="40"/>
              <w:rPr>
                <w:del w:id="697" w:author="Nick Joseph" w:date="2020-11-11T16:42:00Z"/>
              </w:rPr>
            </w:pPr>
            <w:del w:id="698" w:author="Nick Joseph" w:date="2020-11-11T16:42:00Z">
              <w:r w:rsidRPr="00E251CD" w:rsidDel="003C2E71">
                <w:delText>Testing and Quality Assurance</w:delText>
              </w:r>
            </w:del>
          </w:p>
        </w:tc>
        <w:tc>
          <w:tcPr>
            <w:tcW w:w="1890" w:type="dxa"/>
            <w:tcBorders>
              <w:left w:val="nil"/>
              <w:right w:val="nil"/>
            </w:tcBorders>
            <w:shd w:val="clear" w:color="auto" w:fill="D3DFEE"/>
          </w:tcPr>
          <w:p w14:paraId="36D369E4" w14:textId="51F1FBE9" w:rsidR="00A50151" w:rsidRPr="00E251CD" w:rsidDel="003C2E71" w:rsidRDefault="0065238E" w:rsidP="00A50151">
            <w:pPr>
              <w:spacing w:beforeLines="40" w:before="96" w:after="40"/>
              <w:rPr>
                <w:del w:id="699" w:author="Nick Joseph" w:date="2020-11-11T16:42:00Z"/>
              </w:rPr>
            </w:pPr>
            <w:del w:id="700" w:author="Nick Joseph" w:date="2020-11-11T16:42:00Z">
              <w:r w:rsidDel="003C2E71">
                <w:delText>Software team</w:delText>
              </w:r>
            </w:del>
          </w:p>
        </w:tc>
        <w:tc>
          <w:tcPr>
            <w:tcW w:w="1260" w:type="dxa"/>
            <w:tcBorders>
              <w:left w:val="nil"/>
              <w:right w:val="nil"/>
            </w:tcBorders>
            <w:shd w:val="clear" w:color="auto" w:fill="D3DFEE"/>
          </w:tcPr>
          <w:p w14:paraId="679230B5" w14:textId="54B94F66" w:rsidR="00A50151" w:rsidRPr="00E251CD" w:rsidDel="003C2E71" w:rsidRDefault="0063305C" w:rsidP="00A50151">
            <w:pPr>
              <w:spacing w:beforeLines="40" w:before="96" w:after="40"/>
              <w:jc w:val="right"/>
              <w:rPr>
                <w:del w:id="701" w:author="Nick Joseph" w:date="2020-11-11T16:42:00Z"/>
              </w:rPr>
            </w:pPr>
            <w:del w:id="702" w:author="Nick Joseph" w:date="2020-11-11T16:42:00Z">
              <w:r w:rsidDel="003C2E71">
                <w:delText>504</w:delText>
              </w:r>
            </w:del>
          </w:p>
        </w:tc>
        <w:tc>
          <w:tcPr>
            <w:tcW w:w="1260" w:type="dxa"/>
            <w:tcBorders>
              <w:left w:val="nil"/>
            </w:tcBorders>
            <w:shd w:val="clear" w:color="auto" w:fill="D3DFEE"/>
          </w:tcPr>
          <w:p w14:paraId="6E638AA2" w14:textId="697BCA62" w:rsidR="00A50151" w:rsidRPr="00E251CD" w:rsidDel="003C2E71" w:rsidRDefault="0063305C" w:rsidP="00A50151">
            <w:pPr>
              <w:spacing w:beforeLines="40" w:before="96" w:after="40"/>
              <w:jc w:val="right"/>
              <w:rPr>
                <w:del w:id="703" w:author="Nick Joseph" w:date="2020-11-11T16:42:00Z"/>
              </w:rPr>
            </w:pPr>
            <w:del w:id="704" w:author="Nick Joseph" w:date="2020-11-11T16:42:00Z">
              <w:r w:rsidDel="003C2E71">
                <w:delText>1008</w:delText>
              </w:r>
            </w:del>
          </w:p>
        </w:tc>
      </w:tr>
      <w:tr w:rsidR="00A50151" w:rsidRPr="006A77EB" w:rsidDel="003C2E71" w14:paraId="45FDC385" w14:textId="5E794019" w:rsidTr="00A50151">
        <w:trPr>
          <w:del w:id="705" w:author="Nick Joseph" w:date="2020-11-11T16:42:00Z"/>
        </w:trPr>
        <w:tc>
          <w:tcPr>
            <w:tcW w:w="3528" w:type="dxa"/>
            <w:tcBorders>
              <w:right w:val="nil"/>
            </w:tcBorders>
          </w:tcPr>
          <w:p w14:paraId="1E8C1714" w14:textId="2CCECD59" w:rsidR="00A50151" w:rsidRPr="00E251CD" w:rsidDel="003C2E71" w:rsidRDefault="00A50151" w:rsidP="00A50151">
            <w:pPr>
              <w:spacing w:beforeLines="40" w:before="96" w:after="40"/>
              <w:rPr>
                <w:del w:id="706" w:author="Nick Joseph" w:date="2020-11-11T16:42:00Z"/>
              </w:rPr>
            </w:pPr>
            <w:del w:id="707" w:author="Nick Joseph" w:date="2020-11-11T16:42:00Z">
              <w:r w:rsidRPr="00E251CD" w:rsidDel="003C2E71">
                <w:delText>System Integration</w:delText>
              </w:r>
            </w:del>
          </w:p>
        </w:tc>
        <w:tc>
          <w:tcPr>
            <w:tcW w:w="1890" w:type="dxa"/>
            <w:tcBorders>
              <w:left w:val="nil"/>
              <w:right w:val="nil"/>
            </w:tcBorders>
          </w:tcPr>
          <w:p w14:paraId="7F5E14EE" w14:textId="2471DA0A" w:rsidR="00A50151" w:rsidRPr="00E251CD" w:rsidDel="003C2E71" w:rsidRDefault="0065238E" w:rsidP="00A50151">
            <w:pPr>
              <w:spacing w:beforeLines="40" w:before="96" w:after="40"/>
              <w:rPr>
                <w:del w:id="708" w:author="Nick Joseph" w:date="2020-11-11T16:42:00Z"/>
              </w:rPr>
            </w:pPr>
            <w:del w:id="709" w:author="Nick Joseph" w:date="2020-11-11T16:42:00Z">
              <w:r w:rsidDel="003C2E71">
                <w:delText>Software team</w:delText>
              </w:r>
            </w:del>
          </w:p>
        </w:tc>
        <w:tc>
          <w:tcPr>
            <w:tcW w:w="1260" w:type="dxa"/>
            <w:tcBorders>
              <w:left w:val="nil"/>
              <w:right w:val="nil"/>
            </w:tcBorders>
          </w:tcPr>
          <w:p w14:paraId="5755F747" w14:textId="5EAB579D" w:rsidR="00A50151" w:rsidRPr="00E251CD" w:rsidDel="003C2E71" w:rsidRDefault="00A50151" w:rsidP="00A50151">
            <w:pPr>
              <w:spacing w:beforeLines="40" w:before="96" w:after="40"/>
              <w:jc w:val="right"/>
              <w:rPr>
                <w:del w:id="710" w:author="Nick Joseph" w:date="2020-11-11T16:42:00Z"/>
              </w:rPr>
            </w:pPr>
            <w:del w:id="711" w:author="Nick Joseph" w:date="2020-11-11T16:42:00Z">
              <w:r w:rsidDel="003C2E71">
                <w:delText>0</w:delText>
              </w:r>
            </w:del>
          </w:p>
        </w:tc>
        <w:tc>
          <w:tcPr>
            <w:tcW w:w="1260" w:type="dxa"/>
            <w:tcBorders>
              <w:left w:val="nil"/>
            </w:tcBorders>
          </w:tcPr>
          <w:p w14:paraId="17FC52B6" w14:textId="1E7DE2FA" w:rsidR="00A50151" w:rsidRPr="00E251CD" w:rsidDel="003C2E71" w:rsidRDefault="00A50151" w:rsidP="00A50151">
            <w:pPr>
              <w:spacing w:beforeLines="40" w:before="96" w:after="40"/>
              <w:jc w:val="right"/>
              <w:rPr>
                <w:del w:id="712" w:author="Nick Joseph" w:date="2020-11-11T16:42:00Z"/>
              </w:rPr>
            </w:pPr>
            <w:del w:id="713" w:author="Nick Joseph" w:date="2020-11-11T16:42:00Z">
              <w:r w:rsidDel="003C2E71">
                <w:delText>0</w:delText>
              </w:r>
            </w:del>
          </w:p>
        </w:tc>
      </w:tr>
      <w:tr w:rsidR="00A50151" w:rsidRPr="006A77EB" w:rsidDel="003C2E71" w14:paraId="45D765D1" w14:textId="0725D352" w:rsidTr="00A50151">
        <w:trPr>
          <w:del w:id="714" w:author="Nick Joseph" w:date="2020-11-11T16:42:00Z"/>
        </w:trPr>
        <w:tc>
          <w:tcPr>
            <w:tcW w:w="3528" w:type="dxa"/>
            <w:tcBorders>
              <w:right w:val="nil"/>
            </w:tcBorders>
            <w:shd w:val="clear" w:color="auto" w:fill="D3DFEE"/>
          </w:tcPr>
          <w:p w14:paraId="33429005" w14:textId="5BC41EAB" w:rsidR="00A50151" w:rsidRPr="00E251CD" w:rsidDel="003C2E71" w:rsidRDefault="00A50151" w:rsidP="00A50151">
            <w:pPr>
              <w:spacing w:beforeLines="40" w:before="96" w:after="40"/>
              <w:rPr>
                <w:del w:id="715" w:author="Nick Joseph" w:date="2020-11-11T16:42:00Z"/>
              </w:rPr>
            </w:pPr>
            <w:del w:id="716" w:author="Nick Joseph" w:date="2020-11-11T16:42:00Z">
              <w:r w:rsidRPr="00E251CD" w:rsidDel="003C2E71">
                <w:delText>Deployment</w:delText>
              </w:r>
            </w:del>
          </w:p>
        </w:tc>
        <w:tc>
          <w:tcPr>
            <w:tcW w:w="1890" w:type="dxa"/>
            <w:tcBorders>
              <w:left w:val="nil"/>
              <w:right w:val="nil"/>
            </w:tcBorders>
            <w:shd w:val="clear" w:color="auto" w:fill="D3DFEE"/>
          </w:tcPr>
          <w:p w14:paraId="1B9BED54" w14:textId="682367F3" w:rsidR="00A50151" w:rsidRPr="00E251CD" w:rsidDel="003C2E71" w:rsidRDefault="0063305C" w:rsidP="00A50151">
            <w:pPr>
              <w:spacing w:beforeLines="40" w:before="96" w:after="40"/>
              <w:rPr>
                <w:del w:id="717" w:author="Nick Joseph" w:date="2020-11-11T16:42:00Z"/>
              </w:rPr>
            </w:pPr>
            <w:del w:id="718" w:author="Nick Joseph" w:date="2020-11-11T16:42:00Z">
              <w:r w:rsidDel="003C2E71">
                <w:delText>Software team</w:delText>
              </w:r>
            </w:del>
          </w:p>
        </w:tc>
        <w:tc>
          <w:tcPr>
            <w:tcW w:w="1260" w:type="dxa"/>
            <w:tcBorders>
              <w:left w:val="nil"/>
              <w:right w:val="nil"/>
            </w:tcBorders>
            <w:shd w:val="clear" w:color="auto" w:fill="D3DFEE"/>
          </w:tcPr>
          <w:p w14:paraId="47EC7D5E" w14:textId="0F66BB39" w:rsidR="00A50151" w:rsidRPr="00E251CD" w:rsidDel="003C2E71" w:rsidRDefault="00B755D8" w:rsidP="00A50151">
            <w:pPr>
              <w:spacing w:beforeLines="40" w:before="96" w:after="40"/>
              <w:jc w:val="right"/>
              <w:rPr>
                <w:del w:id="719" w:author="Nick Joseph" w:date="2020-11-11T16:42:00Z"/>
              </w:rPr>
            </w:pPr>
            <w:del w:id="720" w:author="Nick Joseph" w:date="2020-11-11T16:42:00Z">
              <w:r w:rsidDel="003C2E71">
                <w:delText>336</w:delText>
              </w:r>
            </w:del>
          </w:p>
        </w:tc>
        <w:tc>
          <w:tcPr>
            <w:tcW w:w="1260" w:type="dxa"/>
            <w:tcBorders>
              <w:left w:val="nil"/>
            </w:tcBorders>
            <w:shd w:val="clear" w:color="auto" w:fill="D3DFEE"/>
          </w:tcPr>
          <w:p w14:paraId="56924E6C" w14:textId="106ED674" w:rsidR="00A50151" w:rsidRPr="00E251CD" w:rsidDel="003C2E71" w:rsidRDefault="00B755D8" w:rsidP="00A50151">
            <w:pPr>
              <w:spacing w:beforeLines="40" w:before="96" w:after="40"/>
              <w:jc w:val="right"/>
              <w:rPr>
                <w:del w:id="721" w:author="Nick Joseph" w:date="2020-11-11T16:42:00Z"/>
              </w:rPr>
            </w:pPr>
            <w:del w:id="722" w:author="Nick Joseph" w:date="2020-11-11T16:42:00Z">
              <w:r w:rsidDel="003C2E71">
                <w:delText>504</w:delText>
              </w:r>
            </w:del>
          </w:p>
        </w:tc>
      </w:tr>
      <w:tr w:rsidR="00A50151" w:rsidRPr="006A77EB" w:rsidDel="003C2E71" w14:paraId="03B4DD12" w14:textId="0E1746ED" w:rsidTr="00A50151">
        <w:trPr>
          <w:del w:id="723" w:author="Nick Joseph" w:date="2020-11-11T16:42:00Z"/>
        </w:trPr>
        <w:tc>
          <w:tcPr>
            <w:tcW w:w="3528" w:type="dxa"/>
            <w:tcBorders>
              <w:right w:val="nil"/>
            </w:tcBorders>
          </w:tcPr>
          <w:p w14:paraId="7369E1EF" w14:textId="1F8BB25E" w:rsidR="00A50151" w:rsidRPr="00E251CD" w:rsidDel="003C2E71" w:rsidRDefault="00A50151" w:rsidP="00A50151">
            <w:pPr>
              <w:spacing w:beforeLines="40" w:before="96" w:after="40"/>
              <w:rPr>
                <w:del w:id="724" w:author="Nick Joseph" w:date="2020-11-11T16:42:00Z"/>
              </w:rPr>
            </w:pPr>
            <w:del w:id="725" w:author="Nick Joseph" w:date="2020-11-11T16:42:00Z">
              <w:r w:rsidDel="003C2E71">
                <w:delText>Program Management</w:delText>
              </w:r>
            </w:del>
          </w:p>
        </w:tc>
        <w:tc>
          <w:tcPr>
            <w:tcW w:w="1890" w:type="dxa"/>
            <w:tcBorders>
              <w:left w:val="nil"/>
              <w:right w:val="nil"/>
            </w:tcBorders>
          </w:tcPr>
          <w:p w14:paraId="400D73F4" w14:textId="26974737" w:rsidR="00A50151" w:rsidRPr="00E251CD" w:rsidDel="003C2E71" w:rsidRDefault="0063305C" w:rsidP="00A50151">
            <w:pPr>
              <w:spacing w:beforeLines="40" w:before="96" w:after="40"/>
              <w:rPr>
                <w:del w:id="726" w:author="Nick Joseph" w:date="2020-11-11T16:42:00Z"/>
              </w:rPr>
            </w:pPr>
            <w:del w:id="727" w:author="Nick Joseph" w:date="2020-11-11T16:42:00Z">
              <w:r w:rsidDel="003C2E71">
                <w:delText>Project managers</w:delText>
              </w:r>
            </w:del>
          </w:p>
        </w:tc>
        <w:tc>
          <w:tcPr>
            <w:tcW w:w="1260" w:type="dxa"/>
            <w:tcBorders>
              <w:left w:val="nil"/>
              <w:right w:val="nil"/>
            </w:tcBorders>
          </w:tcPr>
          <w:p w14:paraId="5F26214B" w14:textId="07381210" w:rsidR="00A50151" w:rsidDel="003C2E71" w:rsidRDefault="00B755D8" w:rsidP="00A50151">
            <w:pPr>
              <w:spacing w:beforeLines="40" w:before="96" w:after="40"/>
              <w:jc w:val="right"/>
              <w:rPr>
                <w:del w:id="728" w:author="Nick Joseph" w:date="2020-11-11T16:42:00Z"/>
              </w:rPr>
            </w:pPr>
            <w:del w:id="729" w:author="Nick Joseph" w:date="2020-11-11T16:42:00Z">
              <w:r w:rsidDel="003C2E71">
                <w:delText>336</w:delText>
              </w:r>
            </w:del>
          </w:p>
        </w:tc>
        <w:tc>
          <w:tcPr>
            <w:tcW w:w="1260" w:type="dxa"/>
            <w:tcBorders>
              <w:left w:val="nil"/>
            </w:tcBorders>
          </w:tcPr>
          <w:p w14:paraId="54D8294A" w14:textId="29DC939A" w:rsidR="00A50151" w:rsidDel="003C2E71" w:rsidRDefault="00B755D8" w:rsidP="00A50151">
            <w:pPr>
              <w:spacing w:beforeLines="40" w:before="96" w:after="40"/>
              <w:jc w:val="right"/>
              <w:rPr>
                <w:del w:id="730" w:author="Nick Joseph" w:date="2020-11-11T16:42:00Z"/>
              </w:rPr>
            </w:pPr>
            <w:del w:id="731" w:author="Nick Joseph" w:date="2020-11-11T16:42:00Z">
              <w:r w:rsidDel="003C2E71">
                <w:delText>504</w:delText>
              </w:r>
            </w:del>
          </w:p>
        </w:tc>
      </w:tr>
      <w:tr w:rsidR="00A50151" w:rsidRPr="006A77EB" w:rsidDel="003C2E71" w14:paraId="0C9D4A1C" w14:textId="7C664EDE" w:rsidTr="00A50151">
        <w:trPr>
          <w:del w:id="732" w:author="Nick Joseph" w:date="2020-11-11T16:42:00Z"/>
        </w:trPr>
        <w:tc>
          <w:tcPr>
            <w:tcW w:w="3528" w:type="dxa"/>
            <w:tcBorders>
              <w:right w:val="nil"/>
            </w:tcBorders>
          </w:tcPr>
          <w:p w14:paraId="4C919F34" w14:textId="1DD2FDEC" w:rsidR="00A50151" w:rsidDel="003C2E71" w:rsidRDefault="00A50151" w:rsidP="00A50151">
            <w:pPr>
              <w:spacing w:beforeLines="40" w:before="96" w:after="40"/>
              <w:rPr>
                <w:del w:id="733" w:author="Nick Joseph" w:date="2020-11-11T16:42:00Z"/>
              </w:rPr>
            </w:pPr>
            <w:del w:id="734" w:author="Nick Joseph" w:date="2020-11-11T16:42:00Z">
              <w:r w:rsidDel="003C2E71">
                <w:delText>Support and Maintenance</w:delText>
              </w:r>
            </w:del>
          </w:p>
        </w:tc>
        <w:tc>
          <w:tcPr>
            <w:tcW w:w="1890" w:type="dxa"/>
            <w:tcBorders>
              <w:left w:val="nil"/>
              <w:right w:val="nil"/>
            </w:tcBorders>
          </w:tcPr>
          <w:p w14:paraId="0995796B" w14:textId="0FE1C289" w:rsidR="00A50151" w:rsidRPr="00E251CD" w:rsidDel="003C2E71" w:rsidRDefault="0065238E" w:rsidP="00A50151">
            <w:pPr>
              <w:spacing w:beforeLines="40" w:before="96" w:after="40"/>
              <w:rPr>
                <w:del w:id="735" w:author="Nick Joseph" w:date="2020-11-11T16:42:00Z"/>
              </w:rPr>
            </w:pPr>
            <w:del w:id="736" w:author="Nick Joseph" w:date="2020-11-11T16:42:00Z">
              <w:r w:rsidDel="003C2E71">
                <w:delText>Software team</w:delText>
              </w:r>
            </w:del>
          </w:p>
        </w:tc>
        <w:tc>
          <w:tcPr>
            <w:tcW w:w="1260" w:type="dxa"/>
            <w:tcBorders>
              <w:left w:val="nil"/>
              <w:right w:val="nil"/>
            </w:tcBorders>
          </w:tcPr>
          <w:p w14:paraId="465FA416" w14:textId="476BC34D" w:rsidR="00A50151" w:rsidDel="003C2E71" w:rsidRDefault="0063305C" w:rsidP="00A50151">
            <w:pPr>
              <w:spacing w:beforeLines="40" w:before="96" w:after="40"/>
              <w:jc w:val="right"/>
              <w:rPr>
                <w:del w:id="737" w:author="Nick Joseph" w:date="2020-11-11T16:42:00Z"/>
              </w:rPr>
            </w:pPr>
            <w:del w:id="738" w:author="Nick Joseph" w:date="2020-11-11T16:42:00Z">
              <w:r w:rsidDel="003C2E71">
                <w:delText>504</w:delText>
              </w:r>
            </w:del>
          </w:p>
        </w:tc>
        <w:tc>
          <w:tcPr>
            <w:tcW w:w="1260" w:type="dxa"/>
            <w:tcBorders>
              <w:left w:val="nil"/>
            </w:tcBorders>
          </w:tcPr>
          <w:p w14:paraId="5E26ABE5" w14:textId="2FFF9E3D" w:rsidR="00A50151" w:rsidDel="003C2E71" w:rsidRDefault="0063305C" w:rsidP="00A50151">
            <w:pPr>
              <w:spacing w:beforeLines="40" w:before="96" w:after="40"/>
              <w:jc w:val="right"/>
              <w:rPr>
                <w:del w:id="739" w:author="Nick Joseph" w:date="2020-11-11T16:42:00Z"/>
              </w:rPr>
            </w:pPr>
            <w:del w:id="740" w:author="Nick Joseph" w:date="2020-11-11T16:42:00Z">
              <w:r w:rsidDel="003C2E71">
                <w:delText>1008</w:delText>
              </w:r>
            </w:del>
          </w:p>
        </w:tc>
      </w:tr>
      <w:tr w:rsidR="00A50151" w:rsidRPr="006A77EB" w:rsidDel="003C2E71" w14:paraId="2F2DA152" w14:textId="7E72AAE9" w:rsidTr="00A50151">
        <w:trPr>
          <w:del w:id="741" w:author="Nick Joseph" w:date="2020-11-11T16:42:00Z"/>
        </w:trPr>
        <w:tc>
          <w:tcPr>
            <w:tcW w:w="3528" w:type="dxa"/>
            <w:tcBorders>
              <w:right w:val="nil"/>
            </w:tcBorders>
          </w:tcPr>
          <w:p w14:paraId="0930C674" w14:textId="3C7C6BB5" w:rsidR="00A50151" w:rsidDel="003C2E71" w:rsidRDefault="00A50151" w:rsidP="00A50151">
            <w:pPr>
              <w:spacing w:beforeLines="40" w:before="96" w:after="40"/>
              <w:rPr>
                <w:del w:id="742" w:author="Nick Joseph" w:date="2020-11-11T16:42:00Z"/>
              </w:rPr>
            </w:pPr>
            <w:del w:id="743" w:author="Nick Joseph" w:date="2020-11-11T16:42:00Z">
              <w:r w:rsidDel="003C2E71">
                <w:delText>Sales and Marketing</w:delText>
              </w:r>
            </w:del>
          </w:p>
        </w:tc>
        <w:tc>
          <w:tcPr>
            <w:tcW w:w="1890" w:type="dxa"/>
            <w:tcBorders>
              <w:left w:val="nil"/>
              <w:right w:val="nil"/>
            </w:tcBorders>
          </w:tcPr>
          <w:p w14:paraId="2F39FF0C" w14:textId="14FD9484" w:rsidR="00A50151" w:rsidRPr="00E251CD" w:rsidDel="003C2E71" w:rsidRDefault="0065238E" w:rsidP="00A50151">
            <w:pPr>
              <w:spacing w:beforeLines="40" w:before="96" w:after="40"/>
              <w:rPr>
                <w:del w:id="744" w:author="Nick Joseph" w:date="2020-11-11T16:42:00Z"/>
              </w:rPr>
            </w:pPr>
            <w:del w:id="745" w:author="Nick Joseph" w:date="2020-11-11T16:42:00Z">
              <w:r w:rsidDel="003C2E71">
                <w:delText>Sales team</w:delText>
              </w:r>
            </w:del>
          </w:p>
        </w:tc>
        <w:tc>
          <w:tcPr>
            <w:tcW w:w="1260" w:type="dxa"/>
            <w:tcBorders>
              <w:left w:val="nil"/>
              <w:right w:val="nil"/>
            </w:tcBorders>
          </w:tcPr>
          <w:p w14:paraId="5EFA3DF5" w14:textId="658370E4" w:rsidR="00A50151" w:rsidDel="003C2E71" w:rsidRDefault="00B755D8" w:rsidP="00A50151">
            <w:pPr>
              <w:spacing w:beforeLines="40" w:before="96" w:after="40"/>
              <w:jc w:val="right"/>
              <w:rPr>
                <w:del w:id="746" w:author="Nick Joseph" w:date="2020-11-11T16:42:00Z"/>
              </w:rPr>
            </w:pPr>
            <w:del w:id="747" w:author="Nick Joseph" w:date="2020-11-11T16:42:00Z">
              <w:r w:rsidDel="003C2E71">
                <w:delText>168</w:delText>
              </w:r>
            </w:del>
          </w:p>
        </w:tc>
        <w:tc>
          <w:tcPr>
            <w:tcW w:w="1260" w:type="dxa"/>
            <w:tcBorders>
              <w:left w:val="nil"/>
            </w:tcBorders>
          </w:tcPr>
          <w:p w14:paraId="4127CE99" w14:textId="44E0C858" w:rsidR="00A50151" w:rsidDel="003C2E71" w:rsidRDefault="00B755D8" w:rsidP="00A50151">
            <w:pPr>
              <w:spacing w:beforeLines="40" w:before="96" w:after="40"/>
              <w:jc w:val="right"/>
              <w:rPr>
                <w:del w:id="748" w:author="Nick Joseph" w:date="2020-11-11T16:42:00Z"/>
              </w:rPr>
            </w:pPr>
            <w:del w:id="749" w:author="Nick Joseph" w:date="2020-11-11T16:42:00Z">
              <w:r w:rsidDel="003C2E71">
                <w:delText>336</w:delText>
              </w:r>
            </w:del>
          </w:p>
        </w:tc>
      </w:tr>
      <w:tr w:rsidR="00A50151" w:rsidRPr="006A77EB" w:rsidDel="003C2E71" w14:paraId="2A5F9920" w14:textId="7C3B582A" w:rsidTr="00A50151">
        <w:trPr>
          <w:del w:id="750" w:author="Nick Joseph" w:date="2020-11-11T16:42:00Z"/>
        </w:trPr>
        <w:tc>
          <w:tcPr>
            <w:tcW w:w="3528" w:type="dxa"/>
            <w:tcBorders>
              <w:top w:val="double" w:sz="6" w:space="0" w:color="7BA0CD"/>
              <w:left w:val="single" w:sz="8" w:space="0" w:color="7BA0CD"/>
              <w:bottom w:val="single" w:sz="8" w:space="0" w:color="7BA0CD"/>
              <w:right w:val="nil"/>
            </w:tcBorders>
          </w:tcPr>
          <w:p w14:paraId="0492832F" w14:textId="5E4AED9C" w:rsidR="00A50151" w:rsidRPr="002E6CEC" w:rsidDel="003C2E71" w:rsidRDefault="00A50151" w:rsidP="00A50151">
            <w:pPr>
              <w:spacing w:beforeLines="40" w:before="96" w:after="40"/>
              <w:rPr>
                <w:del w:id="751" w:author="Nick Joseph" w:date="2020-11-11T16:42:00Z"/>
                <w:b/>
                <w:bCs/>
                <w:szCs w:val="20"/>
              </w:rPr>
            </w:pPr>
            <w:del w:id="752" w:author="Nick Joseph" w:date="2020-11-11T16:42:00Z">
              <w:r w:rsidRPr="002E6CEC" w:rsidDel="003C2E71">
                <w:rPr>
                  <w:b/>
                  <w:bCs/>
                  <w:szCs w:val="20"/>
                </w:rPr>
                <w:delText>Total</w:delText>
              </w:r>
            </w:del>
          </w:p>
        </w:tc>
        <w:tc>
          <w:tcPr>
            <w:tcW w:w="1890" w:type="dxa"/>
            <w:tcBorders>
              <w:top w:val="double" w:sz="6" w:space="0" w:color="7BA0CD"/>
              <w:left w:val="nil"/>
              <w:bottom w:val="single" w:sz="8" w:space="0" w:color="7BA0CD"/>
              <w:right w:val="nil"/>
            </w:tcBorders>
          </w:tcPr>
          <w:p w14:paraId="03BF64FD" w14:textId="7B8A59BA" w:rsidR="00A50151" w:rsidRPr="002E6CEC" w:rsidDel="003C2E71" w:rsidRDefault="00A50151" w:rsidP="00A50151">
            <w:pPr>
              <w:spacing w:beforeLines="40" w:before="96" w:after="40"/>
              <w:rPr>
                <w:del w:id="753" w:author="Nick Joseph" w:date="2020-11-11T16:42:00Z"/>
                <w:b/>
                <w:bCs/>
                <w:szCs w:val="20"/>
              </w:rPr>
            </w:pPr>
          </w:p>
        </w:tc>
        <w:tc>
          <w:tcPr>
            <w:tcW w:w="1260" w:type="dxa"/>
            <w:tcBorders>
              <w:top w:val="double" w:sz="6" w:space="0" w:color="7BA0CD"/>
              <w:left w:val="nil"/>
              <w:bottom w:val="single" w:sz="8" w:space="0" w:color="7BA0CD"/>
              <w:right w:val="nil"/>
            </w:tcBorders>
          </w:tcPr>
          <w:p w14:paraId="6091F940" w14:textId="13A92ABB" w:rsidR="00A50151" w:rsidRPr="002E6CEC" w:rsidDel="003C2E71" w:rsidRDefault="00B755D8" w:rsidP="00A50151">
            <w:pPr>
              <w:spacing w:beforeLines="40" w:before="96" w:after="40"/>
              <w:jc w:val="right"/>
              <w:rPr>
                <w:del w:id="754" w:author="Nick Joseph" w:date="2020-11-11T16:42:00Z"/>
                <w:b/>
                <w:bCs/>
                <w:szCs w:val="20"/>
              </w:rPr>
            </w:pPr>
            <w:del w:id="755" w:author="Nick Joseph" w:date="2020-11-11T16:42:00Z">
              <w:r w:rsidDel="003C2E71">
                <w:rPr>
                  <w:b/>
                  <w:bCs/>
                  <w:szCs w:val="20"/>
                </w:rPr>
                <w:delText>2688</w:delText>
              </w:r>
            </w:del>
          </w:p>
        </w:tc>
        <w:tc>
          <w:tcPr>
            <w:tcW w:w="1260" w:type="dxa"/>
            <w:tcBorders>
              <w:top w:val="double" w:sz="6" w:space="0" w:color="7BA0CD"/>
              <w:left w:val="nil"/>
              <w:bottom w:val="single" w:sz="8" w:space="0" w:color="7BA0CD"/>
              <w:right w:val="single" w:sz="8" w:space="0" w:color="7BA0CD"/>
            </w:tcBorders>
          </w:tcPr>
          <w:p w14:paraId="5B14070E" w14:textId="5E6FA5E0" w:rsidR="00A50151" w:rsidRPr="002E6CEC" w:rsidDel="003C2E71" w:rsidRDefault="00A50151" w:rsidP="00A50151">
            <w:pPr>
              <w:spacing w:beforeLines="40" w:before="96" w:after="40"/>
              <w:jc w:val="right"/>
              <w:rPr>
                <w:del w:id="756" w:author="Nick Joseph" w:date="2020-11-11T16:42:00Z"/>
                <w:b/>
                <w:bCs/>
                <w:szCs w:val="20"/>
              </w:rPr>
            </w:pPr>
            <w:del w:id="757" w:author="Nick Joseph" w:date="2020-11-11T16:42:00Z">
              <w:r w:rsidRPr="002E6CEC" w:rsidDel="003C2E71">
                <w:rPr>
                  <w:b/>
                  <w:bCs/>
                  <w:szCs w:val="20"/>
                </w:rPr>
                <w:fldChar w:fldCharType="begin"/>
              </w:r>
              <w:r w:rsidRPr="002E6CEC" w:rsidDel="003C2E71">
                <w:rPr>
                  <w:b/>
                  <w:bCs/>
                  <w:szCs w:val="20"/>
                </w:rPr>
                <w:delInstrText xml:space="preserve"> =sum(above) \# "#,##0" </w:delInstrText>
              </w:r>
              <w:r w:rsidRPr="002E6CEC" w:rsidDel="003C2E71">
                <w:rPr>
                  <w:b/>
                  <w:bCs/>
                  <w:szCs w:val="20"/>
                </w:rPr>
                <w:fldChar w:fldCharType="separate"/>
              </w:r>
              <w:r w:rsidRPr="002E6CEC" w:rsidDel="003C2E71">
                <w:rPr>
                  <w:b/>
                  <w:bCs/>
                  <w:noProof/>
                  <w:szCs w:val="20"/>
                </w:rPr>
                <w:delText xml:space="preserve">   </w:delText>
              </w:r>
              <w:r w:rsidR="00B755D8" w:rsidDel="003C2E71">
                <w:rPr>
                  <w:b/>
                  <w:bCs/>
                  <w:noProof/>
                  <w:szCs w:val="20"/>
                </w:rPr>
                <w:delText>504</w:delText>
              </w:r>
              <w:r w:rsidRPr="002E6CEC" w:rsidDel="003C2E71">
                <w:rPr>
                  <w:b/>
                  <w:bCs/>
                  <w:noProof/>
                  <w:szCs w:val="20"/>
                </w:rPr>
                <w:delText>0</w:delText>
              </w:r>
              <w:r w:rsidRPr="002E6CEC" w:rsidDel="003C2E71">
                <w:rPr>
                  <w:b/>
                  <w:bCs/>
                  <w:szCs w:val="20"/>
                </w:rPr>
                <w:fldChar w:fldCharType="end"/>
              </w:r>
            </w:del>
          </w:p>
        </w:tc>
      </w:tr>
    </w:tbl>
    <w:p w14:paraId="68BB049C" w14:textId="0BB242A4" w:rsidR="00A50151" w:rsidDel="003C2E71" w:rsidRDefault="00A50151" w:rsidP="00A50151">
      <w:pPr>
        <w:keepNext/>
        <w:spacing w:beforeLines="40" w:before="96" w:after="40"/>
        <w:jc w:val="both"/>
        <w:rPr>
          <w:del w:id="758" w:author="Nick Joseph" w:date="2020-11-11T16:42:00Z"/>
          <w:i/>
          <w:sz w:val="16"/>
          <w:szCs w:val="16"/>
        </w:rPr>
      </w:pPr>
    </w:p>
    <w:p w14:paraId="3D5A93CC" w14:textId="50B338F6" w:rsidR="00A50151" w:rsidDel="003C2E71" w:rsidRDefault="00A50151" w:rsidP="00A50151">
      <w:pPr>
        <w:keepNext/>
        <w:spacing w:beforeLines="40" w:before="96" w:after="40"/>
        <w:jc w:val="both"/>
        <w:rPr>
          <w:del w:id="759" w:author="Nick Joseph" w:date="2020-11-11T16:42:00Z"/>
          <w:b/>
          <w:bCs/>
          <w:iCs/>
          <w:sz w:val="24"/>
        </w:rPr>
      </w:pPr>
    </w:p>
    <w:p w14:paraId="2191FC11" w14:textId="069D15BB" w:rsidR="00A50151" w:rsidDel="003C2E71" w:rsidRDefault="00A50151" w:rsidP="00A50151">
      <w:pPr>
        <w:keepNext/>
        <w:spacing w:beforeLines="40" w:before="96" w:after="40"/>
        <w:jc w:val="both"/>
        <w:rPr>
          <w:del w:id="760" w:author="Nick Joseph" w:date="2020-11-11T16:42:00Z"/>
          <w:b/>
          <w:bCs/>
          <w:iCs/>
          <w:sz w:val="24"/>
        </w:rPr>
      </w:pPr>
    </w:p>
    <w:p w14:paraId="5BC29FAC" w14:textId="53574AAC" w:rsidR="00A50151" w:rsidDel="003C2E71" w:rsidRDefault="00A50151" w:rsidP="00A50151">
      <w:pPr>
        <w:keepNext/>
        <w:spacing w:beforeLines="40" w:before="96" w:after="40"/>
        <w:jc w:val="both"/>
        <w:rPr>
          <w:del w:id="761" w:author="Nick Joseph" w:date="2020-11-11T16:42:00Z"/>
          <w:b/>
          <w:bCs/>
          <w:iCs/>
          <w:sz w:val="24"/>
        </w:rPr>
      </w:pPr>
    </w:p>
    <w:p w14:paraId="11FBE2D8" w14:textId="56D89AF9" w:rsidR="00A50151" w:rsidDel="003C2E71" w:rsidRDefault="00A50151" w:rsidP="00A50151">
      <w:pPr>
        <w:keepNext/>
        <w:spacing w:beforeLines="40" w:before="96" w:after="40"/>
        <w:jc w:val="both"/>
        <w:rPr>
          <w:del w:id="762" w:author="Nick Joseph" w:date="2020-11-11T16:42:00Z"/>
          <w:b/>
          <w:bCs/>
          <w:iCs/>
          <w:sz w:val="24"/>
        </w:rPr>
      </w:pPr>
    </w:p>
    <w:p w14:paraId="5C2246B1" w14:textId="4EBE3147" w:rsidR="00A50151" w:rsidDel="003C2E71" w:rsidRDefault="00A50151" w:rsidP="00A50151">
      <w:pPr>
        <w:keepNext/>
        <w:spacing w:beforeLines="40" w:before="96" w:after="40"/>
        <w:jc w:val="both"/>
        <w:rPr>
          <w:del w:id="763" w:author="Nick Joseph" w:date="2020-11-11T16:42:00Z"/>
          <w:b/>
          <w:bCs/>
          <w:iCs/>
          <w:sz w:val="24"/>
        </w:rPr>
      </w:pPr>
    </w:p>
    <w:p w14:paraId="2F5F4AF1" w14:textId="71753D11" w:rsidR="00A50151" w:rsidDel="003C2E71" w:rsidRDefault="00A50151" w:rsidP="00A50151">
      <w:pPr>
        <w:keepNext/>
        <w:spacing w:beforeLines="40" w:before="96" w:after="40"/>
        <w:jc w:val="both"/>
        <w:rPr>
          <w:del w:id="764" w:author="Nick Joseph" w:date="2020-11-11T16:42:00Z"/>
          <w:b/>
          <w:bCs/>
          <w:iCs/>
          <w:sz w:val="24"/>
        </w:rPr>
      </w:pPr>
    </w:p>
    <w:p w14:paraId="7F0BC523" w14:textId="39B4B1EF" w:rsidR="00A50151" w:rsidDel="003C2E71" w:rsidRDefault="00A50151" w:rsidP="00A50151">
      <w:pPr>
        <w:keepNext/>
        <w:spacing w:beforeLines="40" w:before="96" w:after="40"/>
        <w:jc w:val="both"/>
        <w:rPr>
          <w:del w:id="765" w:author="Nick Joseph" w:date="2020-11-11T16:42:00Z"/>
          <w:b/>
          <w:bCs/>
          <w:iCs/>
          <w:sz w:val="24"/>
        </w:rPr>
      </w:pPr>
    </w:p>
    <w:p w14:paraId="13B8A4D8" w14:textId="641AE1EF" w:rsidR="00A50151" w:rsidDel="003C2E71" w:rsidRDefault="00A50151" w:rsidP="00A50151">
      <w:pPr>
        <w:keepNext/>
        <w:spacing w:beforeLines="40" w:before="96" w:after="40"/>
        <w:jc w:val="both"/>
        <w:rPr>
          <w:del w:id="766" w:author="Nick Joseph" w:date="2020-11-11T16:42:00Z"/>
          <w:b/>
          <w:bCs/>
          <w:iCs/>
          <w:sz w:val="24"/>
        </w:rPr>
      </w:pPr>
    </w:p>
    <w:p w14:paraId="532EBD14" w14:textId="765A6BEE" w:rsidR="00A50151" w:rsidDel="003C2E71" w:rsidRDefault="00A50151" w:rsidP="00A50151">
      <w:pPr>
        <w:keepNext/>
        <w:spacing w:beforeLines="40" w:before="96" w:after="40"/>
        <w:jc w:val="both"/>
        <w:rPr>
          <w:del w:id="767" w:author="Nick Joseph" w:date="2020-11-11T16:42:00Z"/>
          <w:b/>
          <w:bCs/>
          <w:iCs/>
          <w:sz w:val="24"/>
        </w:rPr>
      </w:pPr>
    </w:p>
    <w:p w14:paraId="21256646" w14:textId="05EB8F10" w:rsidR="00A50151" w:rsidDel="003C2E71" w:rsidRDefault="00A50151" w:rsidP="00A50151">
      <w:pPr>
        <w:keepNext/>
        <w:spacing w:beforeLines="40" w:before="96" w:after="40"/>
        <w:jc w:val="both"/>
        <w:rPr>
          <w:del w:id="768" w:author="Nick Joseph" w:date="2020-11-11T16:42:00Z"/>
          <w:b/>
          <w:bCs/>
          <w:iCs/>
          <w:sz w:val="24"/>
        </w:rPr>
      </w:pPr>
    </w:p>
    <w:p w14:paraId="22610532" w14:textId="38DC0732" w:rsidR="00A50151" w:rsidDel="003C2E71" w:rsidRDefault="00A50151" w:rsidP="00A50151">
      <w:pPr>
        <w:keepNext/>
        <w:spacing w:beforeLines="40" w:before="96" w:after="40"/>
        <w:jc w:val="both"/>
        <w:rPr>
          <w:del w:id="769" w:author="Nick Joseph" w:date="2020-11-11T16:42:00Z"/>
          <w:b/>
          <w:bCs/>
          <w:iCs/>
          <w:sz w:val="24"/>
        </w:rPr>
      </w:pPr>
    </w:p>
    <w:p w14:paraId="69ACBF4B" w14:textId="422EB469" w:rsidR="00A50151" w:rsidRPr="00484960" w:rsidDel="003C2E71" w:rsidRDefault="00A50151" w:rsidP="00A50151">
      <w:pPr>
        <w:keepNext/>
        <w:spacing w:beforeLines="40" w:before="96" w:after="40"/>
        <w:jc w:val="both"/>
        <w:rPr>
          <w:del w:id="770" w:author="Nick Joseph" w:date="2020-11-11T16:42:00Z"/>
          <w:b/>
          <w:bCs/>
          <w:iCs/>
          <w:sz w:val="24"/>
        </w:rPr>
      </w:pPr>
      <w:del w:id="771" w:author="Nick Joseph" w:date="2020-11-11T16:42:00Z">
        <w:r w:rsidRPr="00484960" w:rsidDel="003C2E71">
          <w:rPr>
            <w:b/>
            <w:bCs/>
            <w:iCs/>
            <w:sz w:val="24"/>
          </w:rPr>
          <w:delText>Maintenance Costs</w:delText>
        </w:r>
      </w:del>
    </w:p>
    <w:tbl>
      <w:tblPr>
        <w:tblW w:w="0" w:type="auto"/>
        <w:tblLayout w:type="fixed"/>
        <w:tblCellMar>
          <w:left w:w="0" w:type="dxa"/>
          <w:right w:w="0" w:type="dxa"/>
        </w:tblCellMar>
        <w:tblLook w:val="0000" w:firstRow="0" w:lastRow="0" w:firstColumn="0" w:lastColumn="0" w:noHBand="0" w:noVBand="0"/>
      </w:tblPr>
      <w:tblGrid>
        <w:gridCol w:w="360"/>
        <w:gridCol w:w="360"/>
        <w:gridCol w:w="360"/>
      </w:tblGrid>
      <w:tr w:rsidR="00FC6DE1" w:rsidDel="00FC6DE1" w14:paraId="5F01CCBA" w14:textId="3F870610">
        <w:trPr>
          <w:del w:id="772" w:author="Nick Joseph" w:date="2020-11-11T19:51:00Z"/>
        </w:trPr>
        <w:tc>
          <w:tcPr>
            <w:tcW w:w="360" w:type="dxa"/>
          </w:tcPr>
          <w:p w14:paraId="133C7B20" w14:textId="7075C7E3" w:rsidR="00A50151" w:rsidRPr="00C82FE6" w:rsidDel="003C2E71" w:rsidRDefault="00A50151" w:rsidP="00A50151">
            <w:pPr>
              <w:framePr w:hSpace="180" w:wrap="around" w:vAnchor="page" w:hAnchor="margin" w:xAlign="center" w:y="8431"/>
              <w:spacing w:beforeLines="40" w:before="96" w:after="40"/>
              <w:rPr>
                <w:del w:id="773" w:author="Nick Joseph" w:date="2020-11-11T16:42:00Z"/>
                <w:b/>
                <w:bCs/>
                <w:color w:val="FFFFFF"/>
              </w:rPr>
            </w:pPr>
            <w:del w:id="774" w:author="Nick Joseph" w:date="2020-11-11T16:42:00Z">
              <w:r w:rsidRPr="00C82FE6" w:rsidDel="003C2E71">
                <w:rPr>
                  <w:b/>
                  <w:bCs/>
                  <w:color w:val="FFFFFF"/>
                </w:rPr>
                <w:delText>Description</w:delText>
              </w:r>
            </w:del>
          </w:p>
        </w:tc>
        <w:tc>
          <w:tcPr>
            <w:tcW w:w="360" w:type="dxa"/>
          </w:tcPr>
          <w:p w14:paraId="124C3EAA" w14:textId="2F87A140" w:rsidR="00A50151" w:rsidRPr="00C82FE6" w:rsidDel="003C2E71" w:rsidRDefault="00A50151" w:rsidP="00A50151">
            <w:pPr>
              <w:framePr w:hSpace="180" w:wrap="around" w:vAnchor="page" w:hAnchor="margin" w:xAlign="center" w:y="8431"/>
              <w:spacing w:beforeLines="40" w:before="96" w:after="40"/>
              <w:rPr>
                <w:del w:id="775" w:author="Nick Joseph" w:date="2020-11-11T16:42:00Z"/>
                <w:b/>
                <w:bCs/>
                <w:color w:val="FFFFFF"/>
              </w:rPr>
            </w:pPr>
            <w:del w:id="776" w:author="Nick Joseph" w:date="2020-11-11T16:42:00Z">
              <w:r w:rsidRPr="00C82FE6" w:rsidDel="003C2E71">
                <w:rPr>
                  <w:b/>
                  <w:bCs/>
                  <w:color w:val="FFFFFF"/>
                </w:rPr>
                <w:delText>Quantity</w:delText>
              </w:r>
            </w:del>
          </w:p>
        </w:tc>
        <w:tc>
          <w:tcPr>
            <w:tcW w:w="360" w:type="dxa"/>
          </w:tcPr>
          <w:p w14:paraId="120CB08A" w14:textId="54897161" w:rsidR="00A50151" w:rsidRPr="00C82FE6" w:rsidDel="003C2E71" w:rsidRDefault="00A50151" w:rsidP="00A50151">
            <w:pPr>
              <w:framePr w:hSpace="180" w:wrap="around" w:vAnchor="page" w:hAnchor="margin" w:xAlign="center" w:y="8431"/>
              <w:spacing w:beforeLines="40" w:before="96" w:after="40"/>
              <w:jc w:val="right"/>
              <w:rPr>
                <w:del w:id="777" w:author="Nick Joseph" w:date="2020-11-11T16:42:00Z"/>
                <w:b/>
                <w:bCs/>
                <w:color w:val="FFFFFF"/>
              </w:rPr>
            </w:pPr>
            <w:del w:id="778" w:author="Nick Joseph" w:date="2020-11-11T16:42:00Z">
              <w:r w:rsidRPr="00C82FE6" w:rsidDel="003C2E71">
                <w:rPr>
                  <w:b/>
                  <w:bCs/>
                  <w:color w:val="FFFFFF"/>
                </w:rPr>
                <w:delText>Cost ($)</w:delText>
              </w:r>
            </w:del>
          </w:p>
        </w:tc>
      </w:tr>
    </w:tbl>
    <w:p w14:paraId="291D185F" w14:textId="77777777" w:rsidR="00FC6DE1" w:rsidRPr="00C82FE6" w:rsidDel="003C2E71" w:rsidRDefault="00FC6DE1">
      <w:pPr>
        <w:rPr>
          <w:del w:id="779" w:author="Nick Joseph" w:date="2020-11-11T16:42:00Z"/>
        </w:rPr>
      </w:pPr>
    </w:p>
    <w:tbl>
      <w:tblPr>
        <w:tblpPr w:leftFromText="180" w:rightFromText="180" w:vertAnchor="page" w:horzAnchor="margin" w:tblpXSpec="center" w:tblpY="8431"/>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60" w:firstRow="1" w:lastRow="1" w:firstColumn="0" w:lastColumn="0" w:noHBand="0" w:noVBand="1"/>
      </w:tblPr>
      <w:tblGrid>
        <w:gridCol w:w="4815"/>
        <w:gridCol w:w="1810"/>
        <w:gridCol w:w="1357"/>
      </w:tblGrid>
      <w:tr w:rsidR="00A50151" w:rsidRPr="00C82FE6" w:rsidDel="003C2E71" w14:paraId="47248AEB" w14:textId="60B24757" w:rsidTr="00A50151">
        <w:trPr>
          <w:trHeight w:val="418"/>
          <w:del w:id="780" w:author="Nick Joseph" w:date="2020-11-11T16:42:00Z"/>
        </w:trPr>
        <w:tc>
          <w:tcPr>
            <w:tcW w:w="4815" w:type="dxa"/>
            <w:tcBorders>
              <w:right w:val="nil"/>
            </w:tcBorders>
            <w:shd w:val="clear" w:color="auto" w:fill="D3DFEE"/>
          </w:tcPr>
          <w:p w14:paraId="45FDAEEB" w14:textId="1122AAC3" w:rsidR="00A50151" w:rsidRPr="00E251CD" w:rsidDel="003C2E71" w:rsidRDefault="0063305C" w:rsidP="00A50151">
            <w:pPr>
              <w:spacing w:beforeLines="40" w:before="96" w:after="40"/>
              <w:rPr>
                <w:del w:id="781" w:author="Nick Joseph" w:date="2020-11-11T16:42:00Z"/>
              </w:rPr>
            </w:pPr>
            <w:del w:id="782" w:author="Nick Joseph" w:date="2020-11-11T16:42:00Z">
              <w:r w:rsidDel="003C2E71">
                <w:delText>Application maintenance</w:delText>
              </w:r>
            </w:del>
          </w:p>
        </w:tc>
        <w:tc>
          <w:tcPr>
            <w:tcW w:w="1810" w:type="dxa"/>
            <w:tcBorders>
              <w:left w:val="nil"/>
              <w:right w:val="nil"/>
            </w:tcBorders>
            <w:shd w:val="clear" w:color="auto" w:fill="D3DFEE"/>
          </w:tcPr>
          <w:p w14:paraId="302C5479" w14:textId="1493A569" w:rsidR="00A50151" w:rsidRPr="00E251CD" w:rsidDel="003C2E71" w:rsidRDefault="00B755D8" w:rsidP="00B755D8">
            <w:pPr>
              <w:spacing w:beforeLines="40" w:before="96" w:after="40"/>
              <w:rPr>
                <w:del w:id="783" w:author="Nick Joseph" w:date="2020-11-11T16:42:00Z"/>
              </w:rPr>
            </w:pPr>
            <w:del w:id="784" w:author="Nick Joseph" w:date="2020-11-11T16:42:00Z">
              <w:r w:rsidDel="003C2E71">
                <w:delText>Once every 2 months</w:delText>
              </w:r>
            </w:del>
          </w:p>
        </w:tc>
        <w:tc>
          <w:tcPr>
            <w:tcW w:w="1357" w:type="dxa"/>
            <w:tcBorders>
              <w:left w:val="nil"/>
            </w:tcBorders>
            <w:shd w:val="clear" w:color="auto" w:fill="D3DFEE"/>
          </w:tcPr>
          <w:p w14:paraId="2FB17D66" w14:textId="1D79B21A" w:rsidR="00A50151" w:rsidRPr="00E251CD" w:rsidDel="003C2E71" w:rsidRDefault="00A50151" w:rsidP="00A50151">
            <w:pPr>
              <w:spacing w:beforeLines="40" w:before="96" w:after="40"/>
              <w:jc w:val="right"/>
              <w:rPr>
                <w:del w:id="785" w:author="Nick Joseph" w:date="2020-11-11T16:42:00Z"/>
              </w:rPr>
            </w:pPr>
            <w:del w:id="786" w:author="Nick Joseph" w:date="2020-11-11T16:42:00Z">
              <w:r w:rsidDel="003C2E71">
                <w:delText xml:space="preserve">$ </w:delText>
              </w:r>
              <w:r w:rsidR="00B755D8" w:rsidDel="003C2E71">
                <w:delText>1</w:delText>
              </w:r>
              <w:r w:rsidR="003A25FF" w:rsidDel="003C2E71">
                <w:delText>5000</w:delText>
              </w:r>
            </w:del>
          </w:p>
        </w:tc>
      </w:tr>
    </w:tbl>
    <w:tbl>
      <w:tblPr>
        <w:tblW w:w="0" w:type="auto"/>
        <w:tblLayout w:type="fixed"/>
        <w:tblCellMar>
          <w:left w:w="0" w:type="dxa"/>
          <w:right w:w="0" w:type="dxa"/>
        </w:tblCellMar>
        <w:tblLook w:val="0000" w:firstRow="0" w:lastRow="0" w:firstColumn="0" w:lastColumn="0" w:noHBand="0" w:noVBand="0"/>
      </w:tblPr>
      <w:tblGrid>
        <w:gridCol w:w="360"/>
        <w:gridCol w:w="360"/>
        <w:gridCol w:w="360"/>
      </w:tblGrid>
      <w:tr w:rsidR="00FC6DE1" w:rsidDel="00FC6DE1" w14:paraId="61AFAAD2" w14:textId="00BE7CCC">
        <w:trPr>
          <w:del w:id="787" w:author="Nick Joseph" w:date="2020-11-11T19:51:00Z"/>
        </w:trPr>
        <w:tc>
          <w:tcPr>
            <w:tcW w:w="360" w:type="dxa"/>
          </w:tcPr>
          <w:p w14:paraId="5FF2438B" w14:textId="5181BBB8" w:rsidR="00A50151" w:rsidRPr="00E251CD" w:rsidDel="003C2E71" w:rsidRDefault="00B755D8" w:rsidP="00A50151">
            <w:pPr>
              <w:framePr w:hSpace="180" w:wrap="around" w:vAnchor="page" w:hAnchor="margin" w:xAlign="center" w:y="8431"/>
              <w:spacing w:beforeLines="40" w:before="96" w:after="40"/>
              <w:rPr>
                <w:del w:id="788" w:author="Nick Joseph" w:date="2020-11-11T16:42:00Z"/>
              </w:rPr>
            </w:pPr>
            <w:del w:id="789" w:author="Nick Joseph" w:date="2020-11-11T16:42:00Z">
              <w:r w:rsidDel="003C2E71">
                <w:delText>Database maintenance</w:delText>
              </w:r>
            </w:del>
          </w:p>
        </w:tc>
        <w:tc>
          <w:tcPr>
            <w:tcW w:w="360" w:type="dxa"/>
          </w:tcPr>
          <w:p w14:paraId="6C161418" w14:textId="455B8824" w:rsidR="00A50151" w:rsidRPr="00E251CD" w:rsidDel="003C2E71" w:rsidRDefault="00B755D8" w:rsidP="00B755D8">
            <w:pPr>
              <w:framePr w:hSpace="180" w:wrap="around" w:vAnchor="page" w:hAnchor="margin" w:xAlign="center" w:y="8431"/>
              <w:spacing w:beforeLines="40" w:before="96" w:after="40"/>
              <w:rPr>
                <w:del w:id="790" w:author="Nick Joseph" w:date="2020-11-11T16:42:00Z"/>
              </w:rPr>
            </w:pPr>
            <w:del w:id="791" w:author="Nick Joseph" w:date="2020-11-11T16:42:00Z">
              <w:r w:rsidDel="003C2E71">
                <w:delText>Once a month</w:delText>
              </w:r>
            </w:del>
          </w:p>
        </w:tc>
        <w:tc>
          <w:tcPr>
            <w:tcW w:w="360" w:type="dxa"/>
          </w:tcPr>
          <w:p w14:paraId="260DCC70" w14:textId="36602D03" w:rsidR="00A50151" w:rsidRPr="00E251CD" w:rsidDel="003C2E71" w:rsidRDefault="00A50151" w:rsidP="00A50151">
            <w:pPr>
              <w:framePr w:hSpace="180" w:wrap="around" w:vAnchor="page" w:hAnchor="margin" w:xAlign="center" w:y="8431"/>
              <w:spacing w:beforeLines="40" w:before="96" w:after="40"/>
              <w:jc w:val="right"/>
              <w:rPr>
                <w:del w:id="792" w:author="Nick Joseph" w:date="2020-11-11T16:42:00Z"/>
              </w:rPr>
            </w:pPr>
            <w:del w:id="793" w:author="Nick Joseph" w:date="2020-11-11T16:42:00Z">
              <w:r w:rsidDel="003C2E71">
                <w:delText xml:space="preserve">$ </w:delText>
              </w:r>
              <w:r w:rsidR="00B755D8" w:rsidDel="003C2E71">
                <w:delText>3250</w:delText>
              </w:r>
            </w:del>
          </w:p>
        </w:tc>
      </w:tr>
    </w:tbl>
    <w:p w14:paraId="4C0776A5" w14:textId="77777777" w:rsidR="00FC6DE1" w:rsidRPr="00C82FE6" w:rsidDel="003C2E71" w:rsidRDefault="00FC6DE1">
      <w:pPr>
        <w:rPr>
          <w:del w:id="794" w:author="Nick Joseph" w:date="2020-11-11T16:42:00Z"/>
        </w:rPr>
      </w:pPr>
    </w:p>
    <w:tbl>
      <w:tblPr>
        <w:tblW w:w="0" w:type="auto"/>
        <w:tblLayout w:type="fixed"/>
        <w:tblCellMar>
          <w:left w:w="0" w:type="dxa"/>
          <w:right w:w="0" w:type="dxa"/>
        </w:tblCellMar>
        <w:tblLook w:val="0000" w:firstRow="0" w:lastRow="0" w:firstColumn="0" w:lastColumn="0" w:noHBand="0" w:noVBand="0"/>
      </w:tblPr>
      <w:tblGrid>
        <w:gridCol w:w="360"/>
        <w:gridCol w:w="360"/>
        <w:gridCol w:w="360"/>
      </w:tblGrid>
      <w:tr w:rsidR="00FC6DE1" w:rsidDel="00FC6DE1" w14:paraId="0ACEE11A" w14:textId="26C64A18">
        <w:trPr>
          <w:del w:id="795" w:author="Nick Joseph" w:date="2020-11-11T19:51:00Z"/>
        </w:trPr>
        <w:tc>
          <w:tcPr>
            <w:tcW w:w="360" w:type="dxa"/>
          </w:tcPr>
          <w:p w14:paraId="06731CA1" w14:textId="4508CACF" w:rsidR="00A50151" w:rsidRPr="00C82FE6" w:rsidDel="003C2E71" w:rsidRDefault="00A50151" w:rsidP="00A50151">
            <w:pPr>
              <w:framePr w:hSpace="180" w:wrap="around" w:vAnchor="page" w:hAnchor="margin" w:xAlign="center" w:y="8431"/>
              <w:spacing w:beforeLines="40" w:before="96" w:after="40"/>
              <w:rPr>
                <w:del w:id="796" w:author="Nick Joseph" w:date="2020-11-11T16:42:00Z"/>
                <w:b/>
                <w:bCs/>
              </w:rPr>
            </w:pPr>
            <w:del w:id="797" w:author="Nick Joseph" w:date="2020-11-11T16:42:00Z">
              <w:r w:rsidRPr="00C82FE6" w:rsidDel="003C2E71">
                <w:rPr>
                  <w:b/>
                  <w:bCs/>
                </w:rPr>
                <w:delText>Total</w:delText>
              </w:r>
            </w:del>
          </w:p>
        </w:tc>
        <w:tc>
          <w:tcPr>
            <w:tcW w:w="360" w:type="dxa"/>
          </w:tcPr>
          <w:p w14:paraId="091DF494" w14:textId="7D59417C" w:rsidR="00A50151" w:rsidRPr="00C82FE6" w:rsidDel="003C2E71" w:rsidRDefault="00A50151" w:rsidP="00A50151">
            <w:pPr>
              <w:framePr w:hSpace="180" w:wrap="around" w:vAnchor="page" w:hAnchor="margin" w:xAlign="center" w:y="8431"/>
              <w:spacing w:beforeLines="40" w:before="96" w:after="40"/>
              <w:jc w:val="center"/>
              <w:rPr>
                <w:del w:id="798" w:author="Nick Joseph" w:date="2020-11-11T16:42:00Z"/>
                <w:b/>
                <w:bCs/>
              </w:rPr>
            </w:pPr>
          </w:p>
        </w:tc>
        <w:tc>
          <w:tcPr>
            <w:tcW w:w="360" w:type="dxa"/>
          </w:tcPr>
          <w:p w14:paraId="5D3C8C0F" w14:textId="03F62D3E" w:rsidR="00A50151" w:rsidRPr="00C82FE6" w:rsidDel="003C2E71" w:rsidRDefault="00A50151" w:rsidP="00A50151">
            <w:pPr>
              <w:framePr w:hSpace="180" w:wrap="around" w:vAnchor="page" w:hAnchor="margin" w:xAlign="center" w:y="8431"/>
              <w:spacing w:beforeLines="40" w:before="96" w:after="40"/>
              <w:jc w:val="right"/>
              <w:rPr>
                <w:del w:id="799" w:author="Nick Joseph" w:date="2020-11-11T16:42:00Z"/>
                <w:b/>
                <w:bCs/>
              </w:rPr>
            </w:pPr>
            <w:del w:id="800" w:author="Nick Joseph" w:date="2020-11-11T16:42:00Z">
              <w:r w:rsidRPr="00C82FE6" w:rsidDel="003C2E71">
                <w:rPr>
                  <w:b/>
                  <w:bCs/>
                </w:rPr>
                <w:fldChar w:fldCharType="begin"/>
              </w:r>
              <w:r w:rsidRPr="00C82FE6" w:rsidDel="003C2E71">
                <w:rPr>
                  <w:b/>
                  <w:bCs/>
                </w:rPr>
                <w:delInstrText xml:space="preserve"> =sum(above) \# "$#,##0.00;($#,##0.00)" </w:delInstrText>
              </w:r>
              <w:r w:rsidRPr="00C82FE6" w:rsidDel="003C2E71">
                <w:rPr>
                  <w:b/>
                  <w:bCs/>
                </w:rPr>
                <w:fldChar w:fldCharType="separate"/>
              </w:r>
              <w:r w:rsidRPr="00C82FE6" w:rsidDel="003C2E71">
                <w:rPr>
                  <w:b/>
                  <w:bCs/>
                  <w:noProof/>
                </w:rPr>
                <w:delText>$</w:delText>
              </w:r>
              <w:r w:rsidDel="003C2E71">
                <w:rPr>
                  <w:b/>
                  <w:bCs/>
                  <w:noProof/>
                </w:rPr>
                <w:delText xml:space="preserve">   </w:delText>
              </w:r>
              <w:r w:rsidR="003A25FF" w:rsidDel="003C2E71">
                <w:rPr>
                  <w:b/>
                  <w:bCs/>
                  <w:noProof/>
                </w:rPr>
                <w:delText>18250</w:delText>
              </w:r>
              <w:r w:rsidRPr="00C82FE6" w:rsidDel="003C2E71">
                <w:rPr>
                  <w:b/>
                  <w:bCs/>
                </w:rPr>
                <w:fldChar w:fldCharType="end"/>
              </w:r>
            </w:del>
          </w:p>
        </w:tc>
      </w:tr>
    </w:tbl>
    <w:p w14:paraId="7C8A04F7" w14:textId="77777777" w:rsidR="00FC6DE1" w:rsidRPr="00C82FE6" w:rsidDel="003C2E71" w:rsidRDefault="00FC6DE1">
      <w:pPr>
        <w:rPr>
          <w:del w:id="801" w:author="Nick Joseph" w:date="2020-11-11T16:42:00Z"/>
        </w:rPr>
      </w:pPr>
    </w:p>
    <w:p w14:paraId="23464C2F" w14:textId="24490C49" w:rsidR="00A50151" w:rsidDel="003C2E71" w:rsidRDefault="00A50151" w:rsidP="00A50151">
      <w:pPr>
        <w:keepNext/>
        <w:spacing w:beforeLines="40" w:before="96" w:after="40"/>
        <w:jc w:val="both"/>
        <w:rPr>
          <w:del w:id="802" w:author="Nick Joseph" w:date="2020-11-11T16:42:00Z"/>
          <w:i/>
          <w:sz w:val="16"/>
          <w:szCs w:val="16"/>
        </w:rPr>
      </w:pPr>
    </w:p>
    <w:p w14:paraId="5AE55FDE" w14:textId="2169198C" w:rsidR="00A50151" w:rsidDel="003C2E71" w:rsidRDefault="00A50151" w:rsidP="00A50151">
      <w:pPr>
        <w:keepNext/>
        <w:spacing w:beforeLines="40" w:before="96" w:after="40"/>
        <w:jc w:val="both"/>
        <w:rPr>
          <w:del w:id="803" w:author="Nick Joseph" w:date="2020-11-11T16:42:00Z"/>
          <w:i/>
          <w:sz w:val="16"/>
          <w:szCs w:val="16"/>
        </w:rPr>
      </w:pPr>
    </w:p>
    <w:p w14:paraId="2C9BBBB7" w14:textId="5805DF35" w:rsidR="00A50151" w:rsidDel="003C2E71" w:rsidRDefault="00A50151" w:rsidP="00A50151">
      <w:pPr>
        <w:keepNext/>
        <w:spacing w:beforeLines="40" w:before="96" w:after="40"/>
        <w:jc w:val="both"/>
        <w:rPr>
          <w:del w:id="804" w:author="Nick Joseph" w:date="2020-11-11T16:42:00Z"/>
          <w:i/>
          <w:sz w:val="16"/>
          <w:szCs w:val="16"/>
        </w:rPr>
      </w:pPr>
    </w:p>
    <w:p w14:paraId="6D7D1CD1" w14:textId="7450DBCD" w:rsidR="00A50151" w:rsidDel="003C2E71" w:rsidRDefault="00A50151" w:rsidP="00A50151">
      <w:pPr>
        <w:keepNext/>
        <w:spacing w:beforeLines="40" w:before="96" w:after="40"/>
        <w:jc w:val="both"/>
        <w:rPr>
          <w:del w:id="805" w:author="Nick Joseph" w:date="2020-11-11T16:42:00Z"/>
          <w:i/>
          <w:sz w:val="16"/>
          <w:szCs w:val="16"/>
        </w:rPr>
      </w:pPr>
    </w:p>
    <w:p w14:paraId="73C766BF" w14:textId="5D0D48B9" w:rsidR="00A50151" w:rsidDel="003C2E71" w:rsidRDefault="00A50151" w:rsidP="00A50151">
      <w:pPr>
        <w:keepNext/>
        <w:spacing w:beforeLines="40" w:before="96" w:after="40"/>
        <w:jc w:val="both"/>
        <w:rPr>
          <w:del w:id="806" w:author="Nick Joseph" w:date="2020-11-11T16:42:00Z"/>
          <w:i/>
          <w:sz w:val="16"/>
          <w:szCs w:val="16"/>
        </w:rPr>
      </w:pPr>
    </w:p>
    <w:p w14:paraId="43BDB216" w14:textId="61ABC7C8" w:rsidR="00A50151" w:rsidDel="003C2E71" w:rsidRDefault="00A50151" w:rsidP="00A50151">
      <w:pPr>
        <w:keepNext/>
        <w:spacing w:beforeLines="40" w:before="96" w:after="40"/>
        <w:jc w:val="both"/>
        <w:rPr>
          <w:del w:id="807" w:author="Nick Joseph" w:date="2020-11-11T16:42:00Z"/>
          <w:i/>
          <w:sz w:val="16"/>
          <w:szCs w:val="16"/>
        </w:rPr>
      </w:pPr>
    </w:p>
    <w:p w14:paraId="5F65C3D7" w14:textId="161C370C" w:rsidR="00A50151" w:rsidDel="003C2E71" w:rsidRDefault="00A50151" w:rsidP="00A50151">
      <w:pPr>
        <w:keepNext/>
        <w:tabs>
          <w:tab w:val="left" w:pos="1470"/>
        </w:tabs>
        <w:spacing w:beforeLines="40" w:before="96" w:after="40"/>
        <w:jc w:val="both"/>
        <w:rPr>
          <w:del w:id="808" w:author="Nick Joseph" w:date="2020-11-11T16:42:00Z"/>
          <w:b/>
          <w:sz w:val="24"/>
        </w:rPr>
      </w:pPr>
    </w:p>
    <w:p w14:paraId="341DCD9B" w14:textId="537896B5" w:rsidR="00A50151" w:rsidDel="003C2E71" w:rsidRDefault="00A50151" w:rsidP="00A50151">
      <w:pPr>
        <w:keepNext/>
        <w:spacing w:beforeLines="40" w:before="96" w:after="40"/>
        <w:jc w:val="both"/>
        <w:rPr>
          <w:del w:id="809" w:author="Nick Joseph" w:date="2020-11-11T16:42:00Z"/>
          <w:b/>
          <w:sz w:val="24"/>
        </w:rPr>
      </w:pPr>
    </w:p>
    <w:p w14:paraId="76659251" w14:textId="6418DC39" w:rsidR="00A50151" w:rsidRPr="00C82FE6" w:rsidDel="003C2E71" w:rsidRDefault="00A50151" w:rsidP="00A50151">
      <w:pPr>
        <w:keepNext/>
        <w:tabs>
          <w:tab w:val="right" w:pos="360"/>
        </w:tabs>
        <w:spacing w:beforeLines="40" w:before="96" w:after="40"/>
        <w:jc w:val="both"/>
        <w:rPr>
          <w:del w:id="810" w:author="Nick Joseph" w:date="2020-11-11T16:42:00Z"/>
          <w:b/>
          <w:sz w:val="24"/>
        </w:rPr>
      </w:pPr>
      <w:del w:id="811" w:author="Nick Joseph" w:date="2020-11-11T16:42:00Z">
        <w:r w:rsidRPr="00C82FE6" w:rsidDel="003C2E71">
          <w:rPr>
            <w:b/>
            <w:sz w:val="24"/>
          </w:rPr>
          <w:delText>Capital Costs</w:delText>
        </w:r>
      </w:del>
    </w:p>
    <w:tbl>
      <w:tblPr>
        <w:tblpPr w:leftFromText="180" w:rightFromText="180" w:vertAnchor="text" w:horzAnchor="margin" w:tblpXSpec="center" w:tblpY="108"/>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60" w:firstRow="1" w:lastRow="1" w:firstColumn="0" w:lastColumn="0" w:noHBand="0" w:noVBand="1"/>
      </w:tblPr>
      <w:tblGrid>
        <w:gridCol w:w="3528"/>
        <w:gridCol w:w="2205"/>
        <w:gridCol w:w="2205"/>
      </w:tblGrid>
      <w:tr w:rsidR="00A50151" w:rsidRPr="00C82FE6" w:rsidDel="003C2E71" w14:paraId="24674B13" w14:textId="21F88006" w:rsidTr="00A50151">
        <w:trPr>
          <w:del w:id="812" w:author="Nick Joseph" w:date="2020-11-11T16:42:00Z"/>
        </w:trPr>
        <w:tc>
          <w:tcPr>
            <w:tcW w:w="3528" w:type="dxa"/>
            <w:tcBorders>
              <w:top w:val="single" w:sz="8" w:space="0" w:color="7BA0CD"/>
              <w:left w:val="single" w:sz="8" w:space="0" w:color="7BA0CD"/>
              <w:bottom w:val="single" w:sz="8" w:space="0" w:color="7BA0CD"/>
              <w:right w:val="nil"/>
            </w:tcBorders>
            <w:shd w:val="clear" w:color="auto" w:fill="4F81BD"/>
          </w:tcPr>
          <w:p w14:paraId="31AB138E" w14:textId="3695A6AD" w:rsidR="00A50151" w:rsidRPr="00C82FE6" w:rsidDel="003C2E71" w:rsidRDefault="00A50151" w:rsidP="00A50151">
            <w:pPr>
              <w:spacing w:beforeLines="40" w:before="96" w:after="40"/>
              <w:rPr>
                <w:del w:id="813" w:author="Nick Joseph" w:date="2020-11-11T16:42:00Z"/>
                <w:b/>
                <w:bCs/>
                <w:color w:val="FFFFFF"/>
              </w:rPr>
            </w:pPr>
            <w:del w:id="814" w:author="Nick Joseph" w:date="2020-11-11T16:42:00Z">
              <w:r w:rsidRPr="00C82FE6" w:rsidDel="003C2E71">
                <w:rPr>
                  <w:b/>
                  <w:bCs/>
                  <w:color w:val="FFFFFF"/>
                </w:rPr>
                <w:delText>Type</w:delText>
              </w:r>
            </w:del>
          </w:p>
        </w:tc>
        <w:tc>
          <w:tcPr>
            <w:tcW w:w="2205" w:type="dxa"/>
            <w:tcBorders>
              <w:top w:val="single" w:sz="8" w:space="0" w:color="7BA0CD"/>
              <w:left w:val="nil"/>
              <w:bottom w:val="single" w:sz="8" w:space="0" w:color="7BA0CD"/>
              <w:right w:val="nil"/>
            </w:tcBorders>
            <w:shd w:val="clear" w:color="auto" w:fill="4F81BD"/>
          </w:tcPr>
          <w:p w14:paraId="0B19F83E" w14:textId="69BA209A" w:rsidR="00A50151" w:rsidRPr="00C82FE6" w:rsidDel="003C2E71" w:rsidRDefault="00A50151" w:rsidP="00A50151">
            <w:pPr>
              <w:spacing w:beforeLines="40" w:before="96" w:after="40"/>
              <w:jc w:val="right"/>
              <w:rPr>
                <w:del w:id="815" w:author="Nick Joseph" w:date="2020-11-11T16:42:00Z"/>
                <w:b/>
                <w:bCs/>
                <w:color w:val="FFFFFF"/>
              </w:rPr>
            </w:pPr>
            <w:del w:id="816" w:author="Nick Joseph" w:date="2020-11-11T16:42:00Z">
              <w:r w:rsidRPr="00C82FE6" w:rsidDel="003C2E71">
                <w:rPr>
                  <w:b/>
                  <w:bCs/>
                  <w:color w:val="FFFFFF"/>
                </w:rPr>
                <w:delText>Hours / Month Low</w:delText>
              </w:r>
            </w:del>
          </w:p>
        </w:tc>
        <w:tc>
          <w:tcPr>
            <w:tcW w:w="2205" w:type="dxa"/>
            <w:tcBorders>
              <w:top w:val="single" w:sz="8" w:space="0" w:color="7BA0CD"/>
              <w:left w:val="nil"/>
              <w:bottom w:val="single" w:sz="8" w:space="0" w:color="7BA0CD"/>
              <w:right w:val="single" w:sz="8" w:space="0" w:color="7BA0CD"/>
            </w:tcBorders>
            <w:shd w:val="clear" w:color="auto" w:fill="4F81BD"/>
          </w:tcPr>
          <w:p w14:paraId="7E552B33" w14:textId="19D881CE" w:rsidR="00A50151" w:rsidRPr="00C82FE6" w:rsidDel="003C2E71" w:rsidRDefault="00A50151" w:rsidP="00A50151">
            <w:pPr>
              <w:spacing w:beforeLines="40" w:before="96" w:after="40"/>
              <w:jc w:val="right"/>
              <w:rPr>
                <w:del w:id="817" w:author="Nick Joseph" w:date="2020-11-11T16:42:00Z"/>
                <w:b/>
                <w:bCs/>
                <w:color w:val="FFFFFF"/>
              </w:rPr>
            </w:pPr>
            <w:del w:id="818" w:author="Nick Joseph" w:date="2020-11-11T16:42:00Z">
              <w:r w:rsidRPr="00C82FE6" w:rsidDel="003C2E71">
                <w:rPr>
                  <w:b/>
                  <w:bCs/>
                  <w:color w:val="FFFFFF"/>
                </w:rPr>
                <w:delText>Hours / Month High</w:delText>
              </w:r>
            </w:del>
          </w:p>
        </w:tc>
      </w:tr>
    </w:tbl>
    <w:tbl>
      <w:tblPr>
        <w:tblW w:w="0" w:type="auto"/>
        <w:tblLayout w:type="fixed"/>
        <w:tblCellMar>
          <w:left w:w="0" w:type="dxa"/>
          <w:right w:w="0" w:type="dxa"/>
        </w:tblCellMar>
        <w:tblLook w:val="0000" w:firstRow="0" w:lastRow="0" w:firstColumn="0" w:lastColumn="0" w:noHBand="0" w:noVBand="0"/>
      </w:tblPr>
      <w:tblGrid>
        <w:gridCol w:w="360"/>
        <w:gridCol w:w="360"/>
        <w:gridCol w:w="360"/>
      </w:tblGrid>
      <w:tr w:rsidR="00FC6DE1" w:rsidDel="00FC6DE1" w14:paraId="677C1625" w14:textId="0655EB68">
        <w:trPr>
          <w:del w:id="819" w:author="Nick Joseph" w:date="2020-11-11T19:51:00Z"/>
        </w:trPr>
        <w:tc>
          <w:tcPr>
            <w:tcW w:w="360" w:type="dxa"/>
          </w:tcPr>
          <w:p w14:paraId="29B7E202" w14:textId="1818404F" w:rsidR="00A50151" w:rsidRPr="00E251CD" w:rsidDel="003C2E71" w:rsidRDefault="00A50151" w:rsidP="00A50151">
            <w:pPr>
              <w:framePr w:hSpace="180" w:wrap="around" w:vAnchor="text" w:hAnchor="margin" w:xAlign="center" w:y="108"/>
              <w:spacing w:beforeLines="40" w:before="96" w:after="40"/>
              <w:rPr>
                <w:del w:id="820" w:author="Nick Joseph" w:date="2020-11-11T16:42:00Z"/>
              </w:rPr>
            </w:pPr>
            <w:del w:id="821" w:author="Nick Joseph" w:date="2020-11-11T16:42:00Z">
              <w:r w:rsidDel="003C2E71">
                <w:delText>System / User Support</w:delText>
              </w:r>
            </w:del>
          </w:p>
        </w:tc>
        <w:tc>
          <w:tcPr>
            <w:tcW w:w="360" w:type="dxa"/>
          </w:tcPr>
          <w:p w14:paraId="0E6632DB" w14:textId="290BFA4C" w:rsidR="00A50151" w:rsidRPr="00E251CD" w:rsidDel="003C2E71" w:rsidRDefault="005C1CBE" w:rsidP="00A50151">
            <w:pPr>
              <w:framePr w:hSpace="180" w:wrap="around" w:vAnchor="text" w:hAnchor="margin" w:xAlign="center" w:y="108"/>
              <w:spacing w:beforeLines="40" w:before="96" w:after="40"/>
              <w:jc w:val="right"/>
              <w:rPr>
                <w:del w:id="822" w:author="Nick Joseph" w:date="2020-11-11T16:42:00Z"/>
              </w:rPr>
            </w:pPr>
            <w:del w:id="823" w:author="Nick Joseph" w:date="2020-11-11T16:42:00Z">
              <w:r w:rsidDel="003C2E71">
                <w:delText>75</w:delText>
              </w:r>
            </w:del>
          </w:p>
        </w:tc>
        <w:tc>
          <w:tcPr>
            <w:tcW w:w="360" w:type="dxa"/>
          </w:tcPr>
          <w:p w14:paraId="01B9C405" w14:textId="2330093F" w:rsidR="00A50151" w:rsidRPr="00E251CD" w:rsidDel="003C2E71" w:rsidRDefault="005C1CBE" w:rsidP="00A50151">
            <w:pPr>
              <w:framePr w:hSpace="180" w:wrap="around" w:vAnchor="text" w:hAnchor="margin" w:xAlign="center" w:y="108"/>
              <w:spacing w:beforeLines="40" w:before="96" w:after="40"/>
              <w:jc w:val="right"/>
              <w:rPr>
                <w:del w:id="824" w:author="Nick Joseph" w:date="2020-11-11T16:42:00Z"/>
              </w:rPr>
            </w:pPr>
            <w:del w:id="825" w:author="Nick Joseph" w:date="2020-11-11T16:42:00Z">
              <w:r w:rsidDel="003C2E71">
                <w:delText>120</w:delText>
              </w:r>
            </w:del>
          </w:p>
        </w:tc>
      </w:tr>
    </w:tbl>
    <w:p w14:paraId="74F655BA" w14:textId="77777777" w:rsidR="00FC6DE1" w:rsidRPr="00C82FE6" w:rsidDel="003C2E71" w:rsidRDefault="00FC6DE1">
      <w:pPr>
        <w:rPr>
          <w:del w:id="826" w:author="Nick Joseph" w:date="2020-11-11T16:42:00Z"/>
        </w:rPr>
      </w:pPr>
    </w:p>
    <w:tbl>
      <w:tblPr>
        <w:tblpPr w:leftFromText="180" w:rightFromText="180" w:vertAnchor="text" w:horzAnchor="margin" w:tblpXSpec="center" w:tblpY="108"/>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60" w:firstRow="1" w:lastRow="1" w:firstColumn="0" w:lastColumn="0" w:noHBand="0" w:noVBand="1"/>
      </w:tblPr>
      <w:tblGrid>
        <w:gridCol w:w="3528"/>
        <w:gridCol w:w="2205"/>
        <w:gridCol w:w="2205"/>
      </w:tblGrid>
      <w:tr w:rsidR="00A50151" w:rsidRPr="00C82FE6" w:rsidDel="003C2E71" w14:paraId="0235C694" w14:textId="4076D780" w:rsidTr="00A50151">
        <w:trPr>
          <w:del w:id="827" w:author="Nick Joseph" w:date="2020-11-11T16:42:00Z"/>
        </w:trPr>
        <w:tc>
          <w:tcPr>
            <w:tcW w:w="3528" w:type="dxa"/>
            <w:tcBorders>
              <w:right w:val="nil"/>
            </w:tcBorders>
          </w:tcPr>
          <w:p w14:paraId="28937154" w14:textId="24ACFB7F" w:rsidR="00A50151" w:rsidRPr="00E251CD" w:rsidDel="003C2E71" w:rsidRDefault="00A50151" w:rsidP="00A50151">
            <w:pPr>
              <w:spacing w:beforeLines="40" w:before="96" w:after="40"/>
              <w:rPr>
                <w:del w:id="828" w:author="Nick Joseph" w:date="2020-11-11T16:42:00Z"/>
              </w:rPr>
            </w:pPr>
            <w:del w:id="829" w:author="Nick Joseph" w:date="2020-11-11T16:42:00Z">
              <w:r w:rsidDel="003C2E71">
                <w:delText>Business / Process Support</w:delText>
              </w:r>
            </w:del>
          </w:p>
        </w:tc>
        <w:tc>
          <w:tcPr>
            <w:tcW w:w="2205" w:type="dxa"/>
            <w:tcBorders>
              <w:left w:val="nil"/>
              <w:right w:val="nil"/>
            </w:tcBorders>
          </w:tcPr>
          <w:p w14:paraId="3B6F7E8E" w14:textId="727BEFF8" w:rsidR="00A50151" w:rsidDel="003C2E71" w:rsidRDefault="005C1CBE" w:rsidP="00A50151">
            <w:pPr>
              <w:spacing w:beforeLines="40" w:before="96" w:after="40"/>
              <w:jc w:val="right"/>
              <w:rPr>
                <w:del w:id="830" w:author="Nick Joseph" w:date="2020-11-11T16:42:00Z"/>
              </w:rPr>
            </w:pPr>
            <w:del w:id="831" w:author="Nick Joseph" w:date="2020-11-11T16:42:00Z">
              <w:r w:rsidDel="003C2E71">
                <w:delText>90</w:delText>
              </w:r>
            </w:del>
          </w:p>
        </w:tc>
        <w:tc>
          <w:tcPr>
            <w:tcW w:w="2205" w:type="dxa"/>
            <w:tcBorders>
              <w:left w:val="nil"/>
            </w:tcBorders>
          </w:tcPr>
          <w:p w14:paraId="3F56DBA9" w14:textId="22B97980" w:rsidR="00A50151" w:rsidDel="003C2E71" w:rsidRDefault="005C1CBE" w:rsidP="00A50151">
            <w:pPr>
              <w:spacing w:beforeLines="40" w:before="96" w:after="40"/>
              <w:jc w:val="right"/>
              <w:rPr>
                <w:del w:id="832" w:author="Nick Joseph" w:date="2020-11-11T16:42:00Z"/>
              </w:rPr>
            </w:pPr>
            <w:del w:id="833" w:author="Nick Joseph" w:date="2020-11-11T16:42:00Z">
              <w:r w:rsidDel="003C2E71">
                <w:delText>105</w:delText>
              </w:r>
            </w:del>
          </w:p>
        </w:tc>
      </w:tr>
      <w:tr w:rsidR="00A50151" w:rsidRPr="00C82FE6" w:rsidDel="003C2E71" w14:paraId="6895B0E6" w14:textId="2BDFF80E" w:rsidTr="00A50151">
        <w:trPr>
          <w:del w:id="834" w:author="Nick Joseph" w:date="2020-11-11T16:42:00Z"/>
        </w:trPr>
        <w:tc>
          <w:tcPr>
            <w:tcW w:w="3528" w:type="dxa"/>
            <w:tcBorders>
              <w:top w:val="double" w:sz="6" w:space="0" w:color="7BA0CD"/>
              <w:left w:val="single" w:sz="8" w:space="0" w:color="7BA0CD"/>
              <w:bottom w:val="single" w:sz="8" w:space="0" w:color="7BA0CD"/>
              <w:right w:val="nil"/>
            </w:tcBorders>
          </w:tcPr>
          <w:p w14:paraId="640FC99F" w14:textId="7A4CCE65" w:rsidR="00A50151" w:rsidRPr="00C82FE6" w:rsidDel="003C2E71" w:rsidRDefault="00A50151" w:rsidP="00A50151">
            <w:pPr>
              <w:spacing w:beforeLines="40" w:before="96" w:after="40"/>
              <w:rPr>
                <w:del w:id="835" w:author="Nick Joseph" w:date="2020-11-11T16:42:00Z"/>
                <w:b/>
                <w:bCs/>
              </w:rPr>
            </w:pPr>
            <w:del w:id="836" w:author="Nick Joseph" w:date="2020-11-11T16:42:00Z">
              <w:r w:rsidRPr="00C82FE6" w:rsidDel="003C2E71">
                <w:rPr>
                  <w:b/>
                  <w:bCs/>
                </w:rPr>
                <w:delText xml:space="preserve">Total Support &amp; Maintenance </w:delText>
              </w:r>
            </w:del>
          </w:p>
        </w:tc>
        <w:tc>
          <w:tcPr>
            <w:tcW w:w="2205" w:type="dxa"/>
            <w:tcBorders>
              <w:top w:val="double" w:sz="6" w:space="0" w:color="7BA0CD"/>
              <w:left w:val="nil"/>
              <w:bottom w:val="single" w:sz="8" w:space="0" w:color="7BA0CD"/>
              <w:right w:val="nil"/>
            </w:tcBorders>
          </w:tcPr>
          <w:p w14:paraId="4CB6B8E6" w14:textId="0C7E4A76" w:rsidR="00A50151" w:rsidRPr="00C82FE6" w:rsidDel="003C2E71" w:rsidRDefault="005C1CBE" w:rsidP="00A50151">
            <w:pPr>
              <w:spacing w:beforeLines="40" w:before="96" w:after="40"/>
              <w:jc w:val="right"/>
              <w:rPr>
                <w:del w:id="837" w:author="Nick Joseph" w:date="2020-11-11T16:42:00Z"/>
                <w:b/>
                <w:bCs/>
              </w:rPr>
            </w:pPr>
            <w:del w:id="838" w:author="Nick Joseph" w:date="2020-11-11T16:42:00Z">
              <w:r w:rsidDel="003C2E71">
                <w:rPr>
                  <w:b/>
                  <w:bCs/>
                </w:rPr>
                <w:delText>165</w:delText>
              </w:r>
            </w:del>
          </w:p>
        </w:tc>
        <w:tc>
          <w:tcPr>
            <w:tcW w:w="2205" w:type="dxa"/>
            <w:tcBorders>
              <w:top w:val="double" w:sz="6" w:space="0" w:color="7BA0CD"/>
              <w:left w:val="nil"/>
              <w:bottom w:val="single" w:sz="8" w:space="0" w:color="7BA0CD"/>
              <w:right w:val="single" w:sz="8" w:space="0" w:color="7BA0CD"/>
            </w:tcBorders>
          </w:tcPr>
          <w:p w14:paraId="18E01BC2" w14:textId="1B3719A8" w:rsidR="00A50151" w:rsidRPr="00C82FE6" w:rsidDel="003C2E71" w:rsidRDefault="00A50151" w:rsidP="00A50151">
            <w:pPr>
              <w:spacing w:beforeLines="40" w:before="96" w:after="40"/>
              <w:jc w:val="right"/>
              <w:rPr>
                <w:del w:id="839" w:author="Nick Joseph" w:date="2020-11-11T16:42:00Z"/>
                <w:b/>
                <w:bCs/>
              </w:rPr>
            </w:pPr>
            <w:del w:id="840" w:author="Nick Joseph" w:date="2020-11-11T16:42:00Z">
              <w:r w:rsidRPr="00C82FE6" w:rsidDel="003C2E71">
                <w:rPr>
                  <w:b/>
                  <w:bCs/>
                </w:rPr>
                <w:fldChar w:fldCharType="begin"/>
              </w:r>
              <w:r w:rsidRPr="00C82FE6" w:rsidDel="003C2E71">
                <w:rPr>
                  <w:b/>
                  <w:bCs/>
                </w:rPr>
                <w:delInstrText xml:space="preserve"> =SUM(ABOVE) \# "#,##0" </w:delInstrText>
              </w:r>
              <w:r w:rsidRPr="00C82FE6" w:rsidDel="003C2E71">
                <w:rPr>
                  <w:b/>
                  <w:bCs/>
                </w:rPr>
                <w:fldChar w:fldCharType="separate"/>
              </w:r>
              <w:r w:rsidRPr="00C82FE6" w:rsidDel="003C2E71">
                <w:rPr>
                  <w:b/>
                  <w:bCs/>
                  <w:noProof/>
                </w:rPr>
                <w:delText xml:space="preserve">   </w:delText>
              </w:r>
              <w:r w:rsidR="005C1CBE" w:rsidDel="003C2E71">
                <w:rPr>
                  <w:b/>
                  <w:bCs/>
                  <w:noProof/>
                </w:rPr>
                <w:delText>225</w:delText>
              </w:r>
              <w:r w:rsidRPr="00C82FE6" w:rsidDel="003C2E71">
                <w:rPr>
                  <w:b/>
                  <w:bCs/>
                </w:rPr>
                <w:fldChar w:fldCharType="end"/>
              </w:r>
            </w:del>
          </w:p>
        </w:tc>
      </w:tr>
    </w:tbl>
    <w:p w14:paraId="03F1F02F" w14:textId="4A3C0980" w:rsidR="004277DB" w:rsidRPr="004277DB" w:rsidDel="003C2E71" w:rsidRDefault="004277DB" w:rsidP="003C5621">
      <w:pPr>
        <w:spacing w:after="240" w:line="240" w:lineRule="auto"/>
        <w:rPr>
          <w:del w:id="841" w:author="Nick Joseph" w:date="2020-11-11T16:42:00Z"/>
        </w:rPr>
      </w:pPr>
    </w:p>
    <w:p w14:paraId="24712260" w14:textId="7C455A39" w:rsidR="004277DB" w:rsidDel="003C2E71" w:rsidRDefault="004277DB" w:rsidP="003C5621">
      <w:pPr>
        <w:spacing w:after="240" w:line="240" w:lineRule="auto"/>
        <w:rPr>
          <w:del w:id="842" w:author="Nick Joseph" w:date="2020-11-11T16:42:00Z"/>
        </w:rPr>
      </w:pPr>
    </w:p>
    <w:p w14:paraId="7B033447" w14:textId="0BA33E09" w:rsidR="004277DB" w:rsidDel="003C2E71" w:rsidRDefault="004277DB" w:rsidP="003C5621">
      <w:pPr>
        <w:spacing w:after="240" w:line="240" w:lineRule="auto"/>
        <w:rPr>
          <w:del w:id="843" w:author="Nick Joseph" w:date="2020-11-11T16:42:00Z"/>
        </w:rPr>
      </w:pPr>
    </w:p>
    <w:p w14:paraId="05F9B990" w14:textId="108FA688" w:rsidR="00A50151" w:rsidDel="003C2E71" w:rsidRDefault="00A50151" w:rsidP="003C5621">
      <w:pPr>
        <w:spacing w:after="240" w:line="240" w:lineRule="auto"/>
        <w:rPr>
          <w:del w:id="844" w:author="Nick Joseph" w:date="2020-11-11T16:42:00Z"/>
        </w:rPr>
      </w:pPr>
    </w:p>
    <w:p w14:paraId="20046342" w14:textId="71F458EA" w:rsidR="00A50151" w:rsidDel="003C2E71" w:rsidRDefault="00A50151" w:rsidP="003C5621">
      <w:pPr>
        <w:spacing w:after="240" w:line="240" w:lineRule="auto"/>
        <w:rPr>
          <w:del w:id="845" w:author="Nick Joseph" w:date="2020-11-11T16:42:00Z"/>
        </w:rPr>
      </w:pPr>
    </w:p>
    <w:p w14:paraId="6B58C04E" w14:textId="4603FAF9" w:rsidR="00A50151" w:rsidDel="003C2E71" w:rsidRDefault="00A50151" w:rsidP="003C5621">
      <w:pPr>
        <w:spacing w:after="240" w:line="240" w:lineRule="auto"/>
        <w:rPr>
          <w:del w:id="846" w:author="Nick Joseph" w:date="2020-11-11T16:42:00Z"/>
        </w:rPr>
      </w:pPr>
    </w:p>
    <w:p w14:paraId="1F01B1F8" w14:textId="668F0880" w:rsidR="00A55F67" w:rsidDel="008E1665" w:rsidRDefault="00377D66" w:rsidP="00A50151">
      <w:pPr>
        <w:pStyle w:val="ListParagraph"/>
        <w:numPr>
          <w:ilvl w:val="0"/>
          <w:numId w:val="2"/>
        </w:numPr>
        <w:spacing w:after="240" w:line="240" w:lineRule="auto"/>
        <w:rPr>
          <w:del w:id="847" w:author="Nick Joseph" w:date="2020-11-11T19:48:00Z"/>
        </w:rPr>
      </w:pPr>
      <w:del w:id="848" w:author="Nick Joseph" w:date="2020-11-11T19:48:00Z">
        <w:r w:rsidDel="008E1665">
          <w:delText>Feasibility Assessme</w:delText>
        </w:r>
      </w:del>
      <w:del w:id="849" w:author="Nick Joseph" w:date="2020-11-11T19:47:00Z">
        <w:r w:rsidDel="008E1665">
          <w:delText>nt</w:delText>
        </w:r>
      </w:del>
    </w:p>
    <w:p w14:paraId="71D52F37" w14:textId="571538BF" w:rsidR="00A55F67" w:rsidDel="008E1665" w:rsidRDefault="00377D66" w:rsidP="00A50151">
      <w:pPr>
        <w:spacing w:after="240" w:line="240" w:lineRule="auto"/>
        <w:rPr>
          <w:del w:id="850" w:author="Nick Joseph" w:date="2020-11-11T19:48:00Z"/>
        </w:rPr>
      </w:pPr>
      <w:del w:id="851" w:author="Nick Joseph" w:date="2020-11-11T19:48:00Z">
        <w:r w:rsidDel="008E1665">
          <w:delText>3.1 Introduction</w:delText>
        </w:r>
      </w:del>
    </w:p>
    <w:p w14:paraId="2BCD8E20" w14:textId="090D84C0" w:rsidR="00A50151" w:rsidRPr="00050FB6" w:rsidDel="003C2E71" w:rsidRDefault="00BE495D" w:rsidP="003C5621">
      <w:pPr>
        <w:spacing w:after="240" w:line="240" w:lineRule="auto"/>
        <w:rPr>
          <w:del w:id="852" w:author="Nick Joseph" w:date="2020-11-11T16:42:00Z"/>
          <w:rFonts w:ascii="Helvetica" w:hAnsi="Helvetica" w:cs="Helvetica"/>
          <w:sz w:val="24"/>
          <w:szCs w:val="24"/>
        </w:rPr>
      </w:pPr>
      <w:del w:id="853" w:author="Nick Joseph" w:date="2020-11-11T16:42:00Z">
        <w:r w:rsidDel="003C2E71">
          <w:tab/>
        </w:r>
        <w:r w:rsidRPr="00050FB6" w:rsidDel="003C2E71">
          <w:rPr>
            <w:rFonts w:ascii="Helvetica" w:hAnsi="Helvetica" w:cs="Helvetica"/>
            <w:sz w:val="24"/>
            <w:szCs w:val="24"/>
          </w:rPr>
          <w:delText>To ensure reaching the goal of developing the application on-time, within budget and fulfilling the requirements, it is beneficial to provide insight on the feasibility and risks associated with OpenXcell’s development of the GoGoGrocery application. The information stated below represents an analysis of each area of the application. The scale of each feasibility is rated as:</w:delText>
        </w:r>
      </w:del>
    </w:p>
    <w:p w14:paraId="174DD1FF" w14:textId="7A93A3F3" w:rsidR="00BE495D" w:rsidRPr="00050FB6" w:rsidDel="003C2E71" w:rsidRDefault="00BE495D" w:rsidP="003E6506">
      <w:pPr>
        <w:pStyle w:val="ListParagraph"/>
        <w:numPr>
          <w:ilvl w:val="0"/>
          <w:numId w:val="15"/>
        </w:numPr>
        <w:spacing w:after="240" w:line="276" w:lineRule="auto"/>
        <w:rPr>
          <w:del w:id="854" w:author="Nick Joseph" w:date="2020-11-11T16:42:00Z"/>
          <w:rFonts w:ascii="Helvetica" w:hAnsi="Helvetica" w:cs="Helvetica"/>
          <w:sz w:val="24"/>
          <w:szCs w:val="24"/>
        </w:rPr>
      </w:pPr>
      <w:del w:id="855" w:author="Nick Joseph" w:date="2020-11-11T16:42:00Z">
        <w:r w:rsidRPr="00050FB6" w:rsidDel="003C2E71">
          <w:rPr>
            <w:rFonts w:ascii="Helvetica" w:hAnsi="Helvetica" w:cs="Helvetica"/>
            <w:sz w:val="24"/>
            <w:szCs w:val="24"/>
            <w:u w:val="single"/>
          </w:rPr>
          <w:delText>Low</w:delText>
        </w:r>
        <w:r w:rsidR="004105D0" w:rsidRPr="00050FB6" w:rsidDel="003C2E71">
          <w:rPr>
            <w:rFonts w:ascii="Helvetica" w:hAnsi="Helvetica" w:cs="Helvetica"/>
            <w:sz w:val="24"/>
            <w:szCs w:val="24"/>
            <w:u w:val="single"/>
          </w:rPr>
          <w:delText>:</w:delText>
        </w:r>
        <w:r w:rsidR="004105D0" w:rsidRPr="00050FB6" w:rsidDel="003C2E71">
          <w:rPr>
            <w:rFonts w:ascii="Helvetica" w:hAnsi="Helvetica" w:cs="Helvetica"/>
            <w:sz w:val="24"/>
            <w:szCs w:val="24"/>
          </w:rPr>
          <w:delText xml:space="preserve"> There is minimal concern with this aspect of the application. OpenXcell will have no problems in continuing the project.</w:delText>
        </w:r>
      </w:del>
    </w:p>
    <w:p w14:paraId="2FE1F0E9" w14:textId="0F02DCA3" w:rsidR="00BE495D" w:rsidRPr="00050FB6" w:rsidDel="003C2E71" w:rsidRDefault="00BE495D" w:rsidP="003E6506">
      <w:pPr>
        <w:pStyle w:val="ListParagraph"/>
        <w:numPr>
          <w:ilvl w:val="0"/>
          <w:numId w:val="15"/>
        </w:numPr>
        <w:spacing w:after="240" w:line="276" w:lineRule="auto"/>
        <w:rPr>
          <w:del w:id="856" w:author="Nick Joseph" w:date="2020-11-11T16:42:00Z"/>
          <w:rFonts w:ascii="Helvetica" w:hAnsi="Helvetica" w:cs="Helvetica"/>
          <w:sz w:val="24"/>
          <w:szCs w:val="24"/>
        </w:rPr>
      </w:pPr>
      <w:del w:id="857" w:author="Nick Joseph" w:date="2020-11-11T16:42:00Z">
        <w:r w:rsidRPr="00050FB6" w:rsidDel="003C2E71">
          <w:rPr>
            <w:rFonts w:ascii="Helvetica" w:hAnsi="Helvetica" w:cs="Helvetica"/>
            <w:sz w:val="24"/>
            <w:szCs w:val="24"/>
            <w:u w:val="single"/>
          </w:rPr>
          <w:delText>Moderate</w:delText>
        </w:r>
        <w:r w:rsidR="004105D0" w:rsidRPr="00050FB6" w:rsidDel="003C2E71">
          <w:rPr>
            <w:rFonts w:ascii="Helvetica" w:hAnsi="Helvetica" w:cs="Helvetica"/>
            <w:sz w:val="24"/>
            <w:szCs w:val="24"/>
            <w:u w:val="single"/>
          </w:rPr>
          <w:delText>:</w:delText>
        </w:r>
        <w:r w:rsidR="004105D0" w:rsidRPr="00050FB6" w:rsidDel="003C2E71">
          <w:rPr>
            <w:rFonts w:ascii="Helvetica" w:hAnsi="Helvetica" w:cs="Helvetica"/>
            <w:sz w:val="24"/>
            <w:szCs w:val="24"/>
          </w:rPr>
          <w:delText xml:space="preserve"> </w:delText>
        </w:r>
        <w:r w:rsidR="00797301" w:rsidRPr="00050FB6" w:rsidDel="003C2E71">
          <w:rPr>
            <w:rFonts w:ascii="Helvetica" w:hAnsi="Helvetica" w:cs="Helvetica"/>
            <w:sz w:val="24"/>
            <w:szCs w:val="24"/>
          </w:rPr>
          <w:delText xml:space="preserve">The risks involved are moderately concerning. OpenXcell will take caution in continuing the project. </w:delText>
        </w:r>
      </w:del>
    </w:p>
    <w:p w14:paraId="02D30347" w14:textId="408B66B5" w:rsidR="00BE495D" w:rsidRPr="00050FB6" w:rsidDel="003C2E71" w:rsidRDefault="00BE495D" w:rsidP="003E6506">
      <w:pPr>
        <w:pStyle w:val="ListParagraph"/>
        <w:numPr>
          <w:ilvl w:val="0"/>
          <w:numId w:val="15"/>
        </w:numPr>
        <w:spacing w:after="240" w:line="276" w:lineRule="auto"/>
        <w:rPr>
          <w:del w:id="858" w:author="Nick Joseph" w:date="2020-11-11T16:42:00Z"/>
          <w:rFonts w:ascii="Helvetica" w:hAnsi="Helvetica" w:cs="Helvetica"/>
          <w:sz w:val="24"/>
          <w:szCs w:val="24"/>
        </w:rPr>
      </w:pPr>
      <w:del w:id="859" w:author="Nick Joseph" w:date="2020-11-11T16:42:00Z">
        <w:r w:rsidRPr="00050FB6" w:rsidDel="003C2E71">
          <w:rPr>
            <w:rFonts w:ascii="Helvetica" w:hAnsi="Helvetica" w:cs="Helvetica"/>
            <w:sz w:val="24"/>
            <w:szCs w:val="24"/>
            <w:u w:val="single"/>
          </w:rPr>
          <w:delText>High</w:delText>
        </w:r>
        <w:r w:rsidR="003E6506" w:rsidRPr="00050FB6" w:rsidDel="003C2E71">
          <w:rPr>
            <w:rFonts w:ascii="Helvetica" w:hAnsi="Helvetica" w:cs="Helvetica"/>
            <w:sz w:val="24"/>
            <w:szCs w:val="24"/>
            <w:u w:val="single"/>
          </w:rPr>
          <w:delText>:</w:delText>
        </w:r>
        <w:r w:rsidR="003E6506" w:rsidRPr="00050FB6" w:rsidDel="003C2E71">
          <w:rPr>
            <w:rFonts w:ascii="Helvetica" w:hAnsi="Helvetica" w:cs="Helvetica"/>
            <w:sz w:val="24"/>
            <w:szCs w:val="24"/>
          </w:rPr>
          <w:delText xml:space="preserve"> There is a high level of concern regarding this area of the application. OpenXcell will need to have more caution and reevaluate these areas.</w:delText>
        </w:r>
      </w:del>
    </w:p>
    <w:p w14:paraId="58C6B808" w14:textId="5477FFA8" w:rsidR="00C86414" w:rsidRPr="00050FB6" w:rsidDel="003C2E71" w:rsidRDefault="00C86414" w:rsidP="003E6506">
      <w:pPr>
        <w:pStyle w:val="ListParagraph"/>
        <w:numPr>
          <w:ilvl w:val="0"/>
          <w:numId w:val="15"/>
        </w:numPr>
        <w:spacing w:after="240" w:line="276" w:lineRule="auto"/>
        <w:rPr>
          <w:del w:id="860" w:author="Nick Joseph" w:date="2020-11-11T16:42:00Z"/>
          <w:rFonts w:ascii="Helvetica" w:hAnsi="Helvetica" w:cs="Helvetica"/>
          <w:sz w:val="24"/>
          <w:szCs w:val="24"/>
        </w:rPr>
      </w:pPr>
      <w:del w:id="861" w:author="Nick Joseph" w:date="2020-11-11T16:42:00Z">
        <w:r w:rsidRPr="00050FB6" w:rsidDel="003C2E71">
          <w:rPr>
            <w:rFonts w:ascii="Helvetica" w:hAnsi="Helvetica" w:cs="Helvetica"/>
            <w:sz w:val="24"/>
            <w:szCs w:val="24"/>
            <w:u w:val="single"/>
          </w:rPr>
          <w:delText>Very High</w:delText>
        </w:r>
        <w:r w:rsidR="003E6506" w:rsidRPr="00050FB6" w:rsidDel="003C2E71">
          <w:rPr>
            <w:rFonts w:ascii="Helvetica" w:hAnsi="Helvetica" w:cs="Helvetica"/>
            <w:sz w:val="24"/>
            <w:szCs w:val="24"/>
            <w:u w:val="single"/>
          </w:rPr>
          <w:delText>:</w:delText>
        </w:r>
        <w:r w:rsidR="003E6506" w:rsidRPr="00050FB6" w:rsidDel="003C2E71">
          <w:rPr>
            <w:rFonts w:ascii="Helvetica" w:hAnsi="Helvetica" w:cs="Helvetica"/>
            <w:sz w:val="24"/>
            <w:szCs w:val="24"/>
          </w:rPr>
          <w:delText xml:space="preserve"> There are great risks regarding these aspect</w:delText>
        </w:r>
        <w:r w:rsidR="00050FB6" w:rsidRPr="00050FB6" w:rsidDel="003C2E71">
          <w:rPr>
            <w:rFonts w:ascii="Helvetica" w:hAnsi="Helvetica" w:cs="Helvetica"/>
            <w:sz w:val="24"/>
            <w:szCs w:val="24"/>
          </w:rPr>
          <w:delText xml:space="preserve">s of the application. These areas must be carefully looked at or else OpenXcell may not continue with this part of the application. </w:delText>
        </w:r>
      </w:del>
    </w:p>
    <w:p w14:paraId="1E29CC4E" w14:textId="3B81F35E" w:rsidR="00A55F67" w:rsidDel="008E1665" w:rsidRDefault="00377D66" w:rsidP="00050FB6">
      <w:pPr>
        <w:spacing w:after="240" w:line="240" w:lineRule="auto"/>
        <w:rPr>
          <w:del w:id="862" w:author="Nick Joseph" w:date="2020-11-11T19:48:00Z"/>
        </w:rPr>
      </w:pPr>
      <w:del w:id="863" w:author="Nick Joseph" w:date="2020-11-11T19:48:00Z">
        <w:r w:rsidDel="008E1665">
          <w:delText>3.2 Feasibility Analysis</w:delText>
        </w:r>
      </w:del>
    </w:p>
    <w:p w14:paraId="21B8D4B2" w14:textId="3A1EFD08" w:rsidR="00A55F67" w:rsidDel="008E1665" w:rsidRDefault="00377D66" w:rsidP="00050FB6">
      <w:pPr>
        <w:spacing w:after="240" w:line="240" w:lineRule="auto"/>
        <w:rPr>
          <w:del w:id="864" w:author="Nick Joseph" w:date="2020-11-11T19:48:00Z"/>
        </w:rPr>
      </w:pPr>
      <w:del w:id="865" w:author="Nick Joseph" w:date="2020-11-11T19:48:00Z">
        <w:r w:rsidDel="008E1665">
          <w:delText>3.2.1 Technical Feasibility: Moderate</w:delText>
        </w:r>
      </w:del>
    </w:p>
    <w:p w14:paraId="642F74D8" w14:textId="48EDE712" w:rsidR="00A55F67" w:rsidDel="008E1665" w:rsidRDefault="00377D66" w:rsidP="0056066F">
      <w:pPr>
        <w:pStyle w:val="ListParagraph"/>
        <w:numPr>
          <w:ilvl w:val="0"/>
          <w:numId w:val="16"/>
        </w:numPr>
        <w:spacing w:after="240" w:line="276" w:lineRule="auto"/>
        <w:rPr>
          <w:del w:id="866" w:author="Nick Joseph" w:date="2020-11-11T19:48:00Z"/>
        </w:rPr>
      </w:pPr>
      <w:del w:id="867" w:author="Nick Joseph" w:date="2020-11-11T19:48:00Z">
        <w:r w:rsidDel="008E1665">
          <w:delText xml:space="preserve">User Familiarity: Most people are familiar with using an application to orders something online. Thus, it is important for the application to be familiar to the customers when they are using it. The application should also be familiar to the drivers as they would need to work with a GPS. </w:delText>
        </w:r>
      </w:del>
    </w:p>
    <w:p w14:paraId="14761E0A" w14:textId="4FC26D82" w:rsidR="00A55F67" w:rsidDel="008E1665" w:rsidRDefault="00377D66" w:rsidP="0056066F">
      <w:pPr>
        <w:pStyle w:val="ListParagraph"/>
        <w:numPr>
          <w:ilvl w:val="0"/>
          <w:numId w:val="16"/>
        </w:numPr>
        <w:spacing w:after="240" w:line="276" w:lineRule="auto"/>
        <w:rPr>
          <w:del w:id="868" w:author="Nick Joseph" w:date="2020-11-11T19:48:00Z"/>
        </w:rPr>
      </w:pPr>
      <w:del w:id="869" w:author="Nick Joseph" w:date="2020-11-11T19:48:00Z">
        <w:r w:rsidDel="008E1665">
          <w:delText>Analyst/Developer Familiarity: It is important for the software development company to understand what GoGoGrocery are proposing. We chose OpenXcell as they show a clear understanding of what the goals of GoGoGrocery are and how to develop “MapKit” styled software. Hence, the moderate level of feasibility.</w:delText>
        </w:r>
      </w:del>
    </w:p>
    <w:p w14:paraId="64F2EEA7" w14:textId="47EFD395" w:rsidR="00A55F67" w:rsidDel="008E1665" w:rsidRDefault="00377D66" w:rsidP="0056066F">
      <w:pPr>
        <w:pStyle w:val="ListParagraph"/>
        <w:numPr>
          <w:ilvl w:val="0"/>
          <w:numId w:val="16"/>
        </w:numPr>
        <w:spacing w:after="240" w:line="276" w:lineRule="auto"/>
        <w:rPr>
          <w:del w:id="870" w:author="Nick Joseph" w:date="2020-11-11T19:48:00Z"/>
        </w:rPr>
      </w:pPr>
      <w:del w:id="871" w:author="Nick Joseph" w:date="2020-11-11T19:48:00Z">
        <w:r w:rsidDel="008E1665">
          <w:delText xml:space="preserve">Project Size: The project has a clearly defined goal. The application has one purpose, and it is to allow customers to purchase groceries online. GoGoGrocery is a relatively small company thus, the project is moderate in size. </w:delText>
        </w:r>
      </w:del>
    </w:p>
    <w:p w14:paraId="084CD688" w14:textId="0AE6BC95" w:rsidR="00A55F67" w:rsidDel="008E1665" w:rsidRDefault="00377D66" w:rsidP="0056066F">
      <w:pPr>
        <w:pStyle w:val="ListParagraph"/>
        <w:numPr>
          <w:ilvl w:val="0"/>
          <w:numId w:val="16"/>
        </w:numPr>
        <w:spacing w:after="240" w:line="276" w:lineRule="auto"/>
        <w:rPr>
          <w:del w:id="872" w:author="Nick Joseph" w:date="2020-11-11T19:48:00Z"/>
        </w:rPr>
      </w:pPr>
      <w:del w:id="873" w:author="Nick Joseph" w:date="2020-11-11T19:48:00Z">
        <w:r w:rsidDel="008E1665">
          <w:delText>Project Structure: The overall build of the application is not expected to change. The main purpose of the application will stay the same even with updates.</w:delText>
        </w:r>
      </w:del>
    </w:p>
    <w:p w14:paraId="6BE6A0C3" w14:textId="5B7F12D3" w:rsidR="00A55F67" w:rsidDel="008E1665" w:rsidRDefault="00377D66" w:rsidP="00356188">
      <w:pPr>
        <w:spacing w:after="240" w:line="240" w:lineRule="auto"/>
        <w:rPr>
          <w:del w:id="874" w:author="Nick Joseph" w:date="2020-11-11T19:48:00Z"/>
        </w:rPr>
      </w:pPr>
      <w:del w:id="875" w:author="Nick Joseph" w:date="2020-11-11T19:48:00Z">
        <w:r w:rsidDel="008E1665">
          <w:delText>3.2.2 Resource Feasibility: Low</w:delText>
        </w:r>
      </w:del>
    </w:p>
    <w:p w14:paraId="4E39263B" w14:textId="175C821C" w:rsidR="00A55F67" w:rsidDel="008E1665" w:rsidRDefault="00377D66" w:rsidP="00356188">
      <w:pPr>
        <w:spacing w:after="240" w:line="240" w:lineRule="auto"/>
        <w:ind w:firstLine="720"/>
        <w:rPr>
          <w:del w:id="876" w:author="Nick Joseph" w:date="2020-11-11T19:48:00Z"/>
        </w:rPr>
      </w:pPr>
      <w:del w:id="877" w:author="Nick Joseph" w:date="2020-11-11T19:48:00Z">
        <w:r w:rsidDel="008E1665">
          <w:delText>GoGoGrocery decided to work with OpenXcell as they have employees who are qualified in software development. The team is prepared to tackle any task given to them. OpenXcell also has the hardware, software, and resources needed to design and build the application. A MapKit type software will be implemented to the application to allow the drivers to connect a GPS. Lastly, OpenXcell has a team of software developers who are experienced in analyzing, designing, and implementing the application. GoGoGrocery has no problem working with OpenXcell as they have shown they are reliable in creating great applications hence, the low risk.</w:delText>
        </w:r>
      </w:del>
    </w:p>
    <w:p w14:paraId="4F5BB390" w14:textId="337B3E99" w:rsidR="00A55F67" w:rsidDel="008E1665" w:rsidRDefault="00377D66" w:rsidP="00356188">
      <w:pPr>
        <w:spacing w:after="240" w:line="240" w:lineRule="auto"/>
        <w:rPr>
          <w:del w:id="878" w:author="Nick Joseph" w:date="2020-11-11T19:48:00Z"/>
        </w:rPr>
      </w:pPr>
      <w:del w:id="879" w:author="Nick Joseph" w:date="2020-11-11T19:48:00Z">
        <w:r w:rsidDel="008E1665">
          <w:delText>3.2.3 Schedule Feasibility: Very High</w:delText>
        </w:r>
      </w:del>
    </w:p>
    <w:p w14:paraId="34669A77" w14:textId="1EEB9621" w:rsidR="00A55F67" w:rsidDel="008E1665" w:rsidRDefault="00377D66" w:rsidP="00356188">
      <w:pPr>
        <w:spacing w:after="240" w:line="240" w:lineRule="auto"/>
        <w:rPr>
          <w:del w:id="880" w:author="Nick Joseph" w:date="2020-11-11T19:48:00Z"/>
        </w:rPr>
      </w:pPr>
      <w:del w:id="881" w:author="Nick Joseph" w:date="2020-11-11T19:48:00Z">
        <w:r w:rsidDel="008E1665">
          <w:tab/>
          <w:delText>Having the application release on time is one of the most important aspects of the project. The goal is to release the application by late December 2020 or early 2021. The timeline is narrow and GoGoGrocery would like to release the application as soon as possible to help people in need. Especially during the COVID-19 outbreak, schedules have become lackluster. Employees may not be able to show up for work some days. Not to mention that OpenXcell may have other projects going on already. This may continue to disorder the schedule which leads to delays. A clear and slightly flexible timeline will need to be created to ensure OpenXcell to work efficiently.</w:delText>
        </w:r>
      </w:del>
    </w:p>
    <w:p w14:paraId="05B411B0" w14:textId="51811534" w:rsidR="00A55F67" w:rsidDel="008E1665" w:rsidRDefault="00377D66" w:rsidP="00356188">
      <w:pPr>
        <w:spacing w:after="240" w:line="240" w:lineRule="auto"/>
        <w:rPr>
          <w:del w:id="882" w:author="Nick Joseph" w:date="2020-11-11T19:48:00Z"/>
        </w:rPr>
      </w:pPr>
      <w:del w:id="883" w:author="Nick Joseph" w:date="2020-11-11T19:48:00Z">
        <w:r w:rsidDel="008E1665">
          <w:delText>3.2.4 Organizational Feasibility: Moderate</w:delText>
        </w:r>
      </w:del>
    </w:p>
    <w:p w14:paraId="252E8E52" w14:textId="74143D97" w:rsidR="00A55F67" w:rsidDel="008E1665" w:rsidRDefault="00377D66" w:rsidP="00356188">
      <w:pPr>
        <w:spacing w:after="240" w:line="240" w:lineRule="auto"/>
        <w:rPr>
          <w:del w:id="884" w:author="Nick Joseph" w:date="2020-11-11T19:48:00Z"/>
        </w:rPr>
      </w:pPr>
      <w:del w:id="885" w:author="Nick Joseph" w:date="2020-11-11T19:48:00Z">
        <w:r w:rsidDel="008E1665">
          <w:tab/>
          <w:delText>The organizational feasibility of GoGoGrocery is moderate as OpenXcell will create the application to help GoGoGrocery operate within the community. Although, there may be some risks that arise with a few stakeholders. GoGoGrocery is a relatively new company which means the application will be built from the bottom up thus, the company will need to train more employees and potential drivers about the system to use it to its full capability. As mentioned before, the largest risk from an organizational standpoint is the outreach of the application. Without people knowing about the application, GoGoGrocery will not be successful. When delivering the product to the consumer, it should also be user friendly or else they would avoid using the application and all the advertising done would be put to waste.</w:delText>
        </w:r>
      </w:del>
    </w:p>
    <w:p w14:paraId="100E692F" w14:textId="65F332A8" w:rsidR="00A55F67" w:rsidDel="008E1665" w:rsidRDefault="00377D66" w:rsidP="005E6BC6">
      <w:pPr>
        <w:pStyle w:val="ListParagraph"/>
        <w:numPr>
          <w:ilvl w:val="2"/>
          <w:numId w:val="17"/>
        </w:numPr>
        <w:spacing w:after="240" w:line="240" w:lineRule="auto"/>
        <w:rPr>
          <w:del w:id="886" w:author="Nick Joseph" w:date="2020-11-11T19:48:00Z"/>
        </w:rPr>
      </w:pPr>
      <w:del w:id="887" w:author="Nick Joseph" w:date="2020-11-11T19:48:00Z">
        <w:r w:rsidDel="008E1665">
          <w:delText>Legal and Contractual Feasibility: Moderate</w:delText>
        </w:r>
      </w:del>
    </w:p>
    <w:p w14:paraId="1B6F3C34" w14:textId="38616FC5" w:rsidR="00A55F67" w:rsidDel="008E1665" w:rsidRDefault="00377D66" w:rsidP="005E6BC6">
      <w:pPr>
        <w:spacing w:after="240" w:line="240" w:lineRule="auto"/>
        <w:rPr>
          <w:del w:id="888" w:author="Nick Joseph" w:date="2020-11-11T19:48:00Z"/>
        </w:rPr>
      </w:pPr>
      <w:del w:id="889" w:author="Nick Joseph" w:date="2020-11-11T19:48:00Z">
        <w:r w:rsidDel="008E1665">
          <w:tab/>
          <w:delText xml:space="preserve">As an application that requires the information of the customers and drivers, GoGoGrocery will need to wary about the security risks of the application. An agreement such as a contract can be made with a data storage company to ensure that the data stored is secure. Even with a contract, the risks may still occur but in a more controllable environment. OpenXcell and GoGoGrocery will also create a contract about the ownership of the application. Overall, the legal and contractual feasibility is moderate. </w:delText>
        </w:r>
      </w:del>
    </w:p>
    <w:p w14:paraId="5D6978E4" w14:textId="0D09BCE6" w:rsidR="00A55F67" w:rsidDel="008E1665" w:rsidRDefault="00A55F67" w:rsidP="005E6BC6">
      <w:pPr>
        <w:spacing w:after="240" w:line="240" w:lineRule="auto"/>
        <w:rPr>
          <w:del w:id="890" w:author="Nick Joseph" w:date="2020-11-11T19:48:00Z"/>
        </w:rPr>
      </w:pPr>
    </w:p>
    <w:p w14:paraId="36143CF2" w14:textId="49A07F59" w:rsidR="00A55F67" w:rsidDel="008E1665" w:rsidRDefault="00A55F67" w:rsidP="005E6BC6">
      <w:pPr>
        <w:spacing w:after="240" w:line="240" w:lineRule="auto"/>
        <w:rPr>
          <w:del w:id="891" w:author="Nick Joseph" w:date="2020-11-11T19:48:00Z"/>
        </w:rPr>
      </w:pPr>
    </w:p>
    <w:p w14:paraId="6EC97671" w14:textId="2D425139" w:rsidR="00A55F67" w:rsidDel="008E1665" w:rsidRDefault="00A55F67" w:rsidP="005E6BC6">
      <w:pPr>
        <w:spacing w:after="240" w:line="240" w:lineRule="auto"/>
        <w:rPr>
          <w:del w:id="892" w:author="Nick Joseph" w:date="2020-11-11T19:48:00Z"/>
        </w:rPr>
      </w:pPr>
    </w:p>
    <w:p w14:paraId="24CDF5A0" w14:textId="6432D404" w:rsidR="00A55F67" w:rsidDel="008E1665" w:rsidRDefault="00A55F67" w:rsidP="005E6BC6">
      <w:pPr>
        <w:spacing w:after="240" w:line="240" w:lineRule="auto"/>
        <w:rPr>
          <w:del w:id="893" w:author="Nick Joseph" w:date="2020-11-11T19:48:00Z"/>
        </w:rPr>
      </w:pPr>
    </w:p>
    <w:p w14:paraId="2293C43A" w14:textId="0A740405" w:rsidR="00A55F67" w:rsidDel="008E1665" w:rsidRDefault="00377D66" w:rsidP="005E6BC6">
      <w:pPr>
        <w:spacing w:after="240" w:line="240" w:lineRule="auto"/>
        <w:rPr>
          <w:del w:id="894" w:author="Nick Joseph" w:date="2020-11-11T19:48:00Z"/>
        </w:rPr>
      </w:pPr>
      <w:del w:id="895" w:author="Nick Joseph" w:date="2020-11-11T19:48:00Z">
        <w:r w:rsidDel="008E1665">
          <w:delText>3.3 Additional Comments</w:delText>
        </w:r>
      </w:del>
    </w:p>
    <w:p w14:paraId="16304161" w14:textId="3F219A76" w:rsidR="00A55F67" w:rsidDel="008E1665" w:rsidRDefault="00377D66" w:rsidP="0021188A">
      <w:pPr>
        <w:pStyle w:val="ListParagraph"/>
        <w:numPr>
          <w:ilvl w:val="0"/>
          <w:numId w:val="18"/>
        </w:numPr>
        <w:spacing w:after="240" w:line="276" w:lineRule="auto"/>
        <w:rPr>
          <w:del w:id="896" w:author="Nick Joseph" w:date="2020-11-11T19:48:00Z"/>
        </w:rPr>
      </w:pPr>
      <w:del w:id="897" w:author="Nick Joseph" w:date="2020-11-11T19:48:00Z">
        <w:r w:rsidDel="008E1665">
          <w:delText xml:space="preserve">It would be beneficial if the GoGoGrocery application had a step by step tutorial on how to use the application for new users. </w:delText>
        </w:r>
      </w:del>
    </w:p>
    <w:p w14:paraId="2E792934" w14:textId="6C84ACC8" w:rsidR="00A55F67" w:rsidDel="008E1665" w:rsidRDefault="00377D66" w:rsidP="0021188A">
      <w:pPr>
        <w:pStyle w:val="ListParagraph"/>
        <w:numPr>
          <w:ilvl w:val="0"/>
          <w:numId w:val="18"/>
        </w:numPr>
        <w:spacing w:after="240" w:line="276" w:lineRule="auto"/>
        <w:rPr>
          <w:del w:id="898" w:author="Nick Joseph" w:date="2020-11-11T19:48:00Z"/>
        </w:rPr>
      </w:pPr>
      <w:del w:id="899" w:author="Nick Joseph" w:date="2020-11-11T19:48:00Z">
        <w:r w:rsidDel="008E1665">
          <w:delText>As GoGoGrocery gains popularity, different teams may have to be created to maintain the application on different mobile devices (e.g. iPhone, Android,…).</w:delText>
        </w:r>
      </w:del>
    </w:p>
    <w:p w14:paraId="5C60B916" w14:textId="503120D2" w:rsidR="00A55F67" w:rsidDel="008E1665" w:rsidRDefault="00377D66" w:rsidP="0021188A">
      <w:pPr>
        <w:pStyle w:val="ListParagraph"/>
        <w:numPr>
          <w:ilvl w:val="0"/>
          <w:numId w:val="18"/>
        </w:numPr>
        <w:spacing w:after="240" w:line="276" w:lineRule="auto"/>
        <w:rPr>
          <w:del w:id="900" w:author="Nick Joseph" w:date="2020-11-11T19:48:00Z"/>
        </w:rPr>
      </w:pPr>
      <w:del w:id="901" w:author="Nick Joseph" w:date="2020-11-11T19:48:00Z">
        <w:r w:rsidDel="008E1665">
          <w:delText>It is crucial to advertise the GoGoGrocery application correctly as the success depends on it.</w:delText>
        </w:r>
      </w:del>
    </w:p>
    <w:p w14:paraId="19DBB339" w14:textId="43275F8F" w:rsidR="00A55F67" w:rsidDel="008E1665" w:rsidRDefault="00377D66" w:rsidP="00356188">
      <w:pPr>
        <w:spacing w:after="240" w:line="240" w:lineRule="auto"/>
        <w:rPr>
          <w:del w:id="902" w:author="Nick Joseph" w:date="2020-11-11T19:48:00Z"/>
        </w:rPr>
      </w:pPr>
      <w:del w:id="903" w:author="Nick Joseph" w:date="2020-11-11T19:48:00Z">
        <w:r w:rsidDel="008E1665">
          <w:delText>3.4 Conclusion</w:delText>
        </w:r>
      </w:del>
    </w:p>
    <w:p w14:paraId="62F94665" w14:textId="59FD3F1E" w:rsidR="00A55F67" w:rsidDel="008E1665" w:rsidRDefault="00377D66" w:rsidP="007F0FF0">
      <w:pPr>
        <w:spacing w:after="240" w:line="276" w:lineRule="auto"/>
        <w:rPr>
          <w:del w:id="904" w:author="Nick Joseph" w:date="2020-11-11T19:48:00Z"/>
        </w:rPr>
      </w:pPr>
      <w:del w:id="905" w:author="Nick Joseph" w:date="2020-11-11T19:48:00Z">
        <w:r w:rsidDel="008E1665">
          <w:tab/>
          <w:delText>After analyzing the five feasibility categories and its potential risks, it is considered that GoGoGrocery is quite feasible. Most of the risks GoGoGrocery will face are manageable. The most important risk that needs to be looked at carefully is the schedule feasibility. Once GoGoGrocery and OpenXcell has overcome the issues mentioned, they are able to continue with the project.</w:delText>
        </w:r>
      </w:del>
    </w:p>
    <w:p w14:paraId="08E480CA" w14:textId="636B567C" w:rsidR="00A55F67" w:rsidDel="008E1665" w:rsidRDefault="00A55F67" w:rsidP="007F0FF0">
      <w:pPr>
        <w:spacing w:after="240" w:line="276" w:lineRule="auto"/>
        <w:rPr>
          <w:del w:id="906" w:author="Nick Joseph" w:date="2020-11-11T19:48:00Z"/>
        </w:rPr>
      </w:pPr>
    </w:p>
    <w:p w14:paraId="061B3D46" w14:textId="27E1C52A" w:rsidR="00A55F67" w:rsidDel="008E1665" w:rsidRDefault="00A55F67" w:rsidP="007F0FF0">
      <w:pPr>
        <w:spacing w:after="240" w:line="276" w:lineRule="auto"/>
        <w:rPr>
          <w:del w:id="907" w:author="Nick Joseph" w:date="2020-11-11T19:48:00Z"/>
        </w:rPr>
      </w:pPr>
    </w:p>
    <w:p w14:paraId="4E056C81" w14:textId="1B55A83D" w:rsidR="00A55F67" w:rsidDel="008E1665" w:rsidRDefault="00A55F67" w:rsidP="007F0FF0">
      <w:pPr>
        <w:spacing w:after="240" w:line="276" w:lineRule="auto"/>
        <w:rPr>
          <w:del w:id="908" w:author="Nick Joseph" w:date="2020-11-11T19:48:00Z"/>
        </w:rPr>
      </w:pPr>
    </w:p>
    <w:p w14:paraId="15427AB3" w14:textId="4023E6AE" w:rsidR="00A55F67" w:rsidDel="008E1665" w:rsidRDefault="00A55F67" w:rsidP="007F0FF0">
      <w:pPr>
        <w:spacing w:after="240" w:line="276" w:lineRule="auto"/>
        <w:rPr>
          <w:del w:id="909" w:author="Nick Joseph" w:date="2020-11-11T19:48:00Z"/>
        </w:rPr>
      </w:pPr>
    </w:p>
    <w:p w14:paraId="25DC6DE9" w14:textId="3C5575BB" w:rsidR="00A55F67" w:rsidDel="008E1665" w:rsidRDefault="00A55F67" w:rsidP="007F0FF0">
      <w:pPr>
        <w:spacing w:after="240" w:line="276" w:lineRule="auto"/>
        <w:rPr>
          <w:del w:id="910" w:author="Nick Joseph" w:date="2020-11-11T19:48:00Z"/>
        </w:rPr>
      </w:pPr>
    </w:p>
    <w:p w14:paraId="59CC0A5C" w14:textId="35925C94" w:rsidR="00A55F67" w:rsidDel="008E1665" w:rsidRDefault="00A55F67" w:rsidP="007F0FF0">
      <w:pPr>
        <w:spacing w:after="240" w:line="276" w:lineRule="auto"/>
        <w:rPr>
          <w:del w:id="911" w:author="Nick Joseph" w:date="2020-11-11T19:48:00Z"/>
        </w:rPr>
      </w:pPr>
    </w:p>
    <w:p w14:paraId="03386542" w14:textId="4AF664D8" w:rsidR="00A55F67" w:rsidDel="008E1665" w:rsidRDefault="00A55F67" w:rsidP="007F0FF0">
      <w:pPr>
        <w:spacing w:after="240" w:line="276" w:lineRule="auto"/>
        <w:rPr>
          <w:del w:id="912" w:author="Nick Joseph" w:date="2020-11-11T19:48:00Z"/>
        </w:rPr>
      </w:pPr>
    </w:p>
    <w:p w14:paraId="4EF4BA14" w14:textId="69878C75" w:rsidR="00A55F67" w:rsidDel="008E1665" w:rsidRDefault="00A55F67" w:rsidP="007F0FF0">
      <w:pPr>
        <w:spacing w:after="240" w:line="276" w:lineRule="auto"/>
        <w:rPr>
          <w:del w:id="913" w:author="Nick Joseph" w:date="2020-11-11T19:48:00Z"/>
        </w:rPr>
      </w:pPr>
    </w:p>
    <w:p w14:paraId="39EB6EB7" w14:textId="1024441E" w:rsidR="00A55F67" w:rsidDel="008E1665" w:rsidRDefault="00A55F67" w:rsidP="007F0FF0">
      <w:pPr>
        <w:spacing w:after="240" w:line="276" w:lineRule="auto"/>
        <w:rPr>
          <w:del w:id="914" w:author="Nick Joseph" w:date="2020-11-11T19:48:00Z"/>
        </w:rPr>
      </w:pPr>
    </w:p>
    <w:p w14:paraId="4FF43E89" w14:textId="5A55DDAE" w:rsidR="00A55F67" w:rsidDel="008E1665" w:rsidRDefault="00A55F67" w:rsidP="007F0FF0">
      <w:pPr>
        <w:spacing w:after="240" w:line="276" w:lineRule="auto"/>
        <w:rPr>
          <w:del w:id="915" w:author="Nick Joseph" w:date="2020-11-11T19:48:00Z"/>
        </w:rPr>
      </w:pPr>
    </w:p>
    <w:p w14:paraId="48851731" w14:textId="2B26518D" w:rsidR="00A55F67" w:rsidDel="008E1665" w:rsidRDefault="00A55F67" w:rsidP="007F0FF0">
      <w:pPr>
        <w:spacing w:after="240" w:line="276" w:lineRule="auto"/>
        <w:rPr>
          <w:del w:id="916" w:author="Nick Joseph" w:date="2020-11-11T19:48:00Z"/>
        </w:rPr>
      </w:pPr>
    </w:p>
    <w:p w14:paraId="580B09D3" w14:textId="781352EE" w:rsidR="00A55F67" w:rsidDel="008E1665" w:rsidRDefault="00A55F67" w:rsidP="007F0FF0">
      <w:pPr>
        <w:spacing w:after="240" w:line="276" w:lineRule="auto"/>
        <w:rPr>
          <w:del w:id="917" w:author="Nick Joseph" w:date="2020-11-11T19:48:00Z"/>
        </w:rPr>
      </w:pPr>
    </w:p>
    <w:p w14:paraId="14C7A3E8" w14:textId="186163F5" w:rsidR="00A55F67" w:rsidDel="008E1665" w:rsidRDefault="00A55F67" w:rsidP="007F0FF0">
      <w:pPr>
        <w:spacing w:after="240" w:line="276" w:lineRule="auto"/>
        <w:rPr>
          <w:del w:id="918" w:author="Nick Joseph" w:date="2020-11-11T19:48:00Z"/>
        </w:rPr>
      </w:pPr>
    </w:p>
    <w:p w14:paraId="67EA1C56" w14:textId="6B446C44" w:rsidR="00A55F67" w:rsidDel="008E1665" w:rsidRDefault="00A55F67" w:rsidP="007F0FF0">
      <w:pPr>
        <w:spacing w:after="240" w:line="276" w:lineRule="auto"/>
        <w:rPr>
          <w:del w:id="919" w:author="Nick Joseph" w:date="2020-11-11T19:48:00Z"/>
        </w:rPr>
      </w:pPr>
    </w:p>
    <w:p w14:paraId="5B4A1703" w14:textId="33DD75DB" w:rsidR="00A55F67" w:rsidDel="008E1665" w:rsidRDefault="00377D66" w:rsidP="000A4D38">
      <w:pPr>
        <w:pStyle w:val="ListParagraph"/>
        <w:numPr>
          <w:ilvl w:val="0"/>
          <w:numId w:val="2"/>
        </w:numPr>
        <w:spacing w:after="240" w:line="240" w:lineRule="auto"/>
        <w:rPr>
          <w:del w:id="920" w:author="Nick Joseph" w:date="2020-11-11T19:48:00Z"/>
        </w:rPr>
      </w:pPr>
      <w:del w:id="921" w:author="Nick Joseph" w:date="2020-11-11T19:48:00Z">
        <w:r w:rsidDel="008E1665">
          <w:delText>Requirements Definition</w:delText>
        </w:r>
      </w:del>
    </w:p>
    <w:p w14:paraId="10D5E227" w14:textId="1FF8CAD0" w:rsidR="00A55F67" w:rsidDel="008E1665" w:rsidRDefault="00377D66" w:rsidP="000A4D38">
      <w:pPr>
        <w:spacing w:after="240" w:line="240" w:lineRule="auto"/>
        <w:rPr>
          <w:del w:id="922" w:author="Nick Joseph" w:date="2020-11-11T19:48:00Z"/>
        </w:rPr>
      </w:pPr>
      <w:del w:id="923" w:author="Nick Joseph" w:date="2020-11-11T19:48:00Z">
        <w:r w:rsidDel="008E1665">
          <w:delText>4.1 Introduction</w:delText>
        </w:r>
      </w:del>
    </w:p>
    <w:p w14:paraId="235957D9" w14:textId="63DFCFAD" w:rsidR="00A55F67" w:rsidDel="008E1665" w:rsidRDefault="00377D66" w:rsidP="000A4D38">
      <w:pPr>
        <w:spacing w:after="240" w:line="240" w:lineRule="auto"/>
        <w:rPr>
          <w:del w:id="924" w:author="Nick Joseph" w:date="2020-11-11T19:48:00Z"/>
        </w:rPr>
      </w:pPr>
      <w:del w:id="925" w:author="Nick Joseph" w:date="2020-11-11T19:48:00Z">
        <w:r w:rsidDel="008E1665">
          <w:tab/>
          <w:delText>This section of the proposal lists the functional, data and nonfunctional requirements of the application. A functional requirement refers to the features, capabilities, and security of the application. Data requirements describe the data that the application needs to manage which includes inputting, outputting, and storing data. A nonfunctional requirement relates to the characteristics to the application such as the performance and reliability. The information below lists what requirements each section presents.</w:delText>
        </w:r>
      </w:del>
    </w:p>
    <w:p w14:paraId="772113EC" w14:textId="29473BB1" w:rsidR="00A55F67" w:rsidDel="008E1665" w:rsidRDefault="00377D66" w:rsidP="000A4D38">
      <w:pPr>
        <w:spacing w:after="240" w:line="240" w:lineRule="auto"/>
        <w:rPr>
          <w:del w:id="926" w:author="Nick Joseph" w:date="2020-11-11T19:48:00Z"/>
        </w:rPr>
      </w:pPr>
      <w:del w:id="927" w:author="Nick Joseph" w:date="2020-11-11T19:48:00Z">
        <w:r w:rsidDel="008E1665">
          <w:delText>4.2 Functional Requirements</w:delText>
        </w:r>
      </w:del>
    </w:p>
    <w:p w14:paraId="3B40EDE3" w14:textId="0BC4CEBC" w:rsidR="00A55F67" w:rsidDel="008E1665" w:rsidRDefault="00377D66" w:rsidP="000A4D38">
      <w:pPr>
        <w:spacing w:after="240" w:line="240" w:lineRule="auto"/>
        <w:rPr>
          <w:del w:id="928" w:author="Nick Joseph" w:date="2020-11-11T19:48:00Z"/>
        </w:rPr>
      </w:pPr>
      <w:del w:id="929" w:author="Nick Joseph" w:date="2020-11-11T19:48:00Z">
        <w:r w:rsidDel="008E1665">
          <w:delText>1. Functional Requirements for the customer.</w:delText>
        </w:r>
      </w:del>
    </w:p>
    <w:p w14:paraId="7154E5E0" w14:textId="78B4A54E" w:rsidR="00A55F67" w:rsidDel="008E1665" w:rsidRDefault="00377D66" w:rsidP="00705F35">
      <w:pPr>
        <w:pStyle w:val="ListParagraph"/>
        <w:numPr>
          <w:ilvl w:val="0"/>
          <w:numId w:val="20"/>
        </w:numPr>
        <w:spacing w:after="240" w:line="276" w:lineRule="auto"/>
        <w:rPr>
          <w:del w:id="930" w:author="Nick Joseph" w:date="2020-11-11T19:48:00Z"/>
        </w:rPr>
      </w:pPr>
      <w:del w:id="931" w:author="Nick Joseph" w:date="2020-11-11T19:48:00Z">
        <w:r w:rsidDel="008E1665">
          <w:delText>Customers must make an account using their email and a created password to log in the application. They are given a choice to save their information during the log in process.</w:delText>
        </w:r>
      </w:del>
    </w:p>
    <w:p w14:paraId="57842E73" w14:textId="1F7C1040" w:rsidR="00A55F67" w:rsidDel="008E1665" w:rsidRDefault="00377D66" w:rsidP="00705F35">
      <w:pPr>
        <w:pStyle w:val="ListParagraph"/>
        <w:numPr>
          <w:ilvl w:val="0"/>
          <w:numId w:val="20"/>
        </w:numPr>
        <w:spacing w:after="240" w:line="276" w:lineRule="auto"/>
        <w:rPr>
          <w:del w:id="932" w:author="Nick Joseph" w:date="2020-11-11T19:48:00Z"/>
        </w:rPr>
      </w:pPr>
      <w:del w:id="933" w:author="Nick Joseph" w:date="2020-11-11T19:48:00Z">
        <w:r w:rsidDel="008E1665">
          <w:delText xml:space="preserve">Customers must be able to select a grocery store of their choice and save it as their preference. </w:delText>
        </w:r>
      </w:del>
    </w:p>
    <w:p w14:paraId="2F3E5211" w14:textId="33305D00" w:rsidR="00A55F67" w:rsidDel="008E1665" w:rsidRDefault="00377D66" w:rsidP="00705F35">
      <w:pPr>
        <w:pStyle w:val="ListParagraph"/>
        <w:numPr>
          <w:ilvl w:val="0"/>
          <w:numId w:val="20"/>
        </w:numPr>
        <w:spacing w:after="240" w:line="276" w:lineRule="auto"/>
        <w:rPr>
          <w:del w:id="934" w:author="Nick Joseph" w:date="2020-11-11T19:48:00Z"/>
        </w:rPr>
      </w:pPr>
      <w:del w:id="935" w:author="Nick Joseph" w:date="2020-11-11T19:48:00Z">
        <w:r w:rsidDel="008E1665">
          <w:delText>Customers must be able to pay for the groceries in different ways. For example, Apple Pay, PayPal, and Credit/Debit card. The application should also ask the customer if they would like to save their payment information for easy access.</w:delText>
        </w:r>
      </w:del>
    </w:p>
    <w:p w14:paraId="4757D957" w14:textId="12812E57" w:rsidR="00A55F67" w:rsidDel="008E1665" w:rsidRDefault="00377D66" w:rsidP="00705F35">
      <w:pPr>
        <w:pStyle w:val="ListParagraph"/>
        <w:numPr>
          <w:ilvl w:val="0"/>
          <w:numId w:val="20"/>
        </w:numPr>
        <w:spacing w:after="240" w:line="276" w:lineRule="auto"/>
        <w:rPr>
          <w:del w:id="936" w:author="Nick Joseph" w:date="2020-11-11T19:48:00Z"/>
        </w:rPr>
      </w:pPr>
      <w:del w:id="937" w:author="Nick Joseph" w:date="2020-11-11T19:48:00Z">
        <w:r w:rsidDel="008E1665">
          <w:delText>Customers must be able to a delivery time from a pool of delivery windows.</w:delText>
        </w:r>
      </w:del>
    </w:p>
    <w:p w14:paraId="6862983A" w14:textId="7DEEDD64" w:rsidR="00A55F67" w:rsidDel="008E1665" w:rsidRDefault="00377D66" w:rsidP="00E454E1">
      <w:pPr>
        <w:spacing w:after="240" w:line="240" w:lineRule="auto"/>
        <w:rPr>
          <w:del w:id="938" w:author="Nick Joseph" w:date="2020-11-11T19:48:00Z"/>
        </w:rPr>
      </w:pPr>
      <w:del w:id="939" w:author="Nick Joseph" w:date="2020-11-11T19:48:00Z">
        <w:r w:rsidDel="008E1665">
          <w:delText>2. Functional Requirements for the application.</w:delText>
        </w:r>
      </w:del>
    </w:p>
    <w:p w14:paraId="4310F456" w14:textId="2F7672F4" w:rsidR="00A55F67" w:rsidDel="008E1665" w:rsidRDefault="00377D66" w:rsidP="00705F35">
      <w:pPr>
        <w:pStyle w:val="ListParagraph"/>
        <w:numPr>
          <w:ilvl w:val="0"/>
          <w:numId w:val="21"/>
        </w:numPr>
        <w:spacing w:after="240" w:line="276" w:lineRule="auto"/>
        <w:rPr>
          <w:del w:id="940" w:author="Nick Joseph" w:date="2020-11-11T19:48:00Z"/>
        </w:rPr>
      </w:pPr>
      <w:del w:id="941" w:author="Nick Joseph" w:date="2020-11-11T19:48:00Z">
        <w:r w:rsidDel="008E1665">
          <w:delText>The application must request the customer for their location to search for grocery stores closest to them. After receiving the location, the application then lets the customer choose which store they prefer.</w:delText>
        </w:r>
      </w:del>
    </w:p>
    <w:p w14:paraId="2E8847B7" w14:textId="19BCC4CB" w:rsidR="00A55F67" w:rsidDel="008E1665" w:rsidRDefault="00377D66" w:rsidP="00705F35">
      <w:pPr>
        <w:pStyle w:val="ListParagraph"/>
        <w:numPr>
          <w:ilvl w:val="0"/>
          <w:numId w:val="21"/>
        </w:numPr>
        <w:spacing w:after="240" w:line="276" w:lineRule="auto"/>
        <w:rPr>
          <w:del w:id="942" w:author="Nick Joseph" w:date="2020-11-11T19:48:00Z"/>
        </w:rPr>
      </w:pPr>
      <w:del w:id="943" w:author="Nick Joseph" w:date="2020-11-11T19:48:00Z">
        <w:r w:rsidDel="008E1665">
          <w:delText>The application must display the available categories of items in a store, For example, dairy, fruits, and poultry. This way, it is easier for customers to search for their desired item. The application should give suggestions to similar items if the item chosen is out of stock. The customer can also search for the item instead of going through a category.</w:delText>
        </w:r>
      </w:del>
    </w:p>
    <w:p w14:paraId="319E80A7" w14:textId="6975E60B" w:rsidR="00A55F67" w:rsidDel="008E1665" w:rsidRDefault="00377D66" w:rsidP="00705F35">
      <w:pPr>
        <w:pStyle w:val="ListParagraph"/>
        <w:numPr>
          <w:ilvl w:val="0"/>
          <w:numId w:val="21"/>
        </w:numPr>
        <w:spacing w:after="240" w:line="276" w:lineRule="auto"/>
        <w:rPr>
          <w:del w:id="944" w:author="Nick Joseph" w:date="2020-11-11T19:48:00Z"/>
        </w:rPr>
      </w:pPr>
      <w:del w:id="945" w:author="Nick Joseph" w:date="2020-11-11T19:48:00Z">
        <w:r w:rsidDel="008E1665">
          <w:delText>The application should assign the customer a driver to deliver their groceries. The customer can contact the driver and vice versa.</w:delText>
        </w:r>
      </w:del>
    </w:p>
    <w:p w14:paraId="6DA85A47" w14:textId="6B071F84" w:rsidR="00A55F67" w:rsidDel="008E1665" w:rsidRDefault="00A55F67" w:rsidP="00705F35">
      <w:pPr>
        <w:spacing w:after="240" w:line="276" w:lineRule="auto"/>
        <w:rPr>
          <w:del w:id="946" w:author="Nick Joseph" w:date="2020-11-11T19:48:00Z"/>
        </w:rPr>
      </w:pPr>
    </w:p>
    <w:p w14:paraId="62097839" w14:textId="0B50FDE6" w:rsidR="00A55F67" w:rsidDel="008E1665" w:rsidRDefault="00A55F67" w:rsidP="00705F35">
      <w:pPr>
        <w:spacing w:after="240" w:line="276" w:lineRule="auto"/>
        <w:rPr>
          <w:del w:id="947" w:author="Nick Joseph" w:date="2020-11-11T19:48:00Z"/>
        </w:rPr>
      </w:pPr>
    </w:p>
    <w:p w14:paraId="5B54E142" w14:textId="063B1347" w:rsidR="00A55F67" w:rsidDel="008E1665" w:rsidRDefault="00377D66" w:rsidP="00043D71">
      <w:pPr>
        <w:spacing w:after="240" w:line="240" w:lineRule="auto"/>
        <w:rPr>
          <w:del w:id="948" w:author="Nick Joseph" w:date="2020-11-11T19:48:00Z"/>
        </w:rPr>
      </w:pPr>
      <w:del w:id="949" w:author="Nick Joseph" w:date="2020-11-11T19:48:00Z">
        <w:r w:rsidDel="008E1665">
          <w:delText>3. Functional Requirements for the drivers.</w:delText>
        </w:r>
      </w:del>
    </w:p>
    <w:p w14:paraId="0013F024" w14:textId="565A609B" w:rsidR="00A55F67" w:rsidDel="008E1665" w:rsidRDefault="00377D66" w:rsidP="00705F35">
      <w:pPr>
        <w:pStyle w:val="ListParagraph"/>
        <w:numPr>
          <w:ilvl w:val="0"/>
          <w:numId w:val="23"/>
        </w:numPr>
        <w:spacing w:after="240" w:line="276" w:lineRule="auto"/>
        <w:rPr>
          <w:del w:id="950" w:author="Nick Joseph" w:date="2020-11-11T19:48:00Z"/>
        </w:rPr>
      </w:pPr>
      <w:del w:id="951" w:author="Nick Joseph" w:date="2020-11-11T19:48:00Z">
        <w:r w:rsidDel="008E1665">
          <w:delText>Drivers must make an account using their email and a created password to log in the application like the customers but, they also must sign up to be a driver.</w:delText>
        </w:r>
      </w:del>
    </w:p>
    <w:p w14:paraId="2462C4C0" w14:textId="536EE51B" w:rsidR="00A55F67" w:rsidDel="008E1665" w:rsidRDefault="00377D66" w:rsidP="00705F35">
      <w:pPr>
        <w:pStyle w:val="ListParagraph"/>
        <w:numPr>
          <w:ilvl w:val="0"/>
          <w:numId w:val="23"/>
        </w:numPr>
        <w:spacing w:after="240" w:line="276" w:lineRule="auto"/>
        <w:rPr>
          <w:del w:id="952" w:author="Nick Joseph" w:date="2020-11-11T19:48:00Z"/>
        </w:rPr>
      </w:pPr>
      <w:del w:id="953" w:author="Nick Joseph" w:date="2020-11-11T19:48:00Z">
        <w:r w:rsidDel="008E1665">
          <w:delText>The drivers must be able to view the items the customers purchased and confirm with the customer for replacements in case the item is out of stock.</w:delText>
        </w:r>
      </w:del>
    </w:p>
    <w:p w14:paraId="383EAF40" w14:textId="624B6B96" w:rsidR="00A55F67" w:rsidDel="008E1665" w:rsidRDefault="00377D66" w:rsidP="00705F35">
      <w:pPr>
        <w:pStyle w:val="ListParagraph"/>
        <w:numPr>
          <w:ilvl w:val="0"/>
          <w:numId w:val="23"/>
        </w:numPr>
        <w:spacing w:after="240" w:line="276" w:lineRule="auto"/>
        <w:rPr>
          <w:del w:id="954" w:author="Nick Joseph" w:date="2020-11-11T19:48:00Z"/>
        </w:rPr>
      </w:pPr>
      <w:del w:id="955" w:author="Nick Joseph" w:date="2020-11-11T19:48:00Z">
        <w:r w:rsidDel="008E1665">
          <w:delText xml:space="preserve">Driver must be able to use a GPS to find optimal routes and change routes in the event of roadblocks. </w:delText>
        </w:r>
      </w:del>
    </w:p>
    <w:p w14:paraId="6F876F2F" w14:textId="026B3416" w:rsidR="00A55F67" w:rsidDel="008E1665" w:rsidRDefault="00A55F67" w:rsidP="00705F35">
      <w:pPr>
        <w:pStyle w:val="ListParagraph"/>
        <w:spacing w:after="240" w:line="276" w:lineRule="auto"/>
        <w:rPr>
          <w:del w:id="956" w:author="Nick Joseph" w:date="2020-11-11T19:48:00Z"/>
        </w:rPr>
      </w:pPr>
    </w:p>
    <w:p w14:paraId="7B78C655" w14:textId="0E69DD4B" w:rsidR="00A55F67" w:rsidDel="008E1665" w:rsidRDefault="00377D66">
      <w:pPr>
        <w:pStyle w:val="ListParagraph"/>
        <w:numPr>
          <w:ilvl w:val="0"/>
          <w:numId w:val="39"/>
        </w:numPr>
        <w:spacing w:after="240" w:line="276" w:lineRule="auto"/>
        <w:rPr>
          <w:del w:id="957" w:author="Nick Joseph" w:date="2020-11-11T19:48:00Z"/>
        </w:rPr>
        <w:pPrChange w:id="958" w:author="Nick Joseph" w:date="2020-11-02T20:24:00Z">
          <w:pPr>
            <w:spacing w:after="240" w:line="240" w:lineRule="auto"/>
          </w:pPr>
        </w:pPrChange>
      </w:pPr>
      <w:del w:id="959" w:author="Nick Joseph" w:date="2020-11-11T19:48:00Z">
        <w:r w:rsidDel="008E1665">
          <w:delText>4.3 Data Requirements</w:delText>
        </w:r>
      </w:del>
    </w:p>
    <w:p w14:paraId="1554289E" w14:textId="4A91A5E4" w:rsidR="00A55F67" w:rsidDel="008E1665" w:rsidRDefault="00377D66" w:rsidP="000A4D38">
      <w:pPr>
        <w:spacing w:after="240" w:line="240" w:lineRule="auto"/>
        <w:rPr>
          <w:del w:id="960" w:author="Nick Joseph" w:date="2020-11-11T19:48:00Z"/>
        </w:rPr>
      </w:pPr>
      <w:del w:id="961" w:author="Nick Joseph" w:date="2020-11-11T19:48:00Z">
        <w:r w:rsidDel="008E1665">
          <w:delText>4.4 Nonfunctional Requirements</w:delText>
        </w:r>
      </w:del>
    </w:p>
    <w:p w14:paraId="09693DB4" w14:textId="24D0495B" w:rsidR="00A55F67" w:rsidDel="008E1665" w:rsidRDefault="00377D66" w:rsidP="000A4D38">
      <w:pPr>
        <w:spacing w:after="240" w:line="240" w:lineRule="auto"/>
        <w:rPr>
          <w:del w:id="962" w:author="Nick Joseph" w:date="2020-11-11T19:48:00Z"/>
        </w:rPr>
      </w:pPr>
      <w:del w:id="963" w:author="Nick Joseph" w:date="2020-11-11T19:48:00Z">
        <w:r w:rsidDel="008E1665">
          <w:delText>1. Operational Requirements</w:delText>
        </w:r>
      </w:del>
    </w:p>
    <w:p w14:paraId="681575EB" w14:textId="60D4D839" w:rsidR="00A55F67" w:rsidDel="008E1665" w:rsidRDefault="00377D66" w:rsidP="00C86F5A">
      <w:pPr>
        <w:pStyle w:val="ListParagraph"/>
        <w:numPr>
          <w:ilvl w:val="0"/>
          <w:numId w:val="25"/>
        </w:numPr>
        <w:spacing w:after="240" w:line="276" w:lineRule="auto"/>
        <w:rPr>
          <w:del w:id="964" w:author="Nick Joseph" w:date="2020-11-11T19:48:00Z"/>
        </w:rPr>
      </w:pPr>
      <w:del w:id="965" w:author="Nick Joseph" w:date="2020-11-11T19:48:00Z">
        <w:r w:rsidDel="008E1665">
          <w:delText>It is important that the GoGoGrocery application runs on multiple platforms. For example, IOS and Android. There is no plan for web browsers as of now.</w:delText>
        </w:r>
      </w:del>
    </w:p>
    <w:p w14:paraId="003116B3" w14:textId="720410A4" w:rsidR="00A55F67" w:rsidDel="008E1665" w:rsidRDefault="00377D66" w:rsidP="00C86F5A">
      <w:pPr>
        <w:pStyle w:val="ListParagraph"/>
        <w:numPr>
          <w:ilvl w:val="0"/>
          <w:numId w:val="25"/>
        </w:numPr>
        <w:spacing w:after="240" w:line="276" w:lineRule="auto"/>
        <w:rPr>
          <w:del w:id="966" w:author="Nick Joseph" w:date="2020-11-11T19:48:00Z"/>
        </w:rPr>
      </w:pPr>
      <w:del w:id="967" w:author="Nick Joseph" w:date="2020-11-11T19:48:00Z">
        <w:r w:rsidDel="008E1665">
          <w:delText>Customer and driver information will be stored in a database.</w:delText>
        </w:r>
      </w:del>
    </w:p>
    <w:p w14:paraId="3282BB0C" w14:textId="7D6506DA" w:rsidR="00A55F67" w:rsidDel="008E1665" w:rsidRDefault="00377D66" w:rsidP="00C86F5A">
      <w:pPr>
        <w:pStyle w:val="ListParagraph"/>
        <w:numPr>
          <w:ilvl w:val="0"/>
          <w:numId w:val="25"/>
        </w:numPr>
        <w:spacing w:after="240" w:line="276" w:lineRule="auto"/>
        <w:rPr>
          <w:del w:id="968" w:author="Nick Joseph" w:date="2020-11-11T19:48:00Z"/>
        </w:rPr>
      </w:pPr>
      <w:del w:id="969" w:author="Nick Joseph" w:date="2020-11-11T19:48:00Z">
        <w:r w:rsidDel="008E1665">
          <w:delText xml:space="preserve">Drivers will use implemented GPS tools for directions. </w:delText>
        </w:r>
      </w:del>
    </w:p>
    <w:p w14:paraId="72A8212F" w14:textId="41B6806F" w:rsidR="00A55F67" w:rsidDel="008E1665" w:rsidRDefault="00377D66" w:rsidP="00C86F5A">
      <w:pPr>
        <w:pStyle w:val="ListParagraph"/>
        <w:numPr>
          <w:ilvl w:val="0"/>
          <w:numId w:val="25"/>
        </w:numPr>
        <w:spacing w:after="240" w:line="276" w:lineRule="auto"/>
        <w:rPr>
          <w:del w:id="970" w:author="Nick Joseph" w:date="2020-11-11T19:48:00Z"/>
        </w:rPr>
      </w:pPr>
      <w:del w:id="971" w:author="Nick Joseph" w:date="2020-11-11T19:48:00Z">
        <w:r w:rsidDel="008E1665">
          <w:delText>The application must have a simple GUI to for ease of use.</w:delText>
        </w:r>
      </w:del>
    </w:p>
    <w:p w14:paraId="16123B40" w14:textId="27B4232F" w:rsidR="00A55F67" w:rsidDel="008E1665" w:rsidRDefault="00377D66" w:rsidP="000A4D38">
      <w:pPr>
        <w:spacing w:after="240" w:line="240" w:lineRule="auto"/>
        <w:rPr>
          <w:del w:id="972" w:author="Nick Joseph" w:date="2020-11-11T19:48:00Z"/>
        </w:rPr>
      </w:pPr>
      <w:del w:id="973" w:author="Nick Joseph" w:date="2020-11-11T19:48:00Z">
        <w:r w:rsidDel="008E1665">
          <w:delText>2. Performance Requirements</w:delText>
        </w:r>
      </w:del>
    </w:p>
    <w:p w14:paraId="7BFD19DC" w14:textId="3D6B519F" w:rsidR="00A55F67" w:rsidDel="008E1665" w:rsidRDefault="00377D66" w:rsidP="00437BAA">
      <w:pPr>
        <w:pStyle w:val="ListParagraph"/>
        <w:numPr>
          <w:ilvl w:val="0"/>
          <w:numId w:val="29"/>
        </w:numPr>
        <w:spacing w:after="240" w:line="276" w:lineRule="auto"/>
        <w:rPr>
          <w:del w:id="974" w:author="Nick Joseph" w:date="2020-11-11T19:48:00Z"/>
        </w:rPr>
      </w:pPr>
      <w:del w:id="975" w:author="Nick Joseph" w:date="2020-11-11T19:48:00Z">
        <w:r w:rsidDel="008E1665">
          <w:delText>GoGoGrocery must process actions in a reasonable time in all devices. Processes such as searching for items, connecting to a driver and checkout.</w:delText>
        </w:r>
      </w:del>
    </w:p>
    <w:p w14:paraId="49F02E54" w14:textId="4B48A239" w:rsidR="00A55F67" w:rsidDel="008E1665" w:rsidRDefault="00377D66" w:rsidP="00437BAA">
      <w:pPr>
        <w:pStyle w:val="ListParagraph"/>
        <w:numPr>
          <w:ilvl w:val="0"/>
          <w:numId w:val="29"/>
        </w:numPr>
        <w:spacing w:after="240" w:line="276" w:lineRule="auto"/>
        <w:rPr>
          <w:del w:id="976" w:author="Nick Joseph" w:date="2020-11-11T19:48:00Z"/>
        </w:rPr>
      </w:pPr>
      <w:del w:id="977" w:author="Nick Joseph" w:date="2020-11-11T19:48:00Z">
        <w:r w:rsidDel="008E1665">
          <w:delText>GPS must be quick enough to make changes to routes when there are roadblocks present or when the driver uses an alternate route.</w:delText>
        </w:r>
      </w:del>
    </w:p>
    <w:p w14:paraId="377F5770" w14:textId="15DCD3DB" w:rsidR="00A55F67" w:rsidDel="008E1665" w:rsidRDefault="00377D66" w:rsidP="00437BAA">
      <w:pPr>
        <w:pStyle w:val="ListParagraph"/>
        <w:numPr>
          <w:ilvl w:val="0"/>
          <w:numId w:val="29"/>
        </w:numPr>
        <w:spacing w:after="240" w:line="276" w:lineRule="auto"/>
        <w:rPr>
          <w:del w:id="978" w:author="Nick Joseph" w:date="2020-11-11T19:48:00Z"/>
        </w:rPr>
      </w:pPr>
      <w:del w:id="979" w:author="Nick Joseph" w:date="2020-11-11T19:48:00Z">
        <w:r w:rsidDel="008E1665">
          <w:delText>The performance of the application must not be entirely reliant on connection speed. For example, faster connection speed results in faster performance while slower connection speeds results in slower performance. There should be a middle ground.</w:delText>
        </w:r>
      </w:del>
    </w:p>
    <w:p w14:paraId="130B2E32" w14:textId="53B842E3" w:rsidR="00A55F67" w:rsidDel="008E1665" w:rsidRDefault="00A55F67">
      <w:pPr>
        <w:pStyle w:val="ListParagraph"/>
        <w:numPr>
          <w:ilvl w:val="0"/>
          <w:numId w:val="29"/>
        </w:numPr>
        <w:spacing w:after="240" w:line="276" w:lineRule="auto"/>
        <w:rPr>
          <w:del w:id="980" w:author="Nick Joseph" w:date="2020-11-11T19:48:00Z"/>
        </w:rPr>
        <w:pPrChange w:id="981" w:author="Nick Joseph" w:date="2020-11-02T20:23:00Z">
          <w:pPr>
            <w:spacing w:after="240" w:line="276" w:lineRule="auto"/>
          </w:pPr>
        </w:pPrChange>
      </w:pPr>
    </w:p>
    <w:p w14:paraId="1BE82C59" w14:textId="34FA0D22" w:rsidR="00B40D09" w:rsidDel="00781DE1" w:rsidRDefault="00B40D09">
      <w:pPr>
        <w:pStyle w:val="ListParagraph"/>
        <w:rPr>
          <w:del w:id="982" w:author="Nick Joseph" w:date="2020-11-02T20:23:00Z"/>
        </w:rPr>
        <w:pPrChange w:id="983" w:author="Nick Joseph" w:date="2020-11-02T20:23:00Z">
          <w:pPr>
            <w:spacing w:after="240" w:line="276" w:lineRule="auto"/>
          </w:pPr>
        </w:pPrChange>
      </w:pPr>
    </w:p>
    <w:p w14:paraId="77D6A33F" w14:textId="0041962F" w:rsidR="00B40D09" w:rsidDel="00781DE1" w:rsidRDefault="00B40D09">
      <w:pPr>
        <w:pStyle w:val="ListParagraph"/>
        <w:rPr>
          <w:del w:id="984" w:author="Nick Joseph" w:date="2020-11-02T20:23:00Z"/>
        </w:rPr>
        <w:pPrChange w:id="985" w:author="Nick Joseph" w:date="2020-11-02T20:23:00Z">
          <w:pPr>
            <w:spacing w:after="240" w:line="276" w:lineRule="auto"/>
          </w:pPr>
        </w:pPrChange>
      </w:pPr>
    </w:p>
    <w:p w14:paraId="6F2B4AEF" w14:textId="6AE6A610" w:rsidR="00B40D09" w:rsidDel="00781DE1" w:rsidRDefault="00B40D09">
      <w:pPr>
        <w:pStyle w:val="ListParagraph"/>
        <w:rPr>
          <w:del w:id="986" w:author="Nick Joseph" w:date="2020-11-02T20:23:00Z"/>
        </w:rPr>
        <w:pPrChange w:id="987" w:author="Nick Joseph" w:date="2020-11-02T20:23:00Z">
          <w:pPr>
            <w:spacing w:after="240" w:line="276" w:lineRule="auto"/>
          </w:pPr>
        </w:pPrChange>
      </w:pPr>
    </w:p>
    <w:p w14:paraId="2D7DA9FA" w14:textId="34FF050A" w:rsidR="00B40D09" w:rsidRPr="00B40D09" w:rsidDel="003C2E71" w:rsidRDefault="00B40D09">
      <w:pPr>
        <w:pStyle w:val="ListParagraph"/>
        <w:numPr>
          <w:ilvl w:val="0"/>
          <w:numId w:val="29"/>
        </w:numPr>
        <w:spacing w:after="240" w:line="276" w:lineRule="auto"/>
        <w:rPr>
          <w:del w:id="988" w:author="Nick Joseph" w:date="2020-11-11T16:42:00Z"/>
        </w:rPr>
        <w:pPrChange w:id="989" w:author="Nick Joseph" w:date="2020-11-02T20:23:00Z">
          <w:pPr>
            <w:spacing w:after="240" w:line="276" w:lineRule="auto"/>
          </w:pPr>
        </w:pPrChange>
      </w:pPr>
    </w:p>
    <w:p w14:paraId="1D6E8696" w14:textId="0083ADA0" w:rsidR="00A55F67" w:rsidDel="008E1665" w:rsidRDefault="00377D66" w:rsidP="000A4D38">
      <w:pPr>
        <w:spacing w:after="240" w:line="240" w:lineRule="auto"/>
        <w:rPr>
          <w:del w:id="990" w:author="Nick Joseph" w:date="2020-11-11T19:48:00Z"/>
        </w:rPr>
      </w:pPr>
      <w:del w:id="991" w:author="Nick Joseph" w:date="2020-11-11T19:48:00Z">
        <w:r w:rsidDel="008E1665">
          <w:delText>3. Security Requirements</w:delText>
        </w:r>
      </w:del>
    </w:p>
    <w:p w14:paraId="2F5EC7E5" w14:textId="75D3B31B" w:rsidR="00A55F67" w:rsidDel="008E1665" w:rsidRDefault="00377D66" w:rsidP="00437BAA">
      <w:pPr>
        <w:pStyle w:val="ListParagraph"/>
        <w:numPr>
          <w:ilvl w:val="0"/>
          <w:numId w:val="30"/>
        </w:numPr>
        <w:spacing w:after="240" w:line="276" w:lineRule="auto"/>
        <w:rPr>
          <w:del w:id="992" w:author="Nick Joseph" w:date="2020-11-11T19:48:00Z"/>
        </w:rPr>
      </w:pPr>
      <w:del w:id="993" w:author="Nick Joseph" w:date="2020-11-11T19:48:00Z">
        <w:r w:rsidDel="008E1665">
          <w:delText>Encrypting customer and driver data is important to lower the risk of data getting stolen. GoGoGrocery could use the Advanced Encryption Standard (AES) to encrypt. AES is one of the most secure forms of encryption.</w:delText>
        </w:r>
      </w:del>
    </w:p>
    <w:p w14:paraId="52D37F05" w14:textId="3EBA27C1" w:rsidR="00A55F67" w:rsidDel="008E1665" w:rsidRDefault="00377D66" w:rsidP="00437BAA">
      <w:pPr>
        <w:pStyle w:val="ListParagraph"/>
        <w:numPr>
          <w:ilvl w:val="0"/>
          <w:numId w:val="30"/>
        </w:numPr>
        <w:spacing w:after="240" w:line="276" w:lineRule="auto"/>
        <w:rPr>
          <w:del w:id="994" w:author="Nick Joseph" w:date="2020-11-11T19:48:00Z"/>
        </w:rPr>
      </w:pPr>
      <w:del w:id="995" w:author="Nick Joseph" w:date="2020-11-11T19:48:00Z">
        <w:r w:rsidDel="008E1665">
          <w:delText>Only selected staff can access customer data.</w:delText>
        </w:r>
      </w:del>
    </w:p>
    <w:p w14:paraId="3B969D61" w14:textId="05F9DFD1" w:rsidR="00A55F67" w:rsidDel="008E1665" w:rsidRDefault="00377D66" w:rsidP="00437BAA">
      <w:pPr>
        <w:pStyle w:val="ListParagraph"/>
        <w:numPr>
          <w:ilvl w:val="0"/>
          <w:numId w:val="30"/>
        </w:numPr>
        <w:spacing w:after="240" w:line="276" w:lineRule="auto"/>
        <w:rPr>
          <w:del w:id="996" w:author="Nick Joseph" w:date="2020-11-11T19:48:00Z"/>
        </w:rPr>
      </w:pPr>
      <w:del w:id="997" w:author="Nick Joseph" w:date="2020-11-11T19:48:00Z">
        <w:r w:rsidDel="008E1665">
          <w:delText>Routine security checks on the application’s code to check if there are any unwanted changes to the code. Wanted changes should be documented to avoid confusion.</w:delText>
        </w:r>
      </w:del>
    </w:p>
    <w:p w14:paraId="7723DCE8" w14:textId="27BCFD81" w:rsidR="00A55F67" w:rsidDel="008E1665" w:rsidRDefault="00377D66" w:rsidP="00B40D09">
      <w:pPr>
        <w:pStyle w:val="ListParagraph"/>
        <w:numPr>
          <w:ilvl w:val="0"/>
          <w:numId w:val="30"/>
        </w:numPr>
        <w:spacing w:after="240" w:line="276" w:lineRule="auto"/>
        <w:rPr>
          <w:del w:id="998" w:author="Nick Joseph" w:date="2020-11-11T19:48:00Z"/>
        </w:rPr>
      </w:pPr>
      <w:del w:id="999" w:author="Nick Joseph" w:date="2020-11-11T19:48:00Z">
        <w:r w:rsidDel="008E1665">
          <w:delText>Drivers and customers will not be able to see each other’s contact information after the delivery is finished.</w:delText>
        </w:r>
      </w:del>
    </w:p>
    <w:p w14:paraId="5B3916E1" w14:textId="67FB5FE4" w:rsidR="00A55F67" w:rsidDel="008E1665" w:rsidRDefault="00377D66" w:rsidP="00B40D09">
      <w:pPr>
        <w:spacing w:after="240" w:line="240" w:lineRule="auto"/>
        <w:rPr>
          <w:del w:id="1000" w:author="Nick Joseph" w:date="2020-11-11T19:48:00Z"/>
        </w:rPr>
      </w:pPr>
      <w:del w:id="1001" w:author="Nick Joseph" w:date="2020-11-11T19:48:00Z">
        <w:r w:rsidDel="008E1665">
          <w:delText>5. Service Requirements</w:delText>
        </w:r>
      </w:del>
    </w:p>
    <w:p w14:paraId="05914A8A" w14:textId="5F5FF19E" w:rsidR="00A55F67" w:rsidDel="008E1665" w:rsidRDefault="00377D66" w:rsidP="00EF4B01">
      <w:pPr>
        <w:pStyle w:val="ListParagraph"/>
        <w:numPr>
          <w:ilvl w:val="0"/>
          <w:numId w:val="33"/>
        </w:numPr>
        <w:spacing w:after="240" w:line="276" w:lineRule="auto"/>
        <w:rPr>
          <w:del w:id="1002" w:author="Nick Joseph" w:date="2020-11-11T19:48:00Z"/>
        </w:rPr>
      </w:pPr>
      <w:del w:id="1003" w:author="Nick Joseph" w:date="2020-11-11T19:48:00Z">
        <w:r w:rsidDel="008E1665">
          <w:delText>GoGoGrocery is only available as a mobile application for now.</w:delText>
        </w:r>
      </w:del>
    </w:p>
    <w:p w14:paraId="75E84B73" w14:textId="75432726" w:rsidR="00A55F67" w:rsidDel="008E1665" w:rsidRDefault="00377D66" w:rsidP="00EF4B01">
      <w:pPr>
        <w:pStyle w:val="ListParagraph"/>
        <w:numPr>
          <w:ilvl w:val="0"/>
          <w:numId w:val="33"/>
        </w:numPr>
        <w:spacing w:after="240" w:line="276" w:lineRule="auto"/>
        <w:rPr>
          <w:del w:id="1004" w:author="Nick Joseph" w:date="2020-11-11T19:48:00Z"/>
        </w:rPr>
      </w:pPr>
      <w:del w:id="1005" w:author="Nick Joseph" w:date="2020-11-11T19:48:00Z">
        <w:r w:rsidDel="008E1665">
          <w:delText>GoGoGrocery can only be used starting 5am to 1am as it would be more difficult to search for a driver or open store at times after that.</w:delText>
        </w:r>
      </w:del>
    </w:p>
    <w:p w14:paraId="1DA20B97" w14:textId="74A334A9" w:rsidR="00A55F67" w:rsidDel="008E1665" w:rsidRDefault="00377D66" w:rsidP="00EF4B01">
      <w:pPr>
        <w:pStyle w:val="ListParagraph"/>
        <w:numPr>
          <w:ilvl w:val="0"/>
          <w:numId w:val="33"/>
        </w:numPr>
        <w:spacing w:after="240" w:line="276" w:lineRule="auto"/>
        <w:rPr>
          <w:del w:id="1006" w:author="Nick Joseph" w:date="2020-11-11T19:48:00Z"/>
        </w:rPr>
      </w:pPr>
      <w:del w:id="1007" w:author="Nick Joseph" w:date="2020-11-11T19:48:00Z">
        <w:r w:rsidDel="008E1665">
          <w:delText>GoGoGrocery will only be available to Snohomish and King Country for now.</w:delText>
        </w:r>
      </w:del>
    </w:p>
    <w:p w14:paraId="32FA5E08" w14:textId="1BE136C5" w:rsidR="00A55F67" w:rsidDel="008E1665" w:rsidRDefault="00377D66" w:rsidP="000A4D38">
      <w:pPr>
        <w:spacing w:after="240" w:line="240" w:lineRule="auto"/>
        <w:rPr>
          <w:del w:id="1008" w:author="Nick Joseph" w:date="2020-11-11T19:48:00Z"/>
        </w:rPr>
      </w:pPr>
      <w:del w:id="1009" w:author="Nick Joseph" w:date="2020-11-11T19:48:00Z">
        <w:r w:rsidDel="008E1665">
          <w:delText>6. Development Requirements</w:delText>
        </w:r>
      </w:del>
    </w:p>
    <w:p w14:paraId="754DB15E" w14:textId="11523FEF" w:rsidR="00A55F67" w:rsidDel="008E1665" w:rsidRDefault="00377D66" w:rsidP="000F1546">
      <w:pPr>
        <w:pStyle w:val="ListParagraph"/>
        <w:numPr>
          <w:ilvl w:val="0"/>
          <w:numId w:val="35"/>
        </w:numPr>
        <w:spacing w:after="240" w:line="276" w:lineRule="auto"/>
        <w:rPr>
          <w:del w:id="1010" w:author="Nick Joseph" w:date="2020-11-11T19:48:00Z"/>
        </w:rPr>
      </w:pPr>
      <w:del w:id="1011" w:author="Nick Joseph" w:date="2020-11-11T19:48:00Z">
        <w:r w:rsidDel="008E1665">
          <w:delText>GoGoGrocery will be developed by mid-2021 or latest by late 2021</w:delText>
        </w:r>
      </w:del>
    </w:p>
    <w:p w14:paraId="7B3E5A8A" w14:textId="063DDA6B" w:rsidR="00A55F67" w:rsidDel="008E1665" w:rsidRDefault="00377D66" w:rsidP="000F1546">
      <w:pPr>
        <w:pStyle w:val="ListParagraph"/>
        <w:numPr>
          <w:ilvl w:val="0"/>
          <w:numId w:val="35"/>
        </w:numPr>
        <w:spacing w:after="240" w:line="276" w:lineRule="auto"/>
        <w:rPr>
          <w:del w:id="1012" w:author="Nick Joseph" w:date="2020-11-11T19:48:00Z"/>
        </w:rPr>
      </w:pPr>
      <w:del w:id="1013" w:author="Nick Joseph" w:date="2020-11-11T19:48:00Z">
        <w:r w:rsidDel="008E1665">
          <w:delText>The goal is to develop GoGoGrocery in a cost-efficient manner.</w:delText>
        </w:r>
      </w:del>
    </w:p>
    <w:p w14:paraId="70BAC676" w14:textId="6F57D750" w:rsidR="00A55F67" w:rsidDel="008E1665" w:rsidRDefault="00377D66" w:rsidP="000F1546">
      <w:pPr>
        <w:pStyle w:val="ListParagraph"/>
        <w:numPr>
          <w:ilvl w:val="0"/>
          <w:numId w:val="35"/>
        </w:numPr>
        <w:spacing w:after="240" w:line="276" w:lineRule="auto"/>
        <w:rPr>
          <w:del w:id="1014" w:author="Nick Joseph" w:date="2020-11-11T19:48:00Z"/>
        </w:rPr>
      </w:pPr>
      <w:del w:id="1015" w:author="Nick Joseph" w:date="2020-11-11T19:48:00Z">
        <w:r w:rsidDel="008E1665">
          <w:delText>The schedule for developing the application is must be somewhat flexible due to the circumstances of COVID-19.</w:delText>
        </w:r>
      </w:del>
    </w:p>
    <w:p w14:paraId="7FE1EF8A" w14:textId="17EC02EA" w:rsidR="00A55F67" w:rsidDel="008E1665" w:rsidRDefault="00A55F67" w:rsidP="000A4D38">
      <w:pPr>
        <w:spacing w:after="240" w:line="240" w:lineRule="auto"/>
        <w:rPr>
          <w:del w:id="1016" w:author="Nick Joseph" w:date="2020-11-11T19:48:00Z"/>
        </w:rPr>
      </w:pPr>
    </w:p>
    <w:p w14:paraId="7ADF6A8F" w14:textId="54387F62" w:rsidR="00A55F67" w:rsidDel="008E1665" w:rsidRDefault="00A55F67" w:rsidP="000A4D38">
      <w:pPr>
        <w:spacing w:after="240" w:line="240" w:lineRule="auto"/>
        <w:rPr>
          <w:del w:id="1017" w:author="Nick Joseph" w:date="2020-11-11T19:48:00Z"/>
        </w:rPr>
      </w:pPr>
    </w:p>
    <w:p w14:paraId="112AD5A6" w14:textId="167BAB2B" w:rsidR="00A55F67" w:rsidDel="008E1665" w:rsidRDefault="00A55F67" w:rsidP="000A4D38">
      <w:pPr>
        <w:spacing w:after="240" w:line="240" w:lineRule="auto"/>
        <w:rPr>
          <w:del w:id="1018" w:author="Nick Joseph" w:date="2020-11-11T19:48:00Z"/>
        </w:rPr>
      </w:pPr>
    </w:p>
    <w:p w14:paraId="110108C5" w14:textId="21625EEC" w:rsidR="00A55F67" w:rsidDel="008E1665" w:rsidRDefault="00A55F67" w:rsidP="000A4D38">
      <w:pPr>
        <w:spacing w:after="240" w:line="240" w:lineRule="auto"/>
        <w:rPr>
          <w:del w:id="1019" w:author="Nick Joseph" w:date="2020-11-11T19:48:00Z"/>
        </w:rPr>
      </w:pPr>
    </w:p>
    <w:p w14:paraId="54B1BC39" w14:textId="55E05674" w:rsidR="00A55F67" w:rsidDel="008E1665" w:rsidRDefault="00A55F67" w:rsidP="000A4D38">
      <w:pPr>
        <w:spacing w:after="240" w:line="240" w:lineRule="auto"/>
        <w:rPr>
          <w:del w:id="1020" w:author="Nick Joseph" w:date="2020-11-11T19:48:00Z"/>
        </w:rPr>
      </w:pPr>
    </w:p>
    <w:p w14:paraId="1E0B8F03" w14:textId="1A618E5D" w:rsidR="00A55F67" w:rsidDel="008E1665" w:rsidRDefault="00A55F67" w:rsidP="000A4D38">
      <w:pPr>
        <w:spacing w:after="240" w:line="240" w:lineRule="auto"/>
        <w:rPr>
          <w:del w:id="1021" w:author="Nick Joseph" w:date="2020-11-11T19:48:00Z"/>
        </w:rPr>
      </w:pPr>
    </w:p>
    <w:p w14:paraId="51213A45" w14:textId="2B9F40AE" w:rsidR="00A55F67" w:rsidDel="008E1665" w:rsidRDefault="00A55F67" w:rsidP="000A4D38">
      <w:pPr>
        <w:spacing w:after="240" w:line="240" w:lineRule="auto"/>
        <w:rPr>
          <w:del w:id="1022" w:author="Nick Joseph" w:date="2020-11-11T19:48:00Z"/>
        </w:rPr>
      </w:pPr>
    </w:p>
    <w:p w14:paraId="4A9ABE00" w14:textId="17812436" w:rsidR="00A55F67" w:rsidDel="008E1665" w:rsidRDefault="00A55F67" w:rsidP="00781DE1">
      <w:pPr>
        <w:spacing w:after="240" w:line="240" w:lineRule="auto"/>
        <w:rPr>
          <w:del w:id="1023" w:author="Nick Joseph" w:date="2020-11-11T19:48:00Z"/>
        </w:rPr>
      </w:pPr>
    </w:p>
    <w:p w14:paraId="618C2E14" w14:textId="31C1B5FC" w:rsidR="00A55F67" w:rsidDel="008E1665" w:rsidRDefault="00377D66" w:rsidP="00624B26">
      <w:pPr>
        <w:pStyle w:val="NormalWeb"/>
        <w:ind w:left="567" w:hanging="567"/>
        <w:rPr>
          <w:del w:id="1024" w:author="Nick Joseph" w:date="2020-11-11T19:48:00Z"/>
        </w:rPr>
      </w:pPr>
      <w:del w:id="1025" w:author="Nick Joseph" w:date="2020-11-11T19:48:00Z">
        <w:r w:rsidDel="008E1665">
          <w:delText>10.0 Bibliography</w:delText>
        </w:r>
      </w:del>
    </w:p>
    <w:p w14:paraId="602B483B" w14:textId="27961138" w:rsidR="00624B26" w:rsidDel="00875642" w:rsidRDefault="00624B26" w:rsidP="00624B26">
      <w:pPr>
        <w:pStyle w:val="NormalWeb"/>
        <w:ind w:left="567" w:hanging="567"/>
        <w:rPr>
          <w:del w:id="1026" w:author="Nick Joseph" w:date="2020-11-11T19:09:00Z"/>
          <w:rFonts w:ascii="Helvetica" w:hAnsi="Helvetica" w:cs="Helvetica"/>
        </w:rPr>
      </w:pPr>
      <w:del w:id="1027" w:author="Nick Joseph" w:date="2020-11-11T19:09:00Z">
        <w:r w:rsidRPr="00CD0191" w:rsidDel="00875642">
          <w:rPr>
            <w:rFonts w:ascii="Helvetica" w:hAnsi="Helvetica" w:cs="Helvetica"/>
          </w:rPr>
          <w:delText xml:space="preserve">Larman, Craig. “Evolutionary Requirements.” </w:delText>
        </w:r>
        <w:r w:rsidRPr="00CD0191" w:rsidDel="00875642">
          <w:rPr>
            <w:rFonts w:ascii="Helvetica" w:hAnsi="Helvetica" w:cs="Helvetica"/>
            <w:i/>
            <w:iCs/>
          </w:rPr>
          <w:delText>Applying UML and Patterns: An Introduction to Object-Oriented Analysis and Design and Iterative Development 3rd Edition</w:delText>
        </w:r>
        <w:r w:rsidRPr="00CD0191" w:rsidDel="00875642">
          <w:rPr>
            <w:rFonts w:ascii="Helvetica" w:hAnsi="Helvetica" w:cs="Helvetica"/>
          </w:rPr>
          <w:delText xml:space="preserve">, Addison Wesley Professional, 2004, pp. 103. </w:delText>
        </w:r>
      </w:del>
    </w:p>
    <w:p w14:paraId="71064346" w14:textId="71A132D3" w:rsidR="00972E9E" w:rsidDel="00875642" w:rsidRDefault="00043D71" w:rsidP="00043D71">
      <w:pPr>
        <w:pStyle w:val="NormalWeb"/>
        <w:ind w:left="567" w:hanging="567"/>
        <w:rPr>
          <w:del w:id="1028" w:author="Nick Joseph" w:date="2020-11-11T19:09:00Z"/>
          <w:rFonts w:ascii="Helvetica" w:hAnsi="Helvetica" w:cs="Helvetica"/>
        </w:rPr>
      </w:pPr>
      <w:del w:id="1029" w:author="Nick Joseph" w:date="2020-11-11T19:09:00Z">
        <w:r w:rsidRPr="00CD0191" w:rsidDel="00875642">
          <w:rPr>
            <w:rFonts w:ascii="Helvetica" w:hAnsi="Helvetica" w:cs="Helvetica"/>
          </w:rPr>
          <w:delText>Larman, Craig. “</w:delText>
        </w:r>
        <w:r w:rsidDel="00875642">
          <w:rPr>
            <w:rFonts w:ascii="Helvetica" w:hAnsi="Helvetica" w:cs="Helvetica"/>
          </w:rPr>
          <w:delText>Other</w:delText>
        </w:r>
        <w:r w:rsidRPr="00CD0191" w:rsidDel="00875642">
          <w:rPr>
            <w:rFonts w:ascii="Helvetica" w:hAnsi="Helvetica" w:cs="Helvetica"/>
          </w:rPr>
          <w:delText xml:space="preserve"> Requirements.” </w:delText>
        </w:r>
        <w:r w:rsidRPr="00CD0191" w:rsidDel="00875642">
          <w:rPr>
            <w:rFonts w:ascii="Helvetica" w:hAnsi="Helvetica" w:cs="Helvetica"/>
            <w:i/>
            <w:iCs/>
          </w:rPr>
          <w:delText>Applying UML and Patterns: An Introduction to Object-Oriented Analysis and Design and Iterative Development 3rd Edition</w:delText>
        </w:r>
        <w:r w:rsidRPr="00CD0191" w:rsidDel="00875642">
          <w:rPr>
            <w:rFonts w:ascii="Helvetica" w:hAnsi="Helvetica" w:cs="Helvetica"/>
          </w:rPr>
          <w:delText>, Addison Wesley Professional, 2004, pp. 1</w:delText>
        </w:r>
        <w:r w:rsidDel="00875642">
          <w:rPr>
            <w:rFonts w:ascii="Helvetica" w:hAnsi="Helvetica" w:cs="Helvetica"/>
          </w:rPr>
          <w:delText>67</w:delText>
        </w:r>
        <w:r w:rsidRPr="00CD0191" w:rsidDel="00875642">
          <w:rPr>
            <w:rFonts w:ascii="Helvetica" w:hAnsi="Helvetica" w:cs="Helvetica"/>
          </w:rPr>
          <w:delText xml:space="preserve">. </w:delText>
        </w:r>
      </w:del>
    </w:p>
    <w:p w14:paraId="067AE6E2" w14:textId="39245E4A" w:rsidR="00437BAA" w:rsidDel="00875642" w:rsidRDefault="00437BAA" w:rsidP="00043D71">
      <w:pPr>
        <w:pStyle w:val="NormalWeb"/>
        <w:ind w:left="567" w:hanging="567"/>
        <w:rPr>
          <w:del w:id="1030" w:author="Nick Joseph" w:date="2020-11-11T19:09:00Z"/>
          <w:rFonts w:ascii="Helvetica" w:hAnsi="Helvetica" w:cs="Helvetica"/>
        </w:rPr>
      </w:pPr>
      <w:del w:id="1031" w:author="Nick Joseph" w:date="2020-11-11T19:09:00Z">
        <w:r w:rsidRPr="00437BAA" w:rsidDel="00875642">
          <w:rPr>
            <w:rFonts w:ascii="Helvetica" w:hAnsi="Helvetica" w:cs="Helvetica"/>
          </w:rPr>
          <w:delText>Rouse, Margaret. “What Is AES Encryption and How Does It Work?” SearchSecurity, TechTarget, 17 Apr. 2020, searchsecurity.techtarget.com/definition/Advanced-Encryption-Standard.</w:delText>
        </w:r>
      </w:del>
    </w:p>
    <w:p w14:paraId="2FE198C2" w14:textId="55390270" w:rsidR="005C1CBE" w:rsidRPr="00CD0191" w:rsidDel="00875642" w:rsidRDefault="005C1CBE" w:rsidP="00043D71">
      <w:pPr>
        <w:pStyle w:val="NormalWeb"/>
        <w:ind w:left="567" w:hanging="567"/>
        <w:rPr>
          <w:del w:id="1032" w:author="Nick Joseph" w:date="2020-11-11T19:09:00Z"/>
          <w:rFonts w:ascii="Helvetica" w:hAnsi="Helvetica" w:cs="Helvetica"/>
        </w:rPr>
      </w:pPr>
      <w:del w:id="1033" w:author="Nick Joseph" w:date="2020-11-11T19:09:00Z">
        <w:r w:rsidRPr="005C1CBE" w:rsidDel="00875642">
          <w:rPr>
            <w:rFonts w:ascii="Helvetica" w:hAnsi="Helvetica" w:cs="Helvetica"/>
          </w:rPr>
          <w:delText>Tate, Thayer. “How Long Does It Take To Build Custom Software?” SOLTECH, SOLTECH, 15 Nov. 2019, soltech.net/how-long-does-it-take-to-build-custom-software/.</w:delText>
        </w:r>
      </w:del>
    </w:p>
    <w:p w14:paraId="24D41301" w14:textId="6F6F4CED" w:rsidR="00043D71" w:rsidRPr="00CD0191" w:rsidDel="008E1665" w:rsidRDefault="00043D71" w:rsidP="00624B26">
      <w:pPr>
        <w:pStyle w:val="NormalWeb"/>
        <w:ind w:left="567" w:hanging="567"/>
        <w:rPr>
          <w:del w:id="1034" w:author="Nick Joseph" w:date="2020-11-11T19:48:00Z"/>
          <w:rFonts w:ascii="Helvetica" w:hAnsi="Helvetica" w:cs="Helvetica"/>
        </w:rPr>
      </w:pPr>
    </w:p>
    <w:p w14:paraId="2FD54B1F" w14:textId="1BE70BC6" w:rsidR="00A55F67" w:rsidDel="008E1665" w:rsidRDefault="00A55F67" w:rsidP="000A4D38">
      <w:pPr>
        <w:spacing w:after="240" w:line="240" w:lineRule="auto"/>
        <w:rPr>
          <w:del w:id="1035" w:author="Nick Joseph" w:date="2020-11-11T19:48:00Z"/>
        </w:rPr>
      </w:pPr>
    </w:p>
    <w:p w14:paraId="08175726" w14:textId="1EE22889" w:rsidR="002F3ED8" w:rsidDel="00FC6DE1" w:rsidRDefault="002F3ED8" w:rsidP="007F0FF0">
      <w:pPr>
        <w:spacing w:after="240" w:line="276" w:lineRule="auto"/>
        <w:rPr>
          <w:del w:id="1036" w:author="Nick Joseph" w:date="2020-11-11T19:51:00Z"/>
        </w:rPr>
      </w:pPr>
    </w:p>
    <w:p w14:paraId="2F5CD152" w14:textId="6539E2A3" w:rsidR="00A55F67" w:rsidDel="00FC6DE1" w:rsidRDefault="00A55F67" w:rsidP="007F0FF0">
      <w:pPr>
        <w:spacing w:after="240" w:line="276" w:lineRule="auto"/>
        <w:rPr>
          <w:del w:id="1037" w:author="Nick Joseph" w:date="2020-11-11T19:51:00Z"/>
        </w:rPr>
      </w:pPr>
    </w:p>
    <w:p w14:paraId="01F6DE82" w14:textId="78B8835E" w:rsidR="002F3ED8" w:rsidDel="00FC6DE1" w:rsidRDefault="002F3ED8" w:rsidP="00050FB6">
      <w:pPr>
        <w:spacing w:after="240" w:line="240" w:lineRule="auto"/>
        <w:rPr>
          <w:del w:id="1038" w:author="Nick Joseph" w:date="2020-11-11T19:51:00Z"/>
        </w:rPr>
      </w:pPr>
    </w:p>
    <w:p w14:paraId="06DD2CC2" w14:textId="67E82646" w:rsidR="00050FB6" w:rsidRDefault="00050FB6" w:rsidP="00050FB6">
      <w:pPr>
        <w:spacing w:after="240" w:line="276" w:lineRule="auto"/>
        <w:rPr>
          <w:ins w:id="1039" w:author="Nick Joseph" w:date="2020-11-11T20:24:00Z"/>
        </w:rPr>
      </w:pPr>
    </w:p>
    <w:p w14:paraId="5011487C" w14:textId="42169CF5" w:rsidR="003B5490" w:rsidRPr="003B5490" w:rsidRDefault="003B5490">
      <w:pPr>
        <w:rPr>
          <w:ins w:id="1040" w:author="Nick Joseph" w:date="2020-11-11T20:24:00Z"/>
        </w:rPr>
        <w:pPrChange w:id="1041" w:author="Nick Joseph" w:date="2020-11-11T20:24:00Z">
          <w:pPr>
            <w:spacing w:after="240" w:line="276" w:lineRule="auto"/>
          </w:pPr>
        </w:pPrChange>
      </w:pPr>
    </w:p>
    <w:p w14:paraId="789029A8" w14:textId="4D9B1D3F" w:rsidR="003B5490" w:rsidRPr="003B5490" w:rsidRDefault="003B5490">
      <w:pPr>
        <w:rPr>
          <w:ins w:id="1042" w:author="Nick Joseph" w:date="2020-11-11T20:24:00Z"/>
        </w:rPr>
        <w:pPrChange w:id="1043" w:author="Nick Joseph" w:date="2020-11-11T20:24:00Z">
          <w:pPr>
            <w:spacing w:after="240" w:line="276" w:lineRule="auto"/>
          </w:pPr>
        </w:pPrChange>
      </w:pPr>
    </w:p>
    <w:p w14:paraId="52BDE69B" w14:textId="5A44B7A7" w:rsidR="003B5490" w:rsidRPr="003B5490" w:rsidRDefault="003B5490">
      <w:pPr>
        <w:rPr>
          <w:ins w:id="1044" w:author="Nick Joseph" w:date="2020-11-11T20:24:00Z"/>
        </w:rPr>
        <w:pPrChange w:id="1045" w:author="Nick Joseph" w:date="2020-11-11T20:24:00Z">
          <w:pPr>
            <w:spacing w:after="240" w:line="276" w:lineRule="auto"/>
          </w:pPr>
        </w:pPrChange>
      </w:pPr>
    </w:p>
    <w:p w14:paraId="1946585D" w14:textId="3AB8A155" w:rsidR="003B5490" w:rsidRPr="003B5490" w:rsidRDefault="003B5490">
      <w:pPr>
        <w:rPr>
          <w:ins w:id="1046" w:author="Nick Joseph" w:date="2020-11-11T20:24:00Z"/>
        </w:rPr>
        <w:pPrChange w:id="1047" w:author="Nick Joseph" w:date="2020-11-11T20:24:00Z">
          <w:pPr>
            <w:spacing w:after="240" w:line="276" w:lineRule="auto"/>
          </w:pPr>
        </w:pPrChange>
      </w:pPr>
    </w:p>
    <w:p w14:paraId="58120089" w14:textId="45AB6C9F" w:rsidR="003B5490" w:rsidRPr="003B5490" w:rsidRDefault="003B5490">
      <w:pPr>
        <w:rPr>
          <w:ins w:id="1048" w:author="Nick Joseph" w:date="2020-11-11T20:24:00Z"/>
        </w:rPr>
        <w:pPrChange w:id="1049" w:author="Nick Joseph" w:date="2020-11-11T20:24:00Z">
          <w:pPr>
            <w:spacing w:after="240" w:line="276" w:lineRule="auto"/>
          </w:pPr>
        </w:pPrChange>
      </w:pPr>
    </w:p>
    <w:p w14:paraId="5C72FC55" w14:textId="42472A49" w:rsidR="003B5490" w:rsidRPr="003B5490" w:rsidRDefault="003B5490">
      <w:pPr>
        <w:rPr>
          <w:ins w:id="1050" w:author="Nick Joseph" w:date="2020-11-11T20:24:00Z"/>
        </w:rPr>
        <w:pPrChange w:id="1051" w:author="Nick Joseph" w:date="2020-11-11T20:24:00Z">
          <w:pPr>
            <w:spacing w:after="240" w:line="276" w:lineRule="auto"/>
          </w:pPr>
        </w:pPrChange>
      </w:pPr>
    </w:p>
    <w:p w14:paraId="3F2E1174" w14:textId="65606E4C" w:rsidR="003B5490" w:rsidRPr="003B5490" w:rsidRDefault="003B5490">
      <w:pPr>
        <w:rPr>
          <w:ins w:id="1052" w:author="Nick Joseph" w:date="2020-11-11T20:24:00Z"/>
        </w:rPr>
        <w:pPrChange w:id="1053" w:author="Nick Joseph" w:date="2020-11-11T20:24:00Z">
          <w:pPr>
            <w:spacing w:after="240" w:line="276" w:lineRule="auto"/>
          </w:pPr>
        </w:pPrChange>
      </w:pPr>
    </w:p>
    <w:p w14:paraId="3F744DAC" w14:textId="6BD4A72F" w:rsidR="003B5490" w:rsidRPr="003B5490" w:rsidRDefault="003B5490">
      <w:pPr>
        <w:rPr>
          <w:ins w:id="1054" w:author="Nick Joseph" w:date="2020-11-11T20:24:00Z"/>
        </w:rPr>
        <w:pPrChange w:id="1055" w:author="Nick Joseph" w:date="2020-11-11T20:24:00Z">
          <w:pPr>
            <w:spacing w:after="240" w:line="276" w:lineRule="auto"/>
          </w:pPr>
        </w:pPrChange>
      </w:pPr>
    </w:p>
    <w:p w14:paraId="581E9EE6" w14:textId="29C2BBE4" w:rsidR="003B5490" w:rsidRPr="003B5490" w:rsidRDefault="003B5490">
      <w:pPr>
        <w:rPr>
          <w:ins w:id="1056" w:author="Nick Joseph" w:date="2020-11-11T20:24:00Z"/>
        </w:rPr>
        <w:pPrChange w:id="1057" w:author="Nick Joseph" w:date="2020-11-11T20:24:00Z">
          <w:pPr>
            <w:spacing w:after="240" w:line="276" w:lineRule="auto"/>
          </w:pPr>
        </w:pPrChange>
      </w:pPr>
    </w:p>
    <w:p w14:paraId="2EAEE79B" w14:textId="06F7ED9E" w:rsidR="003B5490" w:rsidRPr="003B5490" w:rsidRDefault="003B5490">
      <w:pPr>
        <w:rPr>
          <w:ins w:id="1058" w:author="Nick Joseph" w:date="2020-11-11T20:24:00Z"/>
        </w:rPr>
        <w:pPrChange w:id="1059" w:author="Nick Joseph" w:date="2020-11-11T20:24:00Z">
          <w:pPr>
            <w:spacing w:after="240" w:line="276" w:lineRule="auto"/>
          </w:pPr>
        </w:pPrChange>
      </w:pPr>
    </w:p>
    <w:p w14:paraId="706384BC" w14:textId="34E8254C" w:rsidR="003B5490" w:rsidRDefault="003B5490" w:rsidP="003B5490">
      <w:pPr>
        <w:rPr>
          <w:ins w:id="1060" w:author="Nick Joseph" w:date="2020-11-11T20:24:00Z"/>
        </w:rPr>
      </w:pPr>
    </w:p>
    <w:p w14:paraId="48EB97F8" w14:textId="3E376850" w:rsidR="003B5490" w:rsidRDefault="003B5490" w:rsidP="003B5490">
      <w:pPr>
        <w:rPr>
          <w:ins w:id="1061" w:author="Nick Joseph" w:date="2020-11-11T20:24:00Z"/>
          <w:rFonts w:ascii="Helvetica" w:hAnsi="Helvetica" w:cs="Helvetica"/>
          <w:b/>
          <w:bCs/>
          <w:color w:val="538135" w:themeColor="accent6" w:themeShade="BF"/>
          <w:sz w:val="36"/>
          <w:szCs w:val="36"/>
          <w14:textOutline w14:w="0" w14:cap="flat" w14:cmpd="sng" w14:algn="ctr">
            <w14:noFill/>
            <w14:prstDash w14:val="solid"/>
            <w14:round/>
          </w14:textOutline>
        </w:rPr>
      </w:pPr>
      <w:ins w:id="1062" w:author="Nick Joseph" w:date="2020-11-11T20:24:00Z">
        <w:r>
          <w:rPr>
            <w:rFonts w:ascii="Helvetica" w:hAnsi="Helvetica" w:cs="Helvetica"/>
            <w:b/>
            <w:bCs/>
            <w:color w:val="538135" w:themeColor="accent6" w:themeShade="BF"/>
            <w:sz w:val="36"/>
            <w:szCs w:val="36"/>
            <w14:textOutline w14:w="0" w14:cap="flat" w14:cmpd="sng" w14:algn="ctr">
              <w14:noFill/>
              <w14:prstDash w14:val="solid"/>
              <w14:round/>
            </w14:textOutline>
          </w:rPr>
          <w:lastRenderedPageBreak/>
          <w:t>2.0 Structural Model</w:t>
        </w:r>
      </w:ins>
    </w:p>
    <w:p w14:paraId="0C3762D7" w14:textId="11E44FFD" w:rsidR="003B5490" w:rsidRDefault="003B5490" w:rsidP="003B5490">
      <w:pPr>
        <w:rPr>
          <w:ins w:id="1063" w:author="Nick Joseph" w:date="2020-11-11T20:27:00Z"/>
          <w:rFonts w:ascii="Helvetica" w:hAnsi="Helvetica" w:cs="Helvetica"/>
          <w:b/>
          <w:bCs/>
          <w:color w:val="538135" w:themeColor="accent6" w:themeShade="BF"/>
          <w:sz w:val="32"/>
          <w:szCs w:val="32"/>
          <w14:textOutline w14:w="0" w14:cap="flat" w14:cmpd="sng" w14:algn="ctr">
            <w14:noFill/>
            <w14:prstDash w14:val="solid"/>
            <w14:round/>
          </w14:textOutline>
        </w:rPr>
      </w:pPr>
      <w:ins w:id="1064" w:author="Nick Joseph" w:date="2020-11-11T20:24:00Z">
        <w:r w:rsidRPr="003B5490">
          <w:rPr>
            <w:rFonts w:ascii="Helvetica" w:hAnsi="Helvetica" w:cs="Helvetica"/>
            <w:b/>
            <w:bCs/>
            <w:color w:val="538135" w:themeColor="accent6" w:themeShade="BF"/>
            <w:sz w:val="32"/>
            <w:szCs w:val="32"/>
            <w14:textOutline w14:w="0" w14:cap="flat" w14:cmpd="sng" w14:algn="ctr">
              <w14:noFill/>
              <w14:prstDash w14:val="solid"/>
              <w14:round/>
            </w14:textOutline>
            <w:rPrChange w:id="1065" w:author="Nick Joseph" w:date="2020-11-11T20:26:00Z">
              <w:rPr>
                <w:rFonts w:ascii="Helvetica" w:hAnsi="Helvetica" w:cs="Helvetica"/>
                <w:b/>
                <w:bCs/>
                <w:color w:val="538135" w:themeColor="accent6" w:themeShade="BF"/>
                <w:sz w:val="36"/>
                <w:szCs w:val="36"/>
                <w14:textOutline w14:w="0" w14:cap="flat" w14:cmpd="sng" w14:algn="ctr">
                  <w14:noFill/>
                  <w14:prstDash w14:val="solid"/>
                  <w14:round/>
                </w14:textOutline>
              </w:rPr>
            </w:rPrChange>
          </w:rPr>
          <w:t>2.1 Introduction</w:t>
        </w:r>
      </w:ins>
    </w:p>
    <w:p w14:paraId="3D3647CC" w14:textId="130AD7C5" w:rsidR="003B5490" w:rsidRPr="003B5490" w:rsidRDefault="003B5490" w:rsidP="003B5490">
      <w:pPr>
        <w:rPr>
          <w:ins w:id="1066" w:author="Nick Joseph" w:date="2020-11-11T20:26:00Z"/>
          <w:rFonts w:ascii="Helvetica" w:hAnsi="Helvetica" w:cs="Helvetica"/>
          <w:color w:val="538135" w:themeColor="accent6" w:themeShade="BF"/>
          <w:sz w:val="32"/>
          <w:szCs w:val="32"/>
          <w14:textOutline w14:w="0" w14:cap="flat" w14:cmpd="sng" w14:algn="ctr">
            <w14:noFill/>
            <w14:prstDash w14:val="solid"/>
            <w14:round/>
          </w14:textOutline>
          <w:rPrChange w:id="1067" w:author="Nick Joseph" w:date="2020-11-11T20:28:00Z">
            <w:rPr>
              <w:ins w:id="1068" w:author="Nick Joseph" w:date="2020-11-11T20:26:00Z"/>
              <w:rFonts w:ascii="Helvetica" w:hAnsi="Helvetica" w:cs="Helvetica"/>
              <w:b/>
              <w:bCs/>
              <w:color w:val="538135" w:themeColor="accent6" w:themeShade="BF"/>
              <w:sz w:val="32"/>
              <w:szCs w:val="32"/>
              <w14:textOutline w14:w="0" w14:cap="flat" w14:cmpd="sng" w14:algn="ctr">
                <w14:noFill/>
                <w14:prstDash w14:val="solid"/>
                <w14:round/>
              </w14:textOutline>
            </w:rPr>
          </w:rPrChange>
        </w:rPr>
      </w:pPr>
      <w:ins w:id="1069" w:author="Nick Joseph" w:date="2020-11-11T20:27:00Z">
        <w:r>
          <w:rPr>
            <w:rFonts w:ascii="Helvetica" w:hAnsi="Helvetica" w:cs="Helvetica"/>
            <w:b/>
            <w:bCs/>
            <w:color w:val="538135" w:themeColor="accent6" w:themeShade="BF"/>
            <w:sz w:val="32"/>
            <w:szCs w:val="32"/>
            <w14:textOutline w14:w="0" w14:cap="flat" w14:cmpd="sng" w14:algn="ctr">
              <w14:noFill/>
              <w14:prstDash w14:val="solid"/>
              <w14:round/>
            </w14:textOutline>
          </w:rPr>
          <w:tab/>
        </w:r>
        <w:r w:rsidRPr="003B5490">
          <w:rPr>
            <w:rFonts w:ascii="Helvetica" w:hAnsi="Helvetica" w:cs="Helvetica"/>
            <w:sz w:val="24"/>
            <w:szCs w:val="24"/>
            <w14:textOutline w14:w="0" w14:cap="flat" w14:cmpd="sng" w14:algn="ctr">
              <w14:noFill/>
              <w14:prstDash w14:val="solid"/>
              <w14:round/>
            </w14:textOutline>
            <w:rPrChange w:id="1070" w:author="Nick Joseph" w:date="2020-11-11T20:29:00Z">
              <w:rPr>
                <w:rFonts w:ascii="Helvetica" w:hAnsi="Helvetica" w:cs="Helvetica"/>
                <w:b/>
                <w:bCs/>
                <w:color w:val="538135" w:themeColor="accent6" w:themeShade="BF"/>
                <w:sz w:val="32"/>
                <w:szCs w:val="32"/>
                <w14:textOutline w14:w="0" w14:cap="flat" w14:cmpd="sng" w14:algn="ctr">
                  <w14:noFill/>
                  <w14:prstDash w14:val="solid"/>
                  <w14:round/>
                </w14:textOutline>
              </w:rPr>
            </w:rPrChange>
          </w:rPr>
          <w:t xml:space="preserve">This section will elaborate </w:t>
        </w:r>
      </w:ins>
      <w:ins w:id="1071" w:author="Nick Joseph" w:date="2020-11-11T20:28:00Z">
        <w:r w:rsidRPr="003B5490">
          <w:rPr>
            <w:rFonts w:ascii="Helvetica" w:hAnsi="Helvetica" w:cs="Helvetica"/>
            <w:sz w:val="24"/>
            <w:szCs w:val="24"/>
            <w14:textOutline w14:w="0" w14:cap="flat" w14:cmpd="sng" w14:algn="ctr">
              <w14:noFill/>
              <w14:prstDash w14:val="solid"/>
              <w14:round/>
            </w14:textOutline>
            <w:rPrChange w:id="1072" w:author="Nick Joseph" w:date="2020-11-11T20:29:00Z">
              <w:rPr>
                <w:rFonts w:ascii="Helvetica" w:hAnsi="Helvetica" w:cs="Helvetica"/>
                <w:b/>
                <w:bCs/>
                <w:color w:val="538135" w:themeColor="accent6" w:themeShade="BF"/>
                <w:sz w:val="32"/>
                <w:szCs w:val="32"/>
                <w14:textOutline w14:w="0" w14:cap="flat" w14:cmpd="sng" w14:algn="ctr">
                  <w14:noFill/>
                  <w14:prstDash w14:val="solid"/>
                  <w14:round/>
                </w14:textOutline>
              </w:rPr>
            </w:rPrChange>
          </w:rPr>
          <w:t xml:space="preserve">on </w:t>
        </w:r>
      </w:ins>
      <w:ins w:id="1073" w:author="Nick Joseph" w:date="2020-11-11T20:27:00Z">
        <w:r w:rsidRPr="003B5490">
          <w:rPr>
            <w:rFonts w:ascii="Helvetica" w:hAnsi="Helvetica" w:cs="Helvetica"/>
            <w:sz w:val="24"/>
            <w:szCs w:val="24"/>
            <w14:textOutline w14:w="0" w14:cap="flat" w14:cmpd="sng" w14:algn="ctr">
              <w14:noFill/>
              <w14:prstDash w14:val="solid"/>
              <w14:round/>
            </w14:textOutline>
            <w:rPrChange w:id="1074" w:author="Nick Joseph" w:date="2020-11-11T20:29:00Z">
              <w:rPr>
                <w:rFonts w:ascii="Helvetica" w:hAnsi="Helvetica" w:cs="Helvetica"/>
                <w:b/>
                <w:bCs/>
                <w:color w:val="538135" w:themeColor="accent6" w:themeShade="BF"/>
                <w:sz w:val="32"/>
                <w:szCs w:val="32"/>
                <w14:textOutline w14:w="0" w14:cap="flat" w14:cmpd="sng" w14:algn="ctr">
                  <w14:noFill/>
                  <w14:prstDash w14:val="solid"/>
                  <w14:round/>
                </w14:textOutline>
              </w:rPr>
            </w:rPrChange>
          </w:rPr>
          <w:t xml:space="preserve">the </w:t>
        </w:r>
      </w:ins>
      <w:ins w:id="1075" w:author="Nick Joseph" w:date="2020-11-11T20:28:00Z">
        <w:r w:rsidRPr="003B5490">
          <w:rPr>
            <w:rFonts w:ascii="Helvetica" w:hAnsi="Helvetica" w:cs="Helvetica"/>
            <w:sz w:val="24"/>
            <w:szCs w:val="24"/>
            <w14:textOutline w14:w="0" w14:cap="flat" w14:cmpd="sng" w14:algn="ctr">
              <w14:noFill/>
              <w14:prstDash w14:val="solid"/>
              <w14:round/>
            </w14:textOutline>
            <w:rPrChange w:id="1076" w:author="Nick Joseph" w:date="2020-11-11T20:29:00Z">
              <w:rPr>
                <w:rFonts w:ascii="Helvetica" w:hAnsi="Helvetica" w:cs="Helvetica"/>
                <w:b/>
                <w:bCs/>
                <w:color w:val="538135" w:themeColor="accent6" w:themeShade="BF"/>
                <w:sz w:val="32"/>
                <w:szCs w:val="32"/>
                <w14:textOutline w14:w="0" w14:cap="flat" w14:cmpd="sng" w14:algn="ctr">
                  <w14:noFill/>
                  <w14:prstDash w14:val="solid"/>
                  <w14:round/>
                </w14:textOutline>
              </w:rPr>
            </w:rPrChange>
          </w:rPr>
          <w:t>process</w:t>
        </w:r>
      </w:ins>
      <w:ins w:id="1077" w:author="Nick Joseph" w:date="2020-11-11T20:27:00Z">
        <w:r w:rsidRPr="003B5490">
          <w:rPr>
            <w:rFonts w:ascii="Helvetica" w:hAnsi="Helvetica" w:cs="Helvetica"/>
            <w:sz w:val="24"/>
            <w:szCs w:val="24"/>
            <w14:textOutline w14:w="0" w14:cap="flat" w14:cmpd="sng" w14:algn="ctr">
              <w14:noFill/>
              <w14:prstDash w14:val="solid"/>
              <w14:round/>
            </w14:textOutline>
            <w:rPrChange w:id="1078" w:author="Nick Joseph" w:date="2020-11-11T20:29:00Z">
              <w:rPr>
                <w:rFonts w:ascii="Helvetica" w:hAnsi="Helvetica" w:cs="Helvetica"/>
                <w:b/>
                <w:bCs/>
                <w:color w:val="538135" w:themeColor="accent6" w:themeShade="BF"/>
                <w:sz w:val="32"/>
                <w:szCs w:val="32"/>
                <w14:textOutline w14:w="0" w14:cap="flat" w14:cmpd="sng" w14:algn="ctr">
                  <w14:noFill/>
                  <w14:prstDash w14:val="solid"/>
                  <w14:round/>
                </w14:textOutline>
              </w:rPr>
            </w:rPrChange>
          </w:rPr>
          <w:t xml:space="preserve"> of the GoGoGrocery system. The section will include a class diagram</w:t>
        </w:r>
      </w:ins>
      <w:ins w:id="1079" w:author="Nick Joseph" w:date="2020-11-11T20:28:00Z">
        <w:r w:rsidRPr="003B5490">
          <w:rPr>
            <w:rFonts w:ascii="Helvetica" w:hAnsi="Helvetica" w:cs="Helvetica"/>
            <w:sz w:val="24"/>
            <w:szCs w:val="24"/>
            <w14:textOutline w14:w="0" w14:cap="flat" w14:cmpd="sng" w14:algn="ctr">
              <w14:noFill/>
              <w14:prstDash w14:val="solid"/>
              <w14:round/>
            </w14:textOutline>
            <w:rPrChange w:id="1080" w:author="Nick Joseph" w:date="2020-11-11T20:29:00Z">
              <w:rPr>
                <w:rFonts w:ascii="Helvetica" w:hAnsi="Helvetica" w:cs="Helvetica"/>
                <w:b/>
                <w:bCs/>
                <w:color w:val="538135" w:themeColor="accent6" w:themeShade="BF"/>
                <w:sz w:val="32"/>
                <w:szCs w:val="32"/>
                <w14:textOutline w14:w="0" w14:cap="flat" w14:cmpd="sng" w14:algn="ctr">
                  <w14:noFill/>
                  <w14:prstDash w14:val="solid"/>
                  <w14:round/>
                </w14:textOutline>
              </w:rPr>
            </w:rPrChange>
          </w:rPr>
          <w:t xml:space="preserve"> and an explanation of each class in detail.</w:t>
        </w:r>
      </w:ins>
    </w:p>
    <w:p w14:paraId="2C836FC9" w14:textId="19EECB41" w:rsidR="003B5490" w:rsidRDefault="003B5490" w:rsidP="003B5490">
      <w:pPr>
        <w:rPr>
          <w:ins w:id="1081" w:author="Nick Joseph" w:date="2020-11-12T19:32:00Z"/>
          <w:rFonts w:ascii="Helvetica" w:hAnsi="Helvetica" w:cs="Helvetica"/>
          <w:b/>
          <w:bCs/>
          <w:color w:val="538135" w:themeColor="accent6" w:themeShade="BF"/>
          <w:sz w:val="32"/>
          <w:szCs w:val="32"/>
          <w14:textOutline w14:w="0" w14:cap="flat" w14:cmpd="sng" w14:algn="ctr">
            <w14:noFill/>
            <w14:prstDash w14:val="solid"/>
            <w14:round/>
          </w14:textOutline>
        </w:rPr>
      </w:pPr>
      <w:ins w:id="1082" w:author="Nick Joseph" w:date="2020-11-11T20:26:00Z">
        <w:r w:rsidRPr="00D46361">
          <w:rPr>
            <w:rFonts w:ascii="Helvetica" w:hAnsi="Helvetica" w:cs="Helvetica"/>
            <w:b/>
            <w:bCs/>
            <w:color w:val="538135" w:themeColor="accent6" w:themeShade="BF"/>
            <w:sz w:val="32"/>
            <w:szCs w:val="32"/>
            <w14:textOutline w14:w="0" w14:cap="flat" w14:cmpd="sng" w14:algn="ctr">
              <w14:noFill/>
              <w14:prstDash w14:val="solid"/>
              <w14:round/>
            </w14:textOutline>
          </w:rPr>
          <w:t>2.</w:t>
        </w:r>
        <w:r>
          <w:rPr>
            <w:rFonts w:ascii="Helvetica" w:hAnsi="Helvetica" w:cs="Helvetica"/>
            <w:b/>
            <w:bCs/>
            <w:color w:val="538135" w:themeColor="accent6" w:themeShade="BF"/>
            <w:sz w:val="32"/>
            <w:szCs w:val="32"/>
            <w14:textOutline w14:w="0" w14:cap="flat" w14:cmpd="sng" w14:algn="ctr">
              <w14:noFill/>
              <w14:prstDash w14:val="solid"/>
              <w14:round/>
            </w14:textOutline>
          </w:rPr>
          <w:t>2</w:t>
        </w:r>
        <w:r w:rsidRPr="00D46361">
          <w:rPr>
            <w:rFonts w:ascii="Helvetica" w:hAnsi="Helvetica" w:cs="Helvetica"/>
            <w:b/>
            <w:bCs/>
            <w:color w:val="538135" w:themeColor="accent6" w:themeShade="BF"/>
            <w:sz w:val="32"/>
            <w:szCs w:val="32"/>
            <w14:textOutline w14:w="0" w14:cap="flat" w14:cmpd="sng" w14:algn="ctr">
              <w14:noFill/>
              <w14:prstDash w14:val="solid"/>
              <w14:round/>
            </w14:textOutline>
          </w:rPr>
          <w:t xml:space="preserve"> </w:t>
        </w:r>
        <w:r>
          <w:rPr>
            <w:rFonts w:ascii="Helvetica" w:hAnsi="Helvetica" w:cs="Helvetica"/>
            <w:b/>
            <w:bCs/>
            <w:color w:val="538135" w:themeColor="accent6" w:themeShade="BF"/>
            <w:sz w:val="32"/>
            <w:szCs w:val="32"/>
            <w14:textOutline w14:w="0" w14:cap="flat" w14:cmpd="sng" w14:algn="ctr">
              <w14:noFill/>
              <w14:prstDash w14:val="solid"/>
              <w14:round/>
            </w14:textOutline>
          </w:rPr>
          <w:t>Class Diagram</w:t>
        </w:r>
      </w:ins>
    </w:p>
    <w:p w14:paraId="7BC59848" w14:textId="78F8346F" w:rsidR="00D5590D" w:rsidRDefault="00010CE9" w:rsidP="003B5490">
      <w:pPr>
        <w:rPr>
          <w:ins w:id="1083" w:author="Nick Joseph" w:date="2020-11-12T20:20:00Z"/>
          <w:rFonts w:ascii="Helvetica" w:hAnsi="Helvetica" w:cs="Helvetica"/>
          <w:b/>
          <w:bCs/>
          <w:color w:val="538135" w:themeColor="accent6" w:themeShade="BF"/>
          <w:sz w:val="32"/>
          <w:szCs w:val="32"/>
          <w14:textOutline w14:w="0" w14:cap="flat" w14:cmpd="sng" w14:algn="ctr">
            <w14:noFill/>
            <w14:prstDash w14:val="solid"/>
            <w14:round/>
          </w14:textOutline>
        </w:rPr>
      </w:pPr>
      <w:ins w:id="1084" w:author="Nick Joseph" w:date="2020-11-14T15:27:00Z">
        <w:r>
          <w:rPr>
            <w:noProof/>
          </w:rPr>
          <w:drawing>
            <wp:anchor distT="0" distB="0" distL="114300" distR="114300" simplePos="0" relativeHeight="251660288" behindDoc="1" locked="0" layoutInCell="1" allowOverlap="1" wp14:anchorId="4A2DD940" wp14:editId="6D2AD938">
              <wp:simplePos x="0" y="0"/>
              <wp:positionH relativeFrom="margin">
                <wp:posOffset>-434975</wp:posOffset>
              </wp:positionH>
              <wp:positionV relativeFrom="paragraph">
                <wp:posOffset>407670</wp:posOffset>
              </wp:positionV>
              <wp:extent cx="7003415" cy="4129405"/>
              <wp:effectExtent l="0" t="0" r="6985" b="4445"/>
              <wp:wrapTight wrapText="bothSides">
                <wp:wrapPolygon edited="0">
                  <wp:start x="0" y="0"/>
                  <wp:lineTo x="0" y="21524"/>
                  <wp:lineTo x="21563" y="21524"/>
                  <wp:lineTo x="2156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03415" cy="4129405"/>
                      </a:xfrm>
                      <a:prstGeom prst="rect">
                        <a:avLst/>
                      </a:prstGeom>
                    </pic:spPr>
                  </pic:pic>
                </a:graphicData>
              </a:graphic>
              <wp14:sizeRelH relativeFrom="page">
                <wp14:pctWidth>0</wp14:pctWidth>
              </wp14:sizeRelH>
              <wp14:sizeRelV relativeFrom="page">
                <wp14:pctHeight>0</wp14:pctHeight>
              </wp14:sizeRelV>
            </wp:anchor>
          </w:drawing>
        </w:r>
      </w:ins>
      <w:ins w:id="1085" w:author="Nick Joseph" w:date="2020-11-12T19:32:00Z">
        <w:r w:rsidR="00D5590D">
          <w:rPr>
            <w:rFonts w:ascii="Helvetica" w:hAnsi="Helvetica" w:cs="Helvetica"/>
            <w:b/>
            <w:bCs/>
            <w:color w:val="538135" w:themeColor="accent6" w:themeShade="BF"/>
            <w:sz w:val="32"/>
            <w:szCs w:val="32"/>
            <w14:textOutline w14:w="0" w14:cap="flat" w14:cmpd="sng" w14:algn="ctr">
              <w14:noFill/>
              <w14:prstDash w14:val="solid"/>
              <w14:round/>
            </w14:textOutline>
          </w:rPr>
          <w:tab/>
        </w:r>
      </w:ins>
    </w:p>
    <w:p w14:paraId="53083F6B" w14:textId="0428B3A0" w:rsidR="00BB2000" w:rsidRDefault="00BB2000" w:rsidP="003B5490">
      <w:pPr>
        <w:rPr>
          <w:ins w:id="1086" w:author="Nick Joseph" w:date="2020-11-12T20:20:00Z"/>
          <w:rFonts w:ascii="Helvetica" w:hAnsi="Helvetica" w:cs="Helvetica"/>
          <w:b/>
          <w:bCs/>
          <w:color w:val="538135" w:themeColor="accent6" w:themeShade="BF"/>
          <w:sz w:val="32"/>
          <w:szCs w:val="32"/>
          <w14:textOutline w14:w="0" w14:cap="flat" w14:cmpd="sng" w14:algn="ctr">
            <w14:noFill/>
            <w14:prstDash w14:val="solid"/>
            <w14:round/>
          </w14:textOutline>
        </w:rPr>
      </w:pPr>
    </w:p>
    <w:p w14:paraId="287FA52B" w14:textId="43F02442" w:rsidR="00BB2000" w:rsidRDefault="00BB2000" w:rsidP="003B5490">
      <w:pPr>
        <w:rPr>
          <w:ins w:id="1087" w:author="Nick Joseph" w:date="2020-11-12T20:20:00Z"/>
          <w:rFonts w:ascii="Helvetica" w:hAnsi="Helvetica" w:cs="Helvetica"/>
          <w:b/>
          <w:bCs/>
          <w:color w:val="538135" w:themeColor="accent6" w:themeShade="BF"/>
          <w:sz w:val="32"/>
          <w:szCs w:val="32"/>
          <w14:textOutline w14:w="0" w14:cap="flat" w14:cmpd="sng" w14:algn="ctr">
            <w14:noFill/>
            <w14:prstDash w14:val="solid"/>
            <w14:round/>
          </w14:textOutline>
        </w:rPr>
      </w:pPr>
    </w:p>
    <w:p w14:paraId="6EABD64F" w14:textId="514988D6" w:rsidR="00BB2000" w:rsidRDefault="00BB2000" w:rsidP="003B5490">
      <w:pPr>
        <w:rPr>
          <w:ins w:id="1088" w:author="Nick Joseph" w:date="2020-11-12T20:20:00Z"/>
          <w:rFonts w:ascii="Helvetica" w:hAnsi="Helvetica" w:cs="Helvetica"/>
          <w:b/>
          <w:bCs/>
          <w:color w:val="538135" w:themeColor="accent6" w:themeShade="BF"/>
          <w:sz w:val="32"/>
          <w:szCs w:val="32"/>
          <w14:textOutline w14:w="0" w14:cap="flat" w14:cmpd="sng" w14:algn="ctr">
            <w14:noFill/>
            <w14:prstDash w14:val="solid"/>
            <w14:round/>
          </w14:textOutline>
        </w:rPr>
      </w:pPr>
    </w:p>
    <w:p w14:paraId="0D136891" w14:textId="3C9F2897" w:rsidR="00BB2000" w:rsidRDefault="00BB2000" w:rsidP="003B5490">
      <w:pPr>
        <w:rPr>
          <w:ins w:id="1089" w:author="Nick Joseph" w:date="2020-11-12T20:20:00Z"/>
          <w:rFonts w:ascii="Helvetica" w:hAnsi="Helvetica" w:cs="Helvetica"/>
          <w:b/>
          <w:bCs/>
          <w:color w:val="538135" w:themeColor="accent6" w:themeShade="BF"/>
          <w:sz w:val="32"/>
          <w:szCs w:val="32"/>
          <w14:textOutline w14:w="0" w14:cap="flat" w14:cmpd="sng" w14:algn="ctr">
            <w14:noFill/>
            <w14:prstDash w14:val="solid"/>
            <w14:round/>
          </w14:textOutline>
        </w:rPr>
      </w:pPr>
    </w:p>
    <w:p w14:paraId="0103190C" w14:textId="7FDE9ACD" w:rsidR="00AD7C6A" w:rsidRDefault="00AD7C6A" w:rsidP="003B5490">
      <w:pPr>
        <w:rPr>
          <w:ins w:id="1090" w:author="Nick Joseph" w:date="2020-11-12T20:22:00Z"/>
          <w:rFonts w:ascii="Helvetica" w:hAnsi="Helvetica" w:cs="Helvetica"/>
          <w:b/>
          <w:bCs/>
          <w:color w:val="538135" w:themeColor="accent6" w:themeShade="BF"/>
          <w:sz w:val="32"/>
          <w:szCs w:val="32"/>
          <w14:textOutline w14:w="0" w14:cap="flat" w14:cmpd="sng" w14:algn="ctr">
            <w14:noFill/>
            <w14:prstDash w14:val="solid"/>
            <w14:round/>
          </w14:textOutline>
        </w:rPr>
      </w:pPr>
    </w:p>
    <w:p w14:paraId="19E5A4FC" w14:textId="77777777" w:rsidR="00AD7C6A" w:rsidRDefault="00AD7C6A" w:rsidP="003B5490">
      <w:pPr>
        <w:rPr>
          <w:ins w:id="1091" w:author="Nick Joseph" w:date="2020-11-11T20:26:00Z"/>
          <w:sz w:val="20"/>
          <w:szCs w:val="20"/>
        </w:rPr>
      </w:pPr>
    </w:p>
    <w:p w14:paraId="00CAC02C" w14:textId="7B594FE6" w:rsidR="003B5490" w:rsidRPr="00D46361" w:rsidRDefault="003B5490" w:rsidP="003B5490">
      <w:pPr>
        <w:rPr>
          <w:ins w:id="1092" w:author="Nick Joseph" w:date="2020-11-11T20:26:00Z"/>
          <w:sz w:val="20"/>
          <w:szCs w:val="20"/>
        </w:rPr>
      </w:pPr>
      <w:ins w:id="1093" w:author="Nick Joseph" w:date="2020-11-11T20:26:00Z">
        <w:r w:rsidRPr="00D46361">
          <w:rPr>
            <w:rFonts w:ascii="Helvetica" w:hAnsi="Helvetica" w:cs="Helvetica"/>
            <w:b/>
            <w:bCs/>
            <w:color w:val="538135" w:themeColor="accent6" w:themeShade="BF"/>
            <w:sz w:val="32"/>
            <w:szCs w:val="32"/>
            <w14:textOutline w14:w="0" w14:cap="flat" w14:cmpd="sng" w14:algn="ctr">
              <w14:noFill/>
              <w14:prstDash w14:val="solid"/>
              <w14:round/>
            </w14:textOutline>
          </w:rPr>
          <w:lastRenderedPageBreak/>
          <w:t>2.</w:t>
        </w:r>
        <w:r>
          <w:rPr>
            <w:rFonts w:ascii="Helvetica" w:hAnsi="Helvetica" w:cs="Helvetica"/>
            <w:b/>
            <w:bCs/>
            <w:color w:val="538135" w:themeColor="accent6" w:themeShade="BF"/>
            <w:sz w:val="32"/>
            <w:szCs w:val="32"/>
            <w14:textOutline w14:w="0" w14:cap="flat" w14:cmpd="sng" w14:algn="ctr">
              <w14:noFill/>
              <w14:prstDash w14:val="solid"/>
              <w14:round/>
            </w14:textOutline>
          </w:rPr>
          <w:t>3</w:t>
        </w:r>
        <w:r w:rsidRPr="00D46361">
          <w:rPr>
            <w:rFonts w:ascii="Helvetica" w:hAnsi="Helvetica" w:cs="Helvetica"/>
            <w:b/>
            <w:bCs/>
            <w:color w:val="538135" w:themeColor="accent6" w:themeShade="BF"/>
            <w:sz w:val="32"/>
            <w:szCs w:val="32"/>
            <w14:textOutline w14:w="0" w14:cap="flat" w14:cmpd="sng" w14:algn="ctr">
              <w14:noFill/>
              <w14:prstDash w14:val="solid"/>
              <w14:round/>
            </w14:textOutline>
          </w:rPr>
          <w:t xml:space="preserve"> </w:t>
        </w:r>
        <w:r>
          <w:rPr>
            <w:rFonts w:ascii="Helvetica" w:hAnsi="Helvetica" w:cs="Helvetica"/>
            <w:b/>
            <w:bCs/>
            <w:color w:val="538135" w:themeColor="accent6" w:themeShade="BF"/>
            <w:sz w:val="32"/>
            <w:szCs w:val="32"/>
            <w14:textOutline w14:w="0" w14:cap="flat" w14:cmpd="sng" w14:algn="ctr">
              <w14:noFill/>
              <w14:prstDash w14:val="solid"/>
              <w14:round/>
            </w14:textOutline>
          </w:rPr>
          <w:t>Metadata</w:t>
        </w:r>
      </w:ins>
    </w:p>
    <w:p w14:paraId="7AAA4054" w14:textId="46D46194" w:rsidR="00DC5393" w:rsidRPr="00010CE9" w:rsidRDefault="00010CE9" w:rsidP="00AD7C6A">
      <w:pPr>
        <w:rPr>
          <w:ins w:id="1094" w:author="Nick Joseph" w:date="2020-11-12T20:35:00Z"/>
          <w:noProof/>
          <w:rPrChange w:id="1095" w:author="Nick Joseph" w:date="2020-11-14T15:26:00Z">
            <w:rPr>
              <w:ins w:id="1096" w:author="Nick Joseph" w:date="2020-11-12T20:35:00Z"/>
              <w:rFonts w:ascii="Helvetica" w:hAnsi="Helvetica" w:cs="Helvetica"/>
              <w:sz w:val="24"/>
              <w:szCs w:val="24"/>
            </w:rPr>
          </w:rPrChange>
        </w:rPr>
      </w:pPr>
      <w:ins w:id="1097" w:author="Nick Joseph" w:date="2020-11-14T15:26:00Z">
        <w:r>
          <w:rPr>
            <w:noProof/>
          </w:rPr>
          <w:drawing>
            <wp:inline distT="0" distB="0" distL="0" distR="0" wp14:anchorId="4C1DC76E" wp14:editId="2D78B050">
              <wp:extent cx="2790825" cy="2562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0825" cy="2562225"/>
                      </a:xfrm>
                      <a:prstGeom prst="rect">
                        <a:avLst/>
                      </a:prstGeom>
                    </pic:spPr>
                  </pic:pic>
                </a:graphicData>
              </a:graphic>
            </wp:inline>
          </w:drawing>
        </w:r>
      </w:ins>
    </w:p>
    <w:p w14:paraId="3B4426E1" w14:textId="6614B782" w:rsidR="00AD7C6A" w:rsidRDefault="00DC5393" w:rsidP="00AD7C6A">
      <w:pPr>
        <w:rPr>
          <w:ins w:id="1098" w:author="Nick Joseph" w:date="2020-11-12T20:36:00Z"/>
          <w:rFonts w:ascii="Helvetica" w:hAnsi="Helvetica" w:cs="Helvetica"/>
          <w:sz w:val="24"/>
          <w:szCs w:val="24"/>
        </w:rPr>
      </w:pPr>
      <w:ins w:id="1099" w:author="Nick Joseph" w:date="2020-11-12T20:33:00Z">
        <w:r w:rsidRPr="00C075E6">
          <w:rPr>
            <w:rFonts w:ascii="Helvetica" w:hAnsi="Helvetica" w:cs="Helvetica"/>
            <w:b/>
            <w:bCs/>
            <w:sz w:val="24"/>
            <w:szCs w:val="24"/>
            <w:rPrChange w:id="1100" w:author="Nick Joseph" w:date="2020-11-12T21:15:00Z">
              <w:rPr>
                <w:rFonts w:ascii="Helvetica" w:hAnsi="Helvetica" w:cs="Helvetica"/>
                <w:sz w:val="24"/>
                <w:szCs w:val="24"/>
              </w:rPr>
            </w:rPrChange>
          </w:rPr>
          <w:t>Description</w:t>
        </w:r>
        <w:r>
          <w:rPr>
            <w:rFonts w:ascii="Helvetica" w:hAnsi="Helvetica" w:cs="Helvetica"/>
            <w:sz w:val="24"/>
            <w:szCs w:val="24"/>
          </w:rPr>
          <w:t xml:space="preserve">: This </w:t>
        </w:r>
      </w:ins>
      <w:ins w:id="1101" w:author="Nick Joseph" w:date="2020-11-12T20:36:00Z">
        <w:r>
          <w:rPr>
            <w:rFonts w:ascii="Helvetica" w:hAnsi="Helvetica" w:cs="Helvetica"/>
            <w:sz w:val="24"/>
            <w:szCs w:val="24"/>
          </w:rPr>
          <w:t>class represents a customer of the GoGoGrocery application.</w:t>
        </w:r>
      </w:ins>
    </w:p>
    <w:p w14:paraId="43D0EDBD" w14:textId="6EA8D9DC" w:rsidR="00DC5393" w:rsidRDefault="00DC5393" w:rsidP="00AD7C6A">
      <w:pPr>
        <w:rPr>
          <w:ins w:id="1102" w:author="Nick Joseph" w:date="2020-11-12T20:36:00Z"/>
          <w:rFonts w:ascii="Helvetica" w:hAnsi="Helvetica" w:cs="Helvetica"/>
          <w:sz w:val="24"/>
          <w:szCs w:val="24"/>
        </w:rPr>
      </w:pPr>
      <w:ins w:id="1103" w:author="Nick Joseph" w:date="2020-11-12T20:36:00Z">
        <w:r w:rsidRPr="00C075E6">
          <w:rPr>
            <w:rFonts w:ascii="Helvetica" w:hAnsi="Helvetica" w:cs="Helvetica"/>
            <w:b/>
            <w:bCs/>
            <w:sz w:val="24"/>
            <w:szCs w:val="24"/>
            <w:rPrChange w:id="1104" w:author="Nick Joseph" w:date="2020-11-12T21:15:00Z">
              <w:rPr>
                <w:rFonts w:ascii="Helvetica" w:hAnsi="Helvetica" w:cs="Helvetica"/>
                <w:sz w:val="24"/>
                <w:szCs w:val="24"/>
              </w:rPr>
            </w:rPrChange>
          </w:rPr>
          <w:t>Visibility</w:t>
        </w:r>
        <w:r>
          <w:rPr>
            <w:rFonts w:ascii="Helvetica" w:hAnsi="Helvetica" w:cs="Helvetica"/>
            <w:sz w:val="24"/>
            <w:szCs w:val="24"/>
          </w:rPr>
          <w:t>: Public</w:t>
        </w:r>
      </w:ins>
    </w:p>
    <w:p w14:paraId="5EBABCB7" w14:textId="5CBD8535" w:rsidR="00DC5393" w:rsidRDefault="00DC5393" w:rsidP="00AD7C6A">
      <w:pPr>
        <w:rPr>
          <w:ins w:id="1105" w:author="Nick Joseph" w:date="2020-11-12T20:38:00Z"/>
          <w:rFonts w:ascii="Helvetica" w:hAnsi="Helvetica" w:cs="Helvetica"/>
          <w:sz w:val="24"/>
          <w:szCs w:val="24"/>
        </w:rPr>
      </w:pPr>
      <w:ins w:id="1106" w:author="Nick Joseph" w:date="2020-11-12T20:36:00Z">
        <w:r w:rsidRPr="00C075E6">
          <w:rPr>
            <w:rFonts w:ascii="Helvetica" w:hAnsi="Helvetica" w:cs="Helvetica"/>
            <w:b/>
            <w:bCs/>
            <w:sz w:val="24"/>
            <w:szCs w:val="24"/>
            <w:rPrChange w:id="1107" w:author="Nick Joseph" w:date="2020-11-12T21:15:00Z">
              <w:rPr>
                <w:rFonts w:ascii="Helvetica" w:hAnsi="Helvetica" w:cs="Helvetica"/>
                <w:sz w:val="24"/>
                <w:szCs w:val="24"/>
              </w:rPr>
            </w:rPrChange>
          </w:rPr>
          <w:t>Is Abstract</w:t>
        </w:r>
        <w:r>
          <w:rPr>
            <w:rFonts w:ascii="Helvetica" w:hAnsi="Helvetica" w:cs="Helvetica"/>
            <w:sz w:val="24"/>
            <w:szCs w:val="24"/>
          </w:rPr>
          <w:t>: No</w:t>
        </w:r>
      </w:ins>
    </w:p>
    <w:tbl>
      <w:tblPr>
        <w:tblStyle w:val="TableGrid"/>
        <w:tblW w:w="10334" w:type="dxa"/>
        <w:tblLook w:val="04A0" w:firstRow="1" w:lastRow="0" w:firstColumn="1" w:lastColumn="0" w:noHBand="0" w:noVBand="1"/>
        <w:tblPrChange w:id="1108" w:author="Nick Joseph" w:date="2020-11-12T20:40:00Z">
          <w:tblPr>
            <w:tblStyle w:val="TableGrid"/>
            <w:tblW w:w="9364" w:type="dxa"/>
            <w:tblLook w:val="04A0" w:firstRow="1" w:lastRow="0" w:firstColumn="1" w:lastColumn="0" w:noHBand="0" w:noVBand="1"/>
          </w:tblPr>
        </w:tblPrChange>
      </w:tblPr>
      <w:tblGrid>
        <w:gridCol w:w="2951"/>
        <w:gridCol w:w="1417"/>
        <w:gridCol w:w="843"/>
        <w:gridCol w:w="1043"/>
        <w:gridCol w:w="790"/>
        <w:gridCol w:w="1083"/>
        <w:gridCol w:w="1323"/>
        <w:gridCol w:w="977"/>
        <w:tblGridChange w:id="1109">
          <w:tblGrid>
            <w:gridCol w:w="2951"/>
            <w:gridCol w:w="1417"/>
            <w:gridCol w:w="750"/>
            <w:gridCol w:w="1043"/>
            <w:gridCol w:w="790"/>
            <w:gridCol w:w="1083"/>
            <w:gridCol w:w="1323"/>
            <w:gridCol w:w="977"/>
          </w:tblGrid>
        </w:tblGridChange>
      </w:tblGrid>
      <w:tr w:rsidR="00DC5393" w14:paraId="562F6AD4" w14:textId="77777777" w:rsidTr="00DC5393">
        <w:trPr>
          <w:trHeight w:val="962"/>
          <w:ins w:id="1110" w:author="Nick Joseph" w:date="2020-11-12T20:38:00Z"/>
        </w:trPr>
        <w:tc>
          <w:tcPr>
            <w:tcW w:w="2951" w:type="dxa"/>
            <w:tcPrChange w:id="1111" w:author="Nick Joseph" w:date="2020-11-12T20:40:00Z">
              <w:tcPr>
                <w:tcW w:w="2854" w:type="dxa"/>
              </w:tcPr>
            </w:tcPrChange>
          </w:tcPr>
          <w:p w14:paraId="561E7DCF" w14:textId="7DE79C56" w:rsidR="00DC5393" w:rsidRPr="00DC5393" w:rsidRDefault="00DC5393">
            <w:pPr>
              <w:spacing w:before="240" w:after="240"/>
              <w:rPr>
                <w:ins w:id="1112" w:author="Nick Joseph" w:date="2020-11-12T20:38:00Z"/>
                <w:rFonts w:ascii="Helvetica" w:hAnsi="Helvetica" w:cs="Helvetica"/>
                <w:sz w:val="24"/>
                <w:szCs w:val="24"/>
              </w:rPr>
              <w:pPrChange w:id="1113" w:author="Nick Joseph" w:date="2020-11-12T20:39:00Z">
                <w:pPr/>
              </w:pPrChange>
            </w:pPr>
            <w:ins w:id="1114" w:author="Nick Joseph" w:date="2020-11-12T20:38:00Z">
              <w:r w:rsidRPr="00DC5393">
                <w:rPr>
                  <w:rFonts w:ascii="Helvetica" w:hAnsi="Helvetica" w:cs="Helvetica"/>
                  <w:sz w:val="24"/>
                  <w:szCs w:val="24"/>
                </w:rPr>
                <w:t>Name</w:t>
              </w:r>
            </w:ins>
          </w:p>
        </w:tc>
        <w:tc>
          <w:tcPr>
            <w:tcW w:w="1417" w:type="dxa"/>
            <w:tcPrChange w:id="1115" w:author="Nick Joseph" w:date="2020-11-12T20:40:00Z">
              <w:tcPr>
                <w:tcW w:w="1374" w:type="dxa"/>
              </w:tcPr>
            </w:tcPrChange>
          </w:tcPr>
          <w:p w14:paraId="6ACD58E5" w14:textId="53675D6A" w:rsidR="00DC5393" w:rsidRPr="00DC5393" w:rsidRDefault="00DC5393" w:rsidP="00AD7C6A">
            <w:pPr>
              <w:rPr>
                <w:ins w:id="1116" w:author="Nick Joseph" w:date="2020-11-12T20:38:00Z"/>
                <w:rFonts w:ascii="Helvetica" w:hAnsi="Helvetica" w:cs="Helvetica"/>
                <w:sz w:val="24"/>
                <w:szCs w:val="24"/>
              </w:rPr>
            </w:pPr>
            <w:ins w:id="1117" w:author="Nick Joseph" w:date="2020-11-12T20:39:00Z">
              <w:r w:rsidRPr="00DC5393">
                <w:rPr>
                  <w:rFonts w:ascii="Helvetica" w:hAnsi="Helvetica" w:cs="Helvetica"/>
                  <w:sz w:val="24"/>
                  <w:szCs w:val="24"/>
                </w:rPr>
                <w:t>Description</w:t>
              </w:r>
            </w:ins>
          </w:p>
        </w:tc>
        <w:tc>
          <w:tcPr>
            <w:tcW w:w="750" w:type="dxa"/>
            <w:tcPrChange w:id="1118" w:author="Nick Joseph" w:date="2020-11-12T20:40:00Z">
              <w:tcPr>
                <w:tcW w:w="731" w:type="dxa"/>
              </w:tcPr>
            </w:tcPrChange>
          </w:tcPr>
          <w:p w14:paraId="62D83C34" w14:textId="1DE3DD88" w:rsidR="00DC5393" w:rsidRPr="00DC5393" w:rsidRDefault="00DC5393" w:rsidP="00AD7C6A">
            <w:pPr>
              <w:rPr>
                <w:ins w:id="1119" w:author="Nick Joseph" w:date="2020-11-12T20:38:00Z"/>
                <w:rFonts w:ascii="Helvetica" w:hAnsi="Helvetica" w:cs="Helvetica"/>
                <w:sz w:val="24"/>
                <w:szCs w:val="24"/>
              </w:rPr>
            </w:pPr>
            <w:ins w:id="1120" w:author="Nick Joseph" w:date="2020-11-12T20:39:00Z">
              <w:r w:rsidRPr="00DC5393">
                <w:rPr>
                  <w:rFonts w:ascii="Helvetica" w:hAnsi="Helvetica" w:cs="Helvetica"/>
                  <w:sz w:val="24"/>
                  <w:szCs w:val="24"/>
                </w:rPr>
                <w:t>Data Type</w:t>
              </w:r>
            </w:ins>
          </w:p>
        </w:tc>
        <w:tc>
          <w:tcPr>
            <w:tcW w:w="1043" w:type="dxa"/>
            <w:tcPrChange w:id="1121" w:author="Nick Joseph" w:date="2020-11-12T20:40:00Z">
              <w:tcPr>
                <w:tcW w:w="1013" w:type="dxa"/>
              </w:tcPr>
            </w:tcPrChange>
          </w:tcPr>
          <w:p w14:paraId="1C8A9034" w14:textId="382AB991" w:rsidR="00DC5393" w:rsidRPr="00DC5393" w:rsidRDefault="00DC5393" w:rsidP="00AD7C6A">
            <w:pPr>
              <w:rPr>
                <w:ins w:id="1122" w:author="Nick Joseph" w:date="2020-11-12T20:38:00Z"/>
                <w:rFonts w:ascii="Helvetica" w:hAnsi="Helvetica" w:cs="Helvetica"/>
                <w:sz w:val="24"/>
                <w:szCs w:val="24"/>
              </w:rPr>
            </w:pPr>
            <w:ins w:id="1123" w:author="Nick Joseph" w:date="2020-11-12T20:39:00Z">
              <w:r w:rsidRPr="00DC5393">
                <w:rPr>
                  <w:rFonts w:ascii="Helvetica" w:hAnsi="Helvetica" w:cs="Helvetica"/>
                  <w:sz w:val="24"/>
                  <w:szCs w:val="24"/>
                </w:rPr>
                <w:t>Is Derived</w:t>
              </w:r>
            </w:ins>
          </w:p>
        </w:tc>
        <w:tc>
          <w:tcPr>
            <w:tcW w:w="944" w:type="dxa"/>
            <w:tcPrChange w:id="1124" w:author="Nick Joseph" w:date="2020-11-12T20:40:00Z">
              <w:tcPr>
                <w:tcW w:w="769" w:type="dxa"/>
              </w:tcPr>
            </w:tcPrChange>
          </w:tcPr>
          <w:p w14:paraId="0ACAD14B" w14:textId="0D35548A" w:rsidR="00DC5393" w:rsidRPr="00DC5393" w:rsidRDefault="00DC5393" w:rsidP="00AD7C6A">
            <w:pPr>
              <w:rPr>
                <w:ins w:id="1125" w:author="Nick Joseph" w:date="2020-11-12T20:38:00Z"/>
                <w:rFonts w:ascii="Helvetica" w:hAnsi="Helvetica" w:cs="Helvetica"/>
                <w:sz w:val="24"/>
                <w:szCs w:val="24"/>
              </w:rPr>
            </w:pPr>
            <w:ins w:id="1126" w:author="Nick Joseph" w:date="2020-11-12T20:39:00Z">
              <w:r w:rsidRPr="00DC5393">
                <w:rPr>
                  <w:rFonts w:ascii="Helvetica" w:hAnsi="Helvetica" w:cs="Helvetica"/>
                  <w:sz w:val="24"/>
                  <w:szCs w:val="24"/>
                </w:rPr>
                <w:t>Is Read Only</w:t>
              </w:r>
            </w:ins>
          </w:p>
        </w:tc>
        <w:tc>
          <w:tcPr>
            <w:tcW w:w="929" w:type="dxa"/>
            <w:tcPrChange w:id="1127" w:author="Nick Joseph" w:date="2020-11-12T20:40:00Z">
              <w:tcPr>
                <w:tcW w:w="1052" w:type="dxa"/>
              </w:tcPr>
            </w:tcPrChange>
          </w:tcPr>
          <w:p w14:paraId="21CBD8C7" w14:textId="28A12D78" w:rsidR="00DC5393" w:rsidRPr="00DC5393" w:rsidRDefault="00DC5393" w:rsidP="00AD7C6A">
            <w:pPr>
              <w:rPr>
                <w:ins w:id="1128" w:author="Nick Joseph" w:date="2020-11-12T20:38:00Z"/>
                <w:rFonts w:ascii="Helvetica" w:hAnsi="Helvetica" w:cs="Helvetica"/>
                <w:sz w:val="24"/>
                <w:szCs w:val="24"/>
              </w:rPr>
            </w:pPr>
            <w:ins w:id="1129" w:author="Nick Joseph" w:date="2020-11-12T20:39:00Z">
              <w:r w:rsidRPr="00DC5393">
                <w:rPr>
                  <w:rFonts w:ascii="Helvetica" w:hAnsi="Helvetica" w:cs="Helvetica"/>
                  <w:sz w:val="24"/>
                  <w:szCs w:val="24"/>
                </w:rPr>
                <w:t>Visibility</w:t>
              </w:r>
            </w:ins>
          </w:p>
        </w:tc>
        <w:tc>
          <w:tcPr>
            <w:tcW w:w="1323" w:type="dxa"/>
            <w:tcPrChange w:id="1130" w:author="Nick Joseph" w:date="2020-11-12T20:40:00Z">
              <w:tcPr>
                <w:tcW w:w="1335" w:type="dxa"/>
              </w:tcPr>
            </w:tcPrChange>
          </w:tcPr>
          <w:p w14:paraId="24481C6B" w14:textId="4C50CA07" w:rsidR="00DC5393" w:rsidRPr="00DC5393" w:rsidRDefault="00DC5393" w:rsidP="00AD7C6A">
            <w:pPr>
              <w:rPr>
                <w:ins w:id="1131" w:author="Nick Joseph" w:date="2020-11-12T20:38:00Z"/>
                <w:rFonts w:ascii="Helvetica" w:hAnsi="Helvetica" w:cs="Helvetica"/>
                <w:sz w:val="24"/>
                <w:szCs w:val="24"/>
              </w:rPr>
            </w:pPr>
            <w:ins w:id="1132" w:author="Nick Joseph" w:date="2020-11-12T20:40:00Z">
              <w:r w:rsidRPr="00DC5393">
                <w:rPr>
                  <w:rFonts w:ascii="Helvetica" w:hAnsi="Helvetica" w:cs="Helvetica"/>
                  <w:sz w:val="24"/>
                  <w:szCs w:val="24"/>
                </w:rPr>
                <w:t>Multiplicity</w:t>
              </w:r>
            </w:ins>
          </w:p>
        </w:tc>
        <w:tc>
          <w:tcPr>
            <w:tcW w:w="977" w:type="dxa"/>
            <w:tcPrChange w:id="1133" w:author="Nick Joseph" w:date="2020-11-12T20:40:00Z">
              <w:tcPr>
                <w:tcW w:w="236" w:type="dxa"/>
              </w:tcPr>
            </w:tcPrChange>
          </w:tcPr>
          <w:p w14:paraId="7D76EB57" w14:textId="3952A0A5" w:rsidR="00DC5393" w:rsidRDefault="00DC5393" w:rsidP="00AD7C6A">
            <w:pPr>
              <w:rPr>
                <w:ins w:id="1134" w:author="Nick Joseph" w:date="2020-11-12T20:38:00Z"/>
                <w:rFonts w:ascii="Helvetica" w:hAnsi="Helvetica" w:cs="Helvetica"/>
                <w:sz w:val="24"/>
                <w:szCs w:val="24"/>
              </w:rPr>
            </w:pPr>
            <w:ins w:id="1135" w:author="Nick Joseph" w:date="2020-11-12T20:40:00Z">
              <w:r>
                <w:rPr>
                  <w:rFonts w:ascii="Helvetica" w:hAnsi="Helvetica" w:cs="Helvetica"/>
                  <w:sz w:val="24"/>
                  <w:szCs w:val="24"/>
                </w:rPr>
                <w:t>Default Value</w:t>
              </w:r>
            </w:ins>
          </w:p>
        </w:tc>
      </w:tr>
      <w:tr w:rsidR="00DC5393" w14:paraId="0BB6467F" w14:textId="77777777" w:rsidTr="00DC5393">
        <w:trPr>
          <w:ins w:id="1136" w:author="Nick Joseph" w:date="2020-11-12T20:38:00Z"/>
        </w:trPr>
        <w:tc>
          <w:tcPr>
            <w:tcW w:w="2951" w:type="dxa"/>
            <w:tcPrChange w:id="1137" w:author="Nick Joseph" w:date="2020-11-12T20:40:00Z">
              <w:tcPr>
                <w:tcW w:w="2854" w:type="dxa"/>
              </w:tcPr>
            </w:tcPrChange>
          </w:tcPr>
          <w:p w14:paraId="74223B87" w14:textId="2888F86D" w:rsidR="00DC5393" w:rsidRPr="00DC5393" w:rsidRDefault="00DC5393">
            <w:pPr>
              <w:spacing w:before="240" w:after="240"/>
              <w:rPr>
                <w:ins w:id="1138" w:author="Nick Joseph" w:date="2020-11-12T20:38:00Z"/>
                <w:rFonts w:ascii="Helvetica" w:hAnsi="Helvetica" w:cs="Helvetica"/>
                <w:sz w:val="24"/>
                <w:szCs w:val="24"/>
              </w:rPr>
              <w:pPrChange w:id="1139" w:author="Nick Joseph" w:date="2020-11-12T20:39:00Z">
                <w:pPr/>
              </w:pPrChange>
            </w:pPr>
            <w:ins w:id="1140" w:author="Nick Joseph" w:date="2020-11-12T20:38:00Z">
              <w:r w:rsidRPr="00DC5393">
                <w:rPr>
                  <w:rFonts w:ascii="Helvetica" w:hAnsi="Helvetica" w:cs="Helvetica"/>
                  <w:sz w:val="24"/>
                  <w:szCs w:val="24"/>
                </w:rPr>
                <w:t>customerName</w:t>
              </w:r>
            </w:ins>
          </w:p>
        </w:tc>
        <w:tc>
          <w:tcPr>
            <w:tcW w:w="1417" w:type="dxa"/>
            <w:tcPrChange w:id="1141" w:author="Nick Joseph" w:date="2020-11-12T20:40:00Z">
              <w:tcPr>
                <w:tcW w:w="1374" w:type="dxa"/>
              </w:tcPr>
            </w:tcPrChange>
          </w:tcPr>
          <w:p w14:paraId="60529530" w14:textId="3A6EF2BE" w:rsidR="00DC5393" w:rsidRPr="00DC5393" w:rsidRDefault="00DC5393" w:rsidP="00AD7C6A">
            <w:pPr>
              <w:rPr>
                <w:ins w:id="1142" w:author="Nick Joseph" w:date="2020-11-12T20:38:00Z"/>
                <w:rFonts w:ascii="Helvetica" w:hAnsi="Helvetica" w:cs="Helvetica"/>
                <w:sz w:val="24"/>
                <w:szCs w:val="24"/>
              </w:rPr>
            </w:pPr>
            <w:ins w:id="1143" w:author="Nick Joseph" w:date="2020-11-12T20:41:00Z">
              <w:r w:rsidRPr="00DC5393">
                <w:rPr>
                  <w:rFonts w:ascii="Helvetica" w:hAnsi="Helvetica" w:cs="Helvetica"/>
                  <w:sz w:val="24"/>
                  <w:szCs w:val="24"/>
                </w:rPr>
                <w:t>First, Last name.</w:t>
              </w:r>
            </w:ins>
          </w:p>
        </w:tc>
        <w:tc>
          <w:tcPr>
            <w:tcW w:w="750" w:type="dxa"/>
            <w:tcPrChange w:id="1144" w:author="Nick Joseph" w:date="2020-11-12T20:40:00Z">
              <w:tcPr>
                <w:tcW w:w="731" w:type="dxa"/>
              </w:tcPr>
            </w:tcPrChange>
          </w:tcPr>
          <w:p w14:paraId="5B32490C" w14:textId="58C921DD" w:rsidR="00DC5393" w:rsidRPr="00DC5393" w:rsidRDefault="00DC5393" w:rsidP="00AD7C6A">
            <w:pPr>
              <w:rPr>
                <w:ins w:id="1145" w:author="Nick Joseph" w:date="2020-11-12T20:38:00Z"/>
                <w:rFonts w:ascii="Helvetica" w:hAnsi="Helvetica" w:cs="Helvetica"/>
                <w:sz w:val="24"/>
                <w:szCs w:val="24"/>
              </w:rPr>
            </w:pPr>
            <w:ins w:id="1146" w:author="Nick Joseph" w:date="2020-11-12T21:00:00Z">
              <w:r>
                <w:rPr>
                  <w:rFonts w:ascii="Helvetica" w:hAnsi="Helvetica" w:cs="Helvetica"/>
                  <w:sz w:val="24"/>
                  <w:szCs w:val="24"/>
                </w:rPr>
                <w:t>String</w:t>
              </w:r>
            </w:ins>
          </w:p>
        </w:tc>
        <w:tc>
          <w:tcPr>
            <w:tcW w:w="1043" w:type="dxa"/>
            <w:tcPrChange w:id="1147" w:author="Nick Joseph" w:date="2020-11-12T20:40:00Z">
              <w:tcPr>
                <w:tcW w:w="1013" w:type="dxa"/>
              </w:tcPr>
            </w:tcPrChange>
          </w:tcPr>
          <w:p w14:paraId="33293FCE" w14:textId="386D9DCD" w:rsidR="00DC5393" w:rsidRPr="00DC5393" w:rsidRDefault="00DC5393" w:rsidP="00AD7C6A">
            <w:pPr>
              <w:rPr>
                <w:ins w:id="1148" w:author="Nick Joseph" w:date="2020-11-12T20:38:00Z"/>
                <w:rFonts w:ascii="Helvetica" w:hAnsi="Helvetica" w:cs="Helvetica"/>
                <w:sz w:val="24"/>
                <w:szCs w:val="24"/>
              </w:rPr>
            </w:pPr>
            <w:ins w:id="1149" w:author="Nick Joseph" w:date="2020-11-12T21:00:00Z">
              <w:r>
                <w:rPr>
                  <w:rFonts w:ascii="Helvetica" w:hAnsi="Helvetica" w:cs="Helvetica"/>
                  <w:sz w:val="24"/>
                  <w:szCs w:val="24"/>
                </w:rPr>
                <w:t>No</w:t>
              </w:r>
            </w:ins>
          </w:p>
        </w:tc>
        <w:tc>
          <w:tcPr>
            <w:tcW w:w="944" w:type="dxa"/>
            <w:tcPrChange w:id="1150" w:author="Nick Joseph" w:date="2020-11-12T20:40:00Z">
              <w:tcPr>
                <w:tcW w:w="769" w:type="dxa"/>
              </w:tcPr>
            </w:tcPrChange>
          </w:tcPr>
          <w:p w14:paraId="508191A2" w14:textId="259CCC89" w:rsidR="00DC5393" w:rsidRPr="00DC5393" w:rsidRDefault="00DC5393" w:rsidP="00AD7C6A">
            <w:pPr>
              <w:rPr>
                <w:ins w:id="1151" w:author="Nick Joseph" w:date="2020-11-12T20:38:00Z"/>
                <w:rFonts w:ascii="Helvetica" w:hAnsi="Helvetica" w:cs="Helvetica"/>
                <w:sz w:val="24"/>
                <w:szCs w:val="24"/>
              </w:rPr>
            </w:pPr>
            <w:ins w:id="1152" w:author="Nick Joseph" w:date="2020-11-12T21:12:00Z">
              <w:r>
                <w:rPr>
                  <w:rFonts w:ascii="Helvetica" w:hAnsi="Helvetica" w:cs="Helvetica"/>
                  <w:sz w:val="24"/>
                  <w:szCs w:val="24"/>
                </w:rPr>
                <w:t>No</w:t>
              </w:r>
            </w:ins>
          </w:p>
        </w:tc>
        <w:tc>
          <w:tcPr>
            <w:tcW w:w="929" w:type="dxa"/>
            <w:tcPrChange w:id="1153" w:author="Nick Joseph" w:date="2020-11-12T20:40:00Z">
              <w:tcPr>
                <w:tcW w:w="1052" w:type="dxa"/>
              </w:tcPr>
            </w:tcPrChange>
          </w:tcPr>
          <w:p w14:paraId="15BCDEDA" w14:textId="4D76B3CA" w:rsidR="00DC5393" w:rsidRPr="00DC5393" w:rsidRDefault="00DC5393" w:rsidP="00AD7C6A">
            <w:pPr>
              <w:rPr>
                <w:ins w:id="1154" w:author="Nick Joseph" w:date="2020-11-12T20:38:00Z"/>
                <w:rFonts w:ascii="Helvetica" w:hAnsi="Helvetica" w:cs="Helvetica"/>
                <w:sz w:val="24"/>
                <w:szCs w:val="24"/>
              </w:rPr>
            </w:pPr>
            <w:ins w:id="1155" w:author="Nick Joseph" w:date="2020-11-12T21:12:00Z">
              <w:r>
                <w:rPr>
                  <w:rFonts w:ascii="Helvetica" w:hAnsi="Helvetica" w:cs="Helvetica"/>
                  <w:sz w:val="24"/>
                  <w:szCs w:val="24"/>
                </w:rPr>
                <w:t>Private</w:t>
              </w:r>
            </w:ins>
          </w:p>
        </w:tc>
        <w:tc>
          <w:tcPr>
            <w:tcW w:w="1323" w:type="dxa"/>
            <w:tcPrChange w:id="1156" w:author="Nick Joseph" w:date="2020-11-12T20:40:00Z">
              <w:tcPr>
                <w:tcW w:w="1335" w:type="dxa"/>
              </w:tcPr>
            </w:tcPrChange>
          </w:tcPr>
          <w:p w14:paraId="09BE135C" w14:textId="4C74BC9F" w:rsidR="00DC5393" w:rsidRPr="00DC5393" w:rsidRDefault="00DC5393" w:rsidP="00AD7C6A">
            <w:pPr>
              <w:rPr>
                <w:ins w:id="1157" w:author="Nick Joseph" w:date="2020-11-12T20:38:00Z"/>
                <w:rFonts w:ascii="Helvetica" w:hAnsi="Helvetica" w:cs="Helvetica"/>
                <w:sz w:val="24"/>
                <w:szCs w:val="24"/>
              </w:rPr>
            </w:pPr>
            <w:ins w:id="1158" w:author="Nick Joseph" w:date="2020-11-12T21:12:00Z">
              <w:r>
                <w:rPr>
                  <w:rFonts w:ascii="Helvetica" w:hAnsi="Helvetica" w:cs="Helvetica"/>
                  <w:sz w:val="24"/>
                  <w:szCs w:val="24"/>
                </w:rPr>
                <w:t>1</w:t>
              </w:r>
            </w:ins>
          </w:p>
        </w:tc>
        <w:tc>
          <w:tcPr>
            <w:tcW w:w="977" w:type="dxa"/>
            <w:tcPrChange w:id="1159" w:author="Nick Joseph" w:date="2020-11-12T20:40:00Z">
              <w:tcPr>
                <w:tcW w:w="236" w:type="dxa"/>
              </w:tcPr>
            </w:tcPrChange>
          </w:tcPr>
          <w:p w14:paraId="5BF972CF" w14:textId="5617F479" w:rsidR="00DC5393" w:rsidRDefault="00DC5393" w:rsidP="00AD7C6A">
            <w:pPr>
              <w:rPr>
                <w:ins w:id="1160" w:author="Nick Joseph" w:date="2020-11-12T20:38:00Z"/>
                <w:rFonts w:ascii="Helvetica" w:hAnsi="Helvetica" w:cs="Helvetica"/>
                <w:sz w:val="24"/>
                <w:szCs w:val="24"/>
              </w:rPr>
            </w:pPr>
            <w:ins w:id="1161" w:author="Nick Joseph" w:date="2020-11-12T21:12:00Z">
              <w:r>
                <w:rPr>
                  <w:rFonts w:ascii="Helvetica" w:hAnsi="Helvetica" w:cs="Helvetica"/>
                  <w:sz w:val="24"/>
                  <w:szCs w:val="24"/>
                </w:rPr>
                <w:t>None</w:t>
              </w:r>
            </w:ins>
          </w:p>
        </w:tc>
      </w:tr>
      <w:tr w:rsidR="00DC5393" w14:paraId="03408624" w14:textId="77777777" w:rsidTr="00DC5393">
        <w:trPr>
          <w:ins w:id="1162" w:author="Nick Joseph" w:date="2020-11-12T20:38:00Z"/>
        </w:trPr>
        <w:tc>
          <w:tcPr>
            <w:tcW w:w="2951" w:type="dxa"/>
            <w:tcPrChange w:id="1163" w:author="Nick Joseph" w:date="2020-11-12T20:40:00Z">
              <w:tcPr>
                <w:tcW w:w="2854" w:type="dxa"/>
              </w:tcPr>
            </w:tcPrChange>
          </w:tcPr>
          <w:p w14:paraId="6ABB1AB3" w14:textId="75835540" w:rsidR="00DC5393" w:rsidRPr="00DC5393" w:rsidRDefault="00DC5393">
            <w:pPr>
              <w:spacing w:before="240" w:after="240"/>
              <w:rPr>
                <w:ins w:id="1164" w:author="Nick Joseph" w:date="2020-11-12T20:38:00Z"/>
                <w:rFonts w:ascii="Helvetica" w:hAnsi="Helvetica" w:cs="Helvetica"/>
                <w:sz w:val="24"/>
                <w:szCs w:val="24"/>
              </w:rPr>
              <w:pPrChange w:id="1165" w:author="Nick Joseph" w:date="2020-11-12T20:39:00Z">
                <w:pPr/>
              </w:pPrChange>
            </w:pPr>
            <w:ins w:id="1166" w:author="Nick Joseph" w:date="2020-11-12T20:38:00Z">
              <w:r w:rsidRPr="00DC5393">
                <w:rPr>
                  <w:rFonts w:ascii="Helvetica" w:hAnsi="Helvetica" w:cs="Helvetica"/>
                  <w:sz w:val="24"/>
                  <w:szCs w:val="24"/>
                </w:rPr>
                <w:t>customerEmail</w:t>
              </w:r>
            </w:ins>
          </w:p>
        </w:tc>
        <w:tc>
          <w:tcPr>
            <w:tcW w:w="1417" w:type="dxa"/>
            <w:tcPrChange w:id="1167" w:author="Nick Joseph" w:date="2020-11-12T20:40:00Z">
              <w:tcPr>
                <w:tcW w:w="1374" w:type="dxa"/>
              </w:tcPr>
            </w:tcPrChange>
          </w:tcPr>
          <w:p w14:paraId="26FC3772" w14:textId="053EA61D" w:rsidR="00DC5393" w:rsidRPr="00DC5393" w:rsidRDefault="00DC5393" w:rsidP="00AD7C6A">
            <w:pPr>
              <w:rPr>
                <w:ins w:id="1168" w:author="Nick Joseph" w:date="2020-11-12T20:38:00Z"/>
                <w:rFonts w:ascii="Helvetica" w:hAnsi="Helvetica" w:cs="Helvetica"/>
                <w:sz w:val="24"/>
                <w:szCs w:val="24"/>
              </w:rPr>
            </w:pPr>
            <w:ins w:id="1169" w:author="Nick Joseph" w:date="2020-11-12T20:41:00Z">
              <w:r w:rsidRPr="00DC5393">
                <w:rPr>
                  <w:rFonts w:ascii="Helvetica" w:hAnsi="Helvetica" w:cs="Helvetica"/>
                  <w:sz w:val="24"/>
                  <w:szCs w:val="24"/>
                </w:rPr>
                <w:t>Email to login to the app.</w:t>
              </w:r>
            </w:ins>
          </w:p>
        </w:tc>
        <w:tc>
          <w:tcPr>
            <w:tcW w:w="750" w:type="dxa"/>
            <w:tcPrChange w:id="1170" w:author="Nick Joseph" w:date="2020-11-12T20:40:00Z">
              <w:tcPr>
                <w:tcW w:w="731" w:type="dxa"/>
              </w:tcPr>
            </w:tcPrChange>
          </w:tcPr>
          <w:p w14:paraId="34E7D1E7" w14:textId="0A965748" w:rsidR="00DC5393" w:rsidRPr="00DC5393" w:rsidRDefault="00DC5393" w:rsidP="00AD7C6A">
            <w:pPr>
              <w:rPr>
                <w:ins w:id="1171" w:author="Nick Joseph" w:date="2020-11-12T20:38:00Z"/>
                <w:rFonts w:ascii="Helvetica" w:hAnsi="Helvetica" w:cs="Helvetica"/>
                <w:sz w:val="24"/>
                <w:szCs w:val="24"/>
              </w:rPr>
            </w:pPr>
            <w:ins w:id="1172" w:author="Nick Joseph" w:date="2020-11-12T21:00:00Z">
              <w:r>
                <w:rPr>
                  <w:rFonts w:ascii="Helvetica" w:hAnsi="Helvetica" w:cs="Helvetica"/>
                  <w:sz w:val="24"/>
                  <w:szCs w:val="24"/>
                </w:rPr>
                <w:t>String</w:t>
              </w:r>
            </w:ins>
          </w:p>
        </w:tc>
        <w:tc>
          <w:tcPr>
            <w:tcW w:w="1043" w:type="dxa"/>
            <w:tcPrChange w:id="1173" w:author="Nick Joseph" w:date="2020-11-12T20:40:00Z">
              <w:tcPr>
                <w:tcW w:w="1013" w:type="dxa"/>
              </w:tcPr>
            </w:tcPrChange>
          </w:tcPr>
          <w:p w14:paraId="3C6C5B51" w14:textId="3D8A776F" w:rsidR="00DC5393" w:rsidRPr="00DC5393" w:rsidRDefault="00DC5393" w:rsidP="00AD7C6A">
            <w:pPr>
              <w:rPr>
                <w:ins w:id="1174" w:author="Nick Joseph" w:date="2020-11-12T20:38:00Z"/>
                <w:rFonts w:ascii="Helvetica" w:hAnsi="Helvetica" w:cs="Helvetica"/>
                <w:sz w:val="24"/>
                <w:szCs w:val="24"/>
              </w:rPr>
            </w:pPr>
            <w:ins w:id="1175" w:author="Nick Joseph" w:date="2020-11-12T21:00:00Z">
              <w:r>
                <w:rPr>
                  <w:rFonts w:ascii="Helvetica" w:hAnsi="Helvetica" w:cs="Helvetica"/>
                  <w:sz w:val="24"/>
                  <w:szCs w:val="24"/>
                </w:rPr>
                <w:t>No</w:t>
              </w:r>
            </w:ins>
          </w:p>
        </w:tc>
        <w:tc>
          <w:tcPr>
            <w:tcW w:w="944" w:type="dxa"/>
            <w:tcPrChange w:id="1176" w:author="Nick Joseph" w:date="2020-11-12T20:40:00Z">
              <w:tcPr>
                <w:tcW w:w="769" w:type="dxa"/>
              </w:tcPr>
            </w:tcPrChange>
          </w:tcPr>
          <w:p w14:paraId="23F80872" w14:textId="0B5F5BBF" w:rsidR="00DC5393" w:rsidRPr="00DC5393" w:rsidRDefault="00DC5393" w:rsidP="00AD7C6A">
            <w:pPr>
              <w:rPr>
                <w:ins w:id="1177" w:author="Nick Joseph" w:date="2020-11-12T20:38:00Z"/>
                <w:rFonts w:ascii="Helvetica" w:hAnsi="Helvetica" w:cs="Helvetica"/>
                <w:sz w:val="24"/>
                <w:szCs w:val="24"/>
              </w:rPr>
            </w:pPr>
            <w:ins w:id="1178" w:author="Nick Joseph" w:date="2020-11-12T21:12:00Z">
              <w:r>
                <w:rPr>
                  <w:rFonts w:ascii="Helvetica" w:hAnsi="Helvetica" w:cs="Helvetica"/>
                  <w:sz w:val="24"/>
                  <w:szCs w:val="24"/>
                </w:rPr>
                <w:t>No</w:t>
              </w:r>
            </w:ins>
          </w:p>
        </w:tc>
        <w:tc>
          <w:tcPr>
            <w:tcW w:w="929" w:type="dxa"/>
            <w:tcPrChange w:id="1179" w:author="Nick Joseph" w:date="2020-11-12T20:40:00Z">
              <w:tcPr>
                <w:tcW w:w="1052" w:type="dxa"/>
              </w:tcPr>
            </w:tcPrChange>
          </w:tcPr>
          <w:p w14:paraId="7D68C4F8" w14:textId="60A7808C" w:rsidR="00DC5393" w:rsidRPr="00DC5393" w:rsidRDefault="00DC5393" w:rsidP="00AD7C6A">
            <w:pPr>
              <w:rPr>
                <w:ins w:id="1180" w:author="Nick Joseph" w:date="2020-11-12T20:38:00Z"/>
                <w:rFonts w:ascii="Helvetica" w:hAnsi="Helvetica" w:cs="Helvetica"/>
                <w:sz w:val="24"/>
                <w:szCs w:val="24"/>
              </w:rPr>
            </w:pPr>
            <w:ins w:id="1181" w:author="Nick Joseph" w:date="2020-11-12T21:12:00Z">
              <w:r>
                <w:rPr>
                  <w:rFonts w:ascii="Helvetica" w:hAnsi="Helvetica" w:cs="Helvetica"/>
                  <w:sz w:val="24"/>
                  <w:szCs w:val="24"/>
                </w:rPr>
                <w:t>Private</w:t>
              </w:r>
            </w:ins>
          </w:p>
        </w:tc>
        <w:tc>
          <w:tcPr>
            <w:tcW w:w="1323" w:type="dxa"/>
            <w:tcPrChange w:id="1182" w:author="Nick Joseph" w:date="2020-11-12T20:40:00Z">
              <w:tcPr>
                <w:tcW w:w="1335" w:type="dxa"/>
              </w:tcPr>
            </w:tcPrChange>
          </w:tcPr>
          <w:p w14:paraId="375949D7" w14:textId="3574F46F" w:rsidR="00DC5393" w:rsidRPr="00DC5393" w:rsidRDefault="00DC5393" w:rsidP="00AD7C6A">
            <w:pPr>
              <w:rPr>
                <w:ins w:id="1183" w:author="Nick Joseph" w:date="2020-11-12T20:38:00Z"/>
                <w:rFonts w:ascii="Helvetica" w:hAnsi="Helvetica" w:cs="Helvetica"/>
                <w:sz w:val="24"/>
                <w:szCs w:val="24"/>
              </w:rPr>
            </w:pPr>
            <w:ins w:id="1184" w:author="Nick Joseph" w:date="2020-11-12T21:12:00Z">
              <w:r>
                <w:rPr>
                  <w:rFonts w:ascii="Helvetica" w:hAnsi="Helvetica" w:cs="Helvetica"/>
                  <w:sz w:val="24"/>
                  <w:szCs w:val="24"/>
                </w:rPr>
                <w:t>1</w:t>
              </w:r>
            </w:ins>
          </w:p>
        </w:tc>
        <w:tc>
          <w:tcPr>
            <w:tcW w:w="977" w:type="dxa"/>
            <w:tcPrChange w:id="1185" w:author="Nick Joseph" w:date="2020-11-12T20:40:00Z">
              <w:tcPr>
                <w:tcW w:w="236" w:type="dxa"/>
              </w:tcPr>
            </w:tcPrChange>
          </w:tcPr>
          <w:p w14:paraId="77729EBC" w14:textId="0C997D24" w:rsidR="00DC5393" w:rsidRDefault="00DC5393" w:rsidP="00AD7C6A">
            <w:pPr>
              <w:rPr>
                <w:ins w:id="1186" w:author="Nick Joseph" w:date="2020-11-12T20:38:00Z"/>
                <w:rFonts w:ascii="Helvetica" w:hAnsi="Helvetica" w:cs="Helvetica"/>
                <w:sz w:val="24"/>
                <w:szCs w:val="24"/>
              </w:rPr>
            </w:pPr>
            <w:ins w:id="1187" w:author="Nick Joseph" w:date="2020-11-12T21:12:00Z">
              <w:r>
                <w:rPr>
                  <w:rFonts w:ascii="Helvetica" w:hAnsi="Helvetica" w:cs="Helvetica"/>
                  <w:sz w:val="24"/>
                  <w:szCs w:val="24"/>
                </w:rPr>
                <w:t>None</w:t>
              </w:r>
            </w:ins>
          </w:p>
        </w:tc>
      </w:tr>
      <w:tr w:rsidR="00DC5393" w14:paraId="76CB19F5" w14:textId="77777777" w:rsidTr="00DC5393">
        <w:trPr>
          <w:trHeight w:val="818"/>
          <w:ins w:id="1188" w:author="Nick Joseph" w:date="2020-11-12T20:38:00Z"/>
        </w:trPr>
        <w:tc>
          <w:tcPr>
            <w:tcW w:w="2951" w:type="dxa"/>
            <w:tcPrChange w:id="1189" w:author="Nick Joseph" w:date="2020-11-12T20:42:00Z">
              <w:tcPr>
                <w:tcW w:w="2854" w:type="dxa"/>
              </w:tcPr>
            </w:tcPrChange>
          </w:tcPr>
          <w:p w14:paraId="5D66BFA9" w14:textId="6DECB8D8" w:rsidR="00DC5393" w:rsidRPr="00DC5393" w:rsidRDefault="00DC5393">
            <w:pPr>
              <w:spacing w:before="240" w:after="240"/>
              <w:rPr>
                <w:ins w:id="1190" w:author="Nick Joseph" w:date="2020-11-12T20:38:00Z"/>
                <w:rFonts w:ascii="Helvetica" w:hAnsi="Helvetica" w:cs="Helvetica"/>
                <w:sz w:val="24"/>
                <w:szCs w:val="24"/>
              </w:rPr>
              <w:pPrChange w:id="1191" w:author="Nick Joseph" w:date="2020-11-12T20:39:00Z">
                <w:pPr/>
              </w:pPrChange>
            </w:pPr>
            <w:ins w:id="1192" w:author="Nick Joseph" w:date="2020-11-12T20:38:00Z">
              <w:r w:rsidRPr="00DC5393">
                <w:rPr>
                  <w:rFonts w:ascii="Helvetica" w:hAnsi="Helvetica" w:cs="Helvetica"/>
                  <w:sz w:val="24"/>
                  <w:szCs w:val="24"/>
                </w:rPr>
                <w:t>customerPassword</w:t>
              </w:r>
            </w:ins>
          </w:p>
        </w:tc>
        <w:tc>
          <w:tcPr>
            <w:tcW w:w="1417" w:type="dxa"/>
            <w:tcPrChange w:id="1193" w:author="Nick Joseph" w:date="2020-11-12T20:42:00Z">
              <w:tcPr>
                <w:tcW w:w="1374" w:type="dxa"/>
              </w:tcPr>
            </w:tcPrChange>
          </w:tcPr>
          <w:p w14:paraId="49D39328" w14:textId="2F2FA8FF" w:rsidR="00DC5393" w:rsidRPr="00DC5393" w:rsidRDefault="00DC5393" w:rsidP="00AD7C6A">
            <w:pPr>
              <w:rPr>
                <w:ins w:id="1194" w:author="Nick Joseph" w:date="2020-11-12T20:38:00Z"/>
                <w:rFonts w:ascii="Helvetica" w:hAnsi="Helvetica" w:cs="Helvetica"/>
                <w:sz w:val="24"/>
                <w:szCs w:val="24"/>
              </w:rPr>
            </w:pPr>
            <w:ins w:id="1195" w:author="Nick Joseph" w:date="2020-11-12T20:42:00Z">
              <w:r w:rsidRPr="00DC5393">
                <w:rPr>
                  <w:rFonts w:ascii="Helvetica" w:hAnsi="Helvetica" w:cs="Helvetica"/>
                  <w:sz w:val="24"/>
                  <w:szCs w:val="24"/>
                </w:rPr>
                <w:t>The p</w:t>
              </w:r>
            </w:ins>
            <w:ins w:id="1196" w:author="Nick Joseph" w:date="2020-11-12T20:41:00Z">
              <w:r w:rsidRPr="00DC5393">
                <w:rPr>
                  <w:rFonts w:ascii="Helvetica" w:hAnsi="Helvetica" w:cs="Helvetica"/>
                  <w:sz w:val="24"/>
                  <w:szCs w:val="24"/>
                </w:rPr>
                <w:t>assword to log in.</w:t>
              </w:r>
            </w:ins>
          </w:p>
        </w:tc>
        <w:tc>
          <w:tcPr>
            <w:tcW w:w="750" w:type="dxa"/>
            <w:tcPrChange w:id="1197" w:author="Nick Joseph" w:date="2020-11-12T20:42:00Z">
              <w:tcPr>
                <w:tcW w:w="731" w:type="dxa"/>
              </w:tcPr>
            </w:tcPrChange>
          </w:tcPr>
          <w:p w14:paraId="54C1516D" w14:textId="449F1B2E" w:rsidR="00DC5393" w:rsidRPr="00DC5393" w:rsidRDefault="00DC5393" w:rsidP="00AD7C6A">
            <w:pPr>
              <w:rPr>
                <w:ins w:id="1198" w:author="Nick Joseph" w:date="2020-11-12T20:38:00Z"/>
                <w:rFonts w:ascii="Helvetica" w:hAnsi="Helvetica" w:cs="Helvetica"/>
                <w:sz w:val="24"/>
                <w:szCs w:val="24"/>
              </w:rPr>
            </w:pPr>
            <w:ins w:id="1199" w:author="Nick Joseph" w:date="2020-11-12T21:00:00Z">
              <w:r>
                <w:rPr>
                  <w:rFonts w:ascii="Helvetica" w:hAnsi="Helvetica" w:cs="Helvetica"/>
                  <w:sz w:val="24"/>
                  <w:szCs w:val="24"/>
                </w:rPr>
                <w:t>String</w:t>
              </w:r>
            </w:ins>
          </w:p>
        </w:tc>
        <w:tc>
          <w:tcPr>
            <w:tcW w:w="1043" w:type="dxa"/>
            <w:tcPrChange w:id="1200" w:author="Nick Joseph" w:date="2020-11-12T20:42:00Z">
              <w:tcPr>
                <w:tcW w:w="1013" w:type="dxa"/>
              </w:tcPr>
            </w:tcPrChange>
          </w:tcPr>
          <w:p w14:paraId="175DB205" w14:textId="0414B3F2" w:rsidR="00DC5393" w:rsidRPr="00DC5393" w:rsidRDefault="00DC5393" w:rsidP="00AD7C6A">
            <w:pPr>
              <w:rPr>
                <w:ins w:id="1201" w:author="Nick Joseph" w:date="2020-11-12T20:38:00Z"/>
                <w:rFonts w:ascii="Helvetica" w:hAnsi="Helvetica" w:cs="Helvetica"/>
                <w:sz w:val="24"/>
                <w:szCs w:val="24"/>
              </w:rPr>
            </w:pPr>
            <w:ins w:id="1202" w:author="Nick Joseph" w:date="2020-11-12T21:00:00Z">
              <w:r>
                <w:rPr>
                  <w:rFonts w:ascii="Helvetica" w:hAnsi="Helvetica" w:cs="Helvetica"/>
                  <w:sz w:val="24"/>
                  <w:szCs w:val="24"/>
                </w:rPr>
                <w:t>No</w:t>
              </w:r>
            </w:ins>
          </w:p>
        </w:tc>
        <w:tc>
          <w:tcPr>
            <w:tcW w:w="944" w:type="dxa"/>
            <w:tcPrChange w:id="1203" w:author="Nick Joseph" w:date="2020-11-12T20:42:00Z">
              <w:tcPr>
                <w:tcW w:w="769" w:type="dxa"/>
              </w:tcPr>
            </w:tcPrChange>
          </w:tcPr>
          <w:p w14:paraId="0083211E" w14:textId="644F55CC" w:rsidR="00DC5393" w:rsidRPr="00DC5393" w:rsidRDefault="00DC5393" w:rsidP="00AD7C6A">
            <w:pPr>
              <w:rPr>
                <w:ins w:id="1204" w:author="Nick Joseph" w:date="2020-11-12T20:38:00Z"/>
                <w:rFonts w:ascii="Helvetica" w:hAnsi="Helvetica" w:cs="Helvetica"/>
                <w:sz w:val="24"/>
                <w:szCs w:val="24"/>
              </w:rPr>
            </w:pPr>
            <w:ins w:id="1205" w:author="Nick Joseph" w:date="2020-11-12T21:12:00Z">
              <w:r>
                <w:rPr>
                  <w:rFonts w:ascii="Helvetica" w:hAnsi="Helvetica" w:cs="Helvetica"/>
                  <w:sz w:val="24"/>
                  <w:szCs w:val="24"/>
                </w:rPr>
                <w:t>No</w:t>
              </w:r>
            </w:ins>
          </w:p>
        </w:tc>
        <w:tc>
          <w:tcPr>
            <w:tcW w:w="929" w:type="dxa"/>
            <w:tcPrChange w:id="1206" w:author="Nick Joseph" w:date="2020-11-12T20:42:00Z">
              <w:tcPr>
                <w:tcW w:w="1052" w:type="dxa"/>
              </w:tcPr>
            </w:tcPrChange>
          </w:tcPr>
          <w:p w14:paraId="419A3153" w14:textId="14FB7692" w:rsidR="00DC5393" w:rsidRPr="00DC5393" w:rsidRDefault="00DC5393" w:rsidP="00AD7C6A">
            <w:pPr>
              <w:rPr>
                <w:ins w:id="1207" w:author="Nick Joseph" w:date="2020-11-12T20:38:00Z"/>
                <w:rFonts w:ascii="Helvetica" w:hAnsi="Helvetica" w:cs="Helvetica"/>
                <w:sz w:val="24"/>
                <w:szCs w:val="24"/>
              </w:rPr>
            </w:pPr>
            <w:ins w:id="1208" w:author="Nick Joseph" w:date="2020-11-12T21:12:00Z">
              <w:r>
                <w:rPr>
                  <w:rFonts w:ascii="Helvetica" w:hAnsi="Helvetica" w:cs="Helvetica"/>
                  <w:sz w:val="24"/>
                  <w:szCs w:val="24"/>
                </w:rPr>
                <w:t>Private</w:t>
              </w:r>
            </w:ins>
          </w:p>
        </w:tc>
        <w:tc>
          <w:tcPr>
            <w:tcW w:w="1323" w:type="dxa"/>
            <w:tcPrChange w:id="1209" w:author="Nick Joseph" w:date="2020-11-12T20:42:00Z">
              <w:tcPr>
                <w:tcW w:w="1335" w:type="dxa"/>
              </w:tcPr>
            </w:tcPrChange>
          </w:tcPr>
          <w:p w14:paraId="5363042F" w14:textId="62D2038A" w:rsidR="00DC5393" w:rsidRPr="00DC5393" w:rsidRDefault="00DC5393" w:rsidP="00AD7C6A">
            <w:pPr>
              <w:rPr>
                <w:ins w:id="1210" w:author="Nick Joseph" w:date="2020-11-12T20:38:00Z"/>
                <w:rFonts w:ascii="Helvetica" w:hAnsi="Helvetica" w:cs="Helvetica"/>
                <w:sz w:val="24"/>
                <w:szCs w:val="24"/>
              </w:rPr>
            </w:pPr>
            <w:ins w:id="1211" w:author="Nick Joseph" w:date="2020-11-12T21:12:00Z">
              <w:r>
                <w:rPr>
                  <w:rFonts w:ascii="Helvetica" w:hAnsi="Helvetica" w:cs="Helvetica"/>
                  <w:sz w:val="24"/>
                  <w:szCs w:val="24"/>
                </w:rPr>
                <w:t>1</w:t>
              </w:r>
            </w:ins>
          </w:p>
        </w:tc>
        <w:tc>
          <w:tcPr>
            <w:tcW w:w="977" w:type="dxa"/>
            <w:tcPrChange w:id="1212" w:author="Nick Joseph" w:date="2020-11-12T20:42:00Z">
              <w:tcPr>
                <w:tcW w:w="236" w:type="dxa"/>
              </w:tcPr>
            </w:tcPrChange>
          </w:tcPr>
          <w:p w14:paraId="18A46BDF" w14:textId="7762988E" w:rsidR="00DC5393" w:rsidRDefault="00DC5393" w:rsidP="00AD7C6A">
            <w:pPr>
              <w:rPr>
                <w:ins w:id="1213" w:author="Nick Joseph" w:date="2020-11-12T20:38:00Z"/>
                <w:rFonts w:ascii="Helvetica" w:hAnsi="Helvetica" w:cs="Helvetica"/>
                <w:sz w:val="24"/>
                <w:szCs w:val="24"/>
              </w:rPr>
            </w:pPr>
            <w:ins w:id="1214" w:author="Nick Joseph" w:date="2020-11-12T21:12:00Z">
              <w:r>
                <w:rPr>
                  <w:rFonts w:ascii="Helvetica" w:hAnsi="Helvetica" w:cs="Helvetica"/>
                  <w:sz w:val="24"/>
                  <w:szCs w:val="24"/>
                </w:rPr>
                <w:t>None</w:t>
              </w:r>
            </w:ins>
          </w:p>
        </w:tc>
      </w:tr>
      <w:tr w:rsidR="00DC5393" w14:paraId="63E10895" w14:textId="77777777" w:rsidTr="00DC5393">
        <w:trPr>
          <w:ins w:id="1215" w:author="Nick Joseph" w:date="2020-11-12T20:38:00Z"/>
        </w:trPr>
        <w:tc>
          <w:tcPr>
            <w:tcW w:w="2951" w:type="dxa"/>
            <w:tcPrChange w:id="1216" w:author="Nick Joseph" w:date="2020-11-12T20:40:00Z">
              <w:tcPr>
                <w:tcW w:w="2854" w:type="dxa"/>
              </w:tcPr>
            </w:tcPrChange>
          </w:tcPr>
          <w:p w14:paraId="68AFC4F0" w14:textId="1C8FE6E8" w:rsidR="00DC5393" w:rsidRPr="00DC5393" w:rsidRDefault="00DC5393">
            <w:pPr>
              <w:spacing w:before="240" w:after="240"/>
              <w:rPr>
                <w:ins w:id="1217" w:author="Nick Joseph" w:date="2020-11-12T20:38:00Z"/>
                <w:rFonts w:ascii="Helvetica" w:hAnsi="Helvetica" w:cs="Helvetica"/>
                <w:sz w:val="24"/>
                <w:szCs w:val="24"/>
              </w:rPr>
              <w:pPrChange w:id="1218" w:author="Nick Joseph" w:date="2020-11-12T20:39:00Z">
                <w:pPr/>
              </w:pPrChange>
            </w:pPr>
            <w:ins w:id="1219" w:author="Nick Joseph" w:date="2020-11-12T20:38:00Z">
              <w:r w:rsidRPr="00DC5393">
                <w:rPr>
                  <w:rFonts w:ascii="Helvetica" w:hAnsi="Helvetica" w:cs="Helvetica"/>
                  <w:sz w:val="24"/>
                  <w:szCs w:val="24"/>
                </w:rPr>
                <w:t>customerAddress</w:t>
              </w:r>
            </w:ins>
          </w:p>
        </w:tc>
        <w:tc>
          <w:tcPr>
            <w:tcW w:w="1417" w:type="dxa"/>
            <w:tcPrChange w:id="1220" w:author="Nick Joseph" w:date="2020-11-12T20:40:00Z">
              <w:tcPr>
                <w:tcW w:w="1374" w:type="dxa"/>
              </w:tcPr>
            </w:tcPrChange>
          </w:tcPr>
          <w:p w14:paraId="3A230B9F" w14:textId="2166F12A" w:rsidR="00DC5393" w:rsidRPr="00DC5393" w:rsidRDefault="00DC5393" w:rsidP="00AD7C6A">
            <w:pPr>
              <w:rPr>
                <w:ins w:id="1221" w:author="Nick Joseph" w:date="2020-11-12T20:38:00Z"/>
                <w:rFonts w:ascii="Helvetica" w:hAnsi="Helvetica" w:cs="Helvetica"/>
                <w:sz w:val="24"/>
                <w:szCs w:val="24"/>
              </w:rPr>
            </w:pPr>
            <w:ins w:id="1222" w:author="Nick Joseph" w:date="2020-11-12T20:41:00Z">
              <w:r w:rsidRPr="00DC5393">
                <w:rPr>
                  <w:rFonts w:ascii="Helvetica" w:hAnsi="Helvetica" w:cs="Helvetica"/>
                  <w:sz w:val="24"/>
                  <w:szCs w:val="24"/>
                </w:rPr>
                <w:t>Deliv</w:t>
              </w:r>
            </w:ins>
            <w:ins w:id="1223" w:author="Nick Joseph" w:date="2020-11-12T20:42:00Z">
              <w:r w:rsidRPr="00DC5393">
                <w:rPr>
                  <w:rFonts w:ascii="Helvetica" w:hAnsi="Helvetica" w:cs="Helvetica"/>
                  <w:sz w:val="24"/>
                  <w:szCs w:val="24"/>
                </w:rPr>
                <w:t>ery address.</w:t>
              </w:r>
            </w:ins>
          </w:p>
        </w:tc>
        <w:tc>
          <w:tcPr>
            <w:tcW w:w="750" w:type="dxa"/>
            <w:tcPrChange w:id="1224" w:author="Nick Joseph" w:date="2020-11-12T20:40:00Z">
              <w:tcPr>
                <w:tcW w:w="731" w:type="dxa"/>
              </w:tcPr>
            </w:tcPrChange>
          </w:tcPr>
          <w:p w14:paraId="6D81A3D5" w14:textId="26E28C21" w:rsidR="00DC5393" w:rsidRPr="00DC5393" w:rsidRDefault="00DC5393" w:rsidP="00AD7C6A">
            <w:pPr>
              <w:rPr>
                <w:ins w:id="1225" w:author="Nick Joseph" w:date="2020-11-12T20:38:00Z"/>
                <w:rFonts w:ascii="Helvetica" w:hAnsi="Helvetica" w:cs="Helvetica"/>
                <w:sz w:val="24"/>
                <w:szCs w:val="24"/>
              </w:rPr>
            </w:pPr>
            <w:ins w:id="1226" w:author="Nick Joseph" w:date="2020-11-12T21:00:00Z">
              <w:r>
                <w:rPr>
                  <w:rFonts w:ascii="Helvetica" w:hAnsi="Helvetica" w:cs="Helvetica"/>
                  <w:sz w:val="24"/>
                  <w:szCs w:val="24"/>
                </w:rPr>
                <w:t>String</w:t>
              </w:r>
            </w:ins>
          </w:p>
        </w:tc>
        <w:tc>
          <w:tcPr>
            <w:tcW w:w="1043" w:type="dxa"/>
            <w:tcPrChange w:id="1227" w:author="Nick Joseph" w:date="2020-11-12T20:40:00Z">
              <w:tcPr>
                <w:tcW w:w="1013" w:type="dxa"/>
              </w:tcPr>
            </w:tcPrChange>
          </w:tcPr>
          <w:p w14:paraId="217710C0" w14:textId="2947FD7E" w:rsidR="00DC5393" w:rsidRPr="00DC5393" w:rsidRDefault="00DC5393" w:rsidP="00AD7C6A">
            <w:pPr>
              <w:rPr>
                <w:ins w:id="1228" w:author="Nick Joseph" w:date="2020-11-12T20:38:00Z"/>
                <w:rFonts w:ascii="Helvetica" w:hAnsi="Helvetica" w:cs="Helvetica"/>
                <w:sz w:val="24"/>
                <w:szCs w:val="24"/>
              </w:rPr>
            </w:pPr>
            <w:ins w:id="1229" w:author="Nick Joseph" w:date="2020-11-12T21:00:00Z">
              <w:r>
                <w:rPr>
                  <w:rFonts w:ascii="Helvetica" w:hAnsi="Helvetica" w:cs="Helvetica"/>
                  <w:sz w:val="24"/>
                  <w:szCs w:val="24"/>
                </w:rPr>
                <w:t>No</w:t>
              </w:r>
            </w:ins>
          </w:p>
        </w:tc>
        <w:tc>
          <w:tcPr>
            <w:tcW w:w="944" w:type="dxa"/>
            <w:tcPrChange w:id="1230" w:author="Nick Joseph" w:date="2020-11-12T20:40:00Z">
              <w:tcPr>
                <w:tcW w:w="769" w:type="dxa"/>
              </w:tcPr>
            </w:tcPrChange>
          </w:tcPr>
          <w:p w14:paraId="6FCA5EA7" w14:textId="529B61C7" w:rsidR="00DC5393" w:rsidRPr="00DC5393" w:rsidRDefault="00DC5393" w:rsidP="00AD7C6A">
            <w:pPr>
              <w:rPr>
                <w:ins w:id="1231" w:author="Nick Joseph" w:date="2020-11-12T20:38:00Z"/>
                <w:rFonts w:ascii="Helvetica" w:hAnsi="Helvetica" w:cs="Helvetica"/>
                <w:sz w:val="24"/>
                <w:szCs w:val="24"/>
              </w:rPr>
            </w:pPr>
            <w:ins w:id="1232" w:author="Nick Joseph" w:date="2020-11-12T21:12:00Z">
              <w:r>
                <w:rPr>
                  <w:rFonts w:ascii="Helvetica" w:hAnsi="Helvetica" w:cs="Helvetica"/>
                  <w:sz w:val="24"/>
                  <w:szCs w:val="24"/>
                </w:rPr>
                <w:t>No</w:t>
              </w:r>
            </w:ins>
          </w:p>
        </w:tc>
        <w:tc>
          <w:tcPr>
            <w:tcW w:w="929" w:type="dxa"/>
            <w:tcPrChange w:id="1233" w:author="Nick Joseph" w:date="2020-11-12T20:40:00Z">
              <w:tcPr>
                <w:tcW w:w="1052" w:type="dxa"/>
              </w:tcPr>
            </w:tcPrChange>
          </w:tcPr>
          <w:p w14:paraId="419E22C1" w14:textId="0E006E3F" w:rsidR="00DC5393" w:rsidRPr="00DC5393" w:rsidRDefault="00DC5393" w:rsidP="00AD7C6A">
            <w:pPr>
              <w:rPr>
                <w:ins w:id="1234" w:author="Nick Joseph" w:date="2020-11-12T20:38:00Z"/>
                <w:rFonts w:ascii="Helvetica" w:hAnsi="Helvetica" w:cs="Helvetica"/>
                <w:sz w:val="24"/>
                <w:szCs w:val="24"/>
              </w:rPr>
            </w:pPr>
            <w:ins w:id="1235" w:author="Nick Joseph" w:date="2020-11-12T21:12:00Z">
              <w:r>
                <w:rPr>
                  <w:rFonts w:ascii="Helvetica" w:hAnsi="Helvetica" w:cs="Helvetica"/>
                  <w:sz w:val="24"/>
                  <w:szCs w:val="24"/>
                </w:rPr>
                <w:t>Private</w:t>
              </w:r>
            </w:ins>
          </w:p>
        </w:tc>
        <w:tc>
          <w:tcPr>
            <w:tcW w:w="1323" w:type="dxa"/>
            <w:tcPrChange w:id="1236" w:author="Nick Joseph" w:date="2020-11-12T20:40:00Z">
              <w:tcPr>
                <w:tcW w:w="1335" w:type="dxa"/>
              </w:tcPr>
            </w:tcPrChange>
          </w:tcPr>
          <w:p w14:paraId="6AA82A24" w14:textId="2DDEAE55" w:rsidR="00DC5393" w:rsidRPr="00DC5393" w:rsidRDefault="00DC5393" w:rsidP="00AD7C6A">
            <w:pPr>
              <w:rPr>
                <w:ins w:id="1237" w:author="Nick Joseph" w:date="2020-11-12T20:38:00Z"/>
                <w:rFonts w:ascii="Helvetica" w:hAnsi="Helvetica" w:cs="Helvetica"/>
                <w:sz w:val="24"/>
                <w:szCs w:val="24"/>
              </w:rPr>
            </w:pPr>
            <w:ins w:id="1238" w:author="Nick Joseph" w:date="2020-11-12T21:12:00Z">
              <w:r>
                <w:rPr>
                  <w:rFonts w:ascii="Helvetica" w:hAnsi="Helvetica" w:cs="Helvetica"/>
                  <w:sz w:val="24"/>
                  <w:szCs w:val="24"/>
                </w:rPr>
                <w:t>1</w:t>
              </w:r>
            </w:ins>
          </w:p>
        </w:tc>
        <w:tc>
          <w:tcPr>
            <w:tcW w:w="977" w:type="dxa"/>
            <w:tcPrChange w:id="1239" w:author="Nick Joseph" w:date="2020-11-12T20:40:00Z">
              <w:tcPr>
                <w:tcW w:w="236" w:type="dxa"/>
              </w:tcPr>
            </w:tcPrChange>
          </w:tcPr>
          <w:p w14:paraId="506593B9" w14:textId="1C836E8F" w:rsidR="00DC5393" w:rsidRDefault="00DC5393" w:rsidP="00AD7C6A">
            <w:pPr>
              <w:rPr>
                <w:ins w:id="1240" w:author="Nick Joseph" w:date="2020-11-12T20:38:00Z"/>
                <w:rFonts w:ascii="Helvetica" w:hAnsi="Helvetica" w:cs="Helvetica"/>
                <w:sz w:val="24"/>
                <w:szCs w:val="24"/>
              </w:rPr>
            </w:pPr>
            <w:ins w:id="1241" w:author="Nick Joseph" w:date="2020-11-12T21:12:00Z">
              <w:r>
                <w:rPr>
                  <w:rFonts w:ascii="Helvetica" w:hAnsi="Helvetica" w:cs="Helvetica"/>
                  <w:sz w:val="24"/>
                  <w:szCs w:val="24"/>
                </w:rPr>
                <w:t>None</w:t>
              </w:r>
            </w:ins>
          </w:p>
        </w:tc>
      </w:tr>
      <w:tr w:rsidR="00DC5393" w14:paraId="278A4082" w14:textId="77777777" w:rsidTr="00DC5393">
        <w:trPr>
          <w:ins w:id="1242" w:author="Nick Joseph" w:date="2020-11-12T20:38:00Z"/>
        </w:trPr>
        <w:tc>
          <w:tcPr>
            <w:tcW w:w="2951" w:type="dxa"/>
            <w:tcPrChange w:id="1243" w:author="Nick Joseph" w:date="2020-11-12T20:40:00Z">
              <w:tcPr>
                <w:tcW w:w="2854" w:type="dxa"/>
              </w:tcPr>
            </w:tcPrChange>
          </w:tcPr>
          <w:p w14:paraId="4B1316F1" w14:textId="141B9A32" w:rsidR="00DC5393" w:rsidRPr="00DC5393" w:rsidRDefault="00DC5393">
            <w:pPr>
              <w:spacing w:before="240" w:after="240"/>
              <w:rPr>
                <w:ins w:id="1244" w:author="Nick Joseph" w:date="2020-11-12T20:38:00Z"/>
                <w:rFonts w:ascii="Helvetica" w:hAnsi="Helvetica" w:cs="Helvetica"/>
                <w:sz w:val="24"/>
                <w:szCs w:val="24"/>
              </w:rPr>
              <w:pPrChange w:id="1245" w:author="Nick Joseph" w:date="2020-11-12T20:39:00Z">
                <w:pPr/>
              </w:pPrChange>
            </w:pPr>
            <w:ins w:id="1246" w:author="Nick Joseph" w:date="2020-11-12T20:38:00Z">
              <w:r w:rsidRPr="00DC5393">
                <w:rPr>
                  <w:rFonts w:ascii="Helvetica" w:hAnsi="Helvetica" w:cs="Helvetica"/>
                  <w:sz w:val="24"/>
                  <w:szCs w:val="24"/>
                </w:rPr>
                <w:t>customerPhone</w:t>
              </w:r>
            </w:ins>
          </w:p>
        </w:tc>
        <w:tc>
          <w:tcPr>
            <w:tcW w:w="1417" w:type="dxa"/>
            <w:tcPrChange w:id="1247" w:author="Nick Joseph" w:date="2020-11-12T20:40:00Z">
              <w:tcPr>
                <w:tcW w:w="1374" w:type="dxa"/>
              </w:tcPr>
            </w:tcPrChange>
          </w:tcPr>
          <w:p w14:paraId="3663FB16" w14:textId="283B5980" w:rsidR="00DC5393" w:rsidRPr="00DC5393" w:rsidRDefault="00DC5393" w:rsidP="00AD7C6A">
            <w:pPr>
              <w:rPr>
                <w:ins w:id="1248" w:author="Nick Joseph" w:date="2020-11-12T20:38:00Z"/>
                <w:rFonts w:ascii="Helvetica" w:hAnsi="Helvetica" w:cs="Helvetica"/>
                <w:sz w:val="24"/>
                <w:szCs w:val="24"/>
              </w:rPr>
            </w:pPr>
            <w:ins w:id="1249" w:author="Nick Joseph" w:date="2020-11-12T20:43:00Z">
              <w:r>
                <w:rPr>
                  <w:rFonts w:ascii="Helvetica" w:hAnsi="Helvetica" w:cs="Helvetica"/>
                  <w:sz w:val="24"/>
                  <w:szCs w:val="24"/>
                </w:rPr>
                <w:t>Phone number.</w:t>
              </w:r>
            </w:ins>
          </w:p>
        </w:tc>
        <w:tc>
          <w:tcPr>
            <w:tcW w:w="750" w:type="dxa"/>
            <w:tcPrChange w:id="1250" w:author="Nick Joseph" w:date="2020-11-12T20:40:00Z">
              <w:tcPr>
                <w:tcW w:w="731" w:type="dxa"/>
              </w:tcPr>
            </w:tcPrChange>
          </w:tcPr>
          <w:p w14:paraId="34A4452C" w14:textId="5C268E5A" w:rsidR="00DC5393" w:rsidRPr="00DC5393" w:rsidRDefault="00DC5393" w:rsidP="00AD7C6A">
            <w:pPr>
              <w:rPr>
                <w:ins w:id="1251" w:author="Nick Joseph" w:date="2020-11-12T20:38:00Z"/>
                <w:rFonts w:ascii="Helvetica" w:hAnsi="Helvetica" w:cs="Helvetica"/>
                <w:sz w:val="24"/>
                <w:szCs w:val="24"/>
              </w:rPr>
            </w:pPr>
            <w:ins w:id="1252" w:author="Nick Joseph" w:date="2020-11-12T21:00:00Z">
              <w:r>
                <w:rPr>
                  <w:rFonts w:ascii="Helvetica" w:hAnsi="Helvetica" w:cs="Helvetica"/>
                  <w:sz w:val="24"/>
                  <w:szCs w:val="24"/>
                </w:rPr>
                <w:t>String</w:t>
              </w:r>
            </w:ins>
          </w:p>
        </w:tc>
        <w:tc>
          <w:tcPr>
            <w:tcW w:w="1043" w:type="dxa"/>
            <w:tcPrChange w:id="1253" w:author="Nick Joseph" w:date="2020-11-12T20:40:00Z">
              <w:tcPr>
                <w:tcW w:w="1013" w:type="dxa"/>
              </w:tcPr>
            </w:tcPrChange>
          </w:tcPr>
          <w:p w14:paraId="1CFE7C15" w14:textId="5B00C4B4" w:rsidR="00DC5393" w:rsidRPr="00DC5393" w:rsidRDefault="00DC5393" w:rsidP="00AD7C6A">
            <w:pPr>
              <w:rPr>
                <w:ins w:id="1254" w:author="Nick Joseph" w:date="2020-11-12T20:38:00Z"/>
                <w:rFonts w:ascii="Helvetica" w:hAnsi="Helvetica" w:cs="Helvetica"/>
                <w:sz w:val="24"/>
                <w:szCs w:val="24"/>
              </w:rPr>
            </w:pPr>
            <w:ins w:id="1255" w:author="Nick Joseph" w:date="2020-11-12T21:00:00Z">
              <w:r>
                <w:rPr>
                  <w:rFonts w:ascii="Helvetica" w:hAnsi="Helvetica" w:cs="Helvetica"/>
                  <w:sz w:val="24"/>
                  <w:szCs w:val="24"/>
                </w:rPr>
                <w:t xml:space="preserve">No </w:t>
              </w:r>
            </w:ins>
          </w:p>
        </w:tc>
        <w:tc>
          <w:tcPr>
            <w:tcW w:w="944" w:type="dxa"/>
            <w:tcPrChange w:id="1256" w:author="Nick Joseph" w:date="2020-11-12T20:40:00Z">
              <w:tcPr>
                <w:tcW w:w="769" w:type="dxa"/>
              </w:tcPr>
            </w:tcPrChange>
          </w:tcPr>
          <w:p w14:paraId="69EAF5F6" w14:textId="2E02F3FF" w:rsidR="00DC5393" w:rsidRPr="00DC5393" w:rsidRDefault="00DC5393" w:rsidP="00AD7C6A">
            <w:pPr>
              <w:rPr>
                <w:ins w:id="1257" w:author="Nick Joseph" w:date="2020-11-12T20:38:00Z"/>
                <w:rFonts w:ascii="Helvetica" w:hAnsi="Helvetica" w:cs="Helvetica"/>
                <w:sz w:val="24"/>
                <w:szCs w:val="24"/>
              </w:rPr>
            </w:pPr>
            <w:ins w:id="1258" w:author="Nick Joseph" w:date="2020-11-12T21:12:00Z">
              <w:r>
                <w:rPr>
                  <w:rFonts w:ascii="Helvetica" w:hAnsi="Helvetica" w:cs="Helvetica"/>
                  <w:sz w:val="24"/>
                  <w:szCs w:val="24"/>
                </w:rPr>
                <w:t>No</w:t>
              </w:r>
            </w:ins>
          </w:p>
        </w:tc>
        <w:tc>
          <w:tcPr>
            <w:tcW w:w="929" w:type="dxa"/>
            <w:tcPrChange w:id="1259" w:author="Nick Joseph" w:date="2020-11-12T20:40:00Z">
              <w:tcPr>
                <w:tcW w:w="1052" w:type="dxa"/>
              </w:tcPr>
            </w:tcPrChange>
          </w:tcPr>
          <w:p w14:paraId="75EAD161" w14:textId="41922AFF" w:rsidR="00DC5393" w:rsidRPr="00DC5393" w:rsidRDefault="00DC5393" w:rsidP="00AD7C6A">
            <w:pPr>
              <w:rPr>
                <w:ins w:id="1260" w:author="Nick Joseph" w:date="2020-11-12T20:38:00Z"/>
                <w:rFonts w:ascii="Helvetica" w:hAnsi="Helvetica" w:cs="Helvetica"/>
                <w:sz w:val="24"/>
                <w:szCs w:val="24"/>
              </w:rPr>
            </w:pPr>
            <w:ins w:id="1261" w:author="Nick Joseph" w:date="2020-11-12T21:12:00Z">
              <w:r>
                <w:rPr>
                  <w:rFonts w:ascii="Helvetica" w:hAnsi="Helvetica" w:cs="Helvetica"/>
                  <w:sz w:val="24"/>
                  <w:szCs w:val="24"/>
                </w:rPr>
                <w:t>Private</w:t>
              </w:r>
            </w:ins>
          </w:p>
        </w:tc>
        <w:tc>
          <w:tcPr>
            <w:tcW w:w="1323" w:type="dxa"/>
            <w:tcPrChange w:id="1262" w:author="Nick Joseph" w:date="2020-11-12T20:40:00Z">
              <w:tcPr>
                <w:tcW w:w="1335" w:type="dxa"/>
              </w:tcPr>
            </w:tcPrChange>
          </w:tcPr>
          <w:p w14:paraId="4C6F6F79" w14:textId="2776BDB4" w:rsidR="00DC5393" w:rsidRPr="00DC5393" w:rsidRDefault="00DC5393" w:rsidP="00AD7C6A">
            <w:pPr>
              <w:rPr>
                <w:ins w:id="1263" w:author="Nick Joseph" w:date="2020-11-12T20:38:00Z"/>
                <w:rFonts w:ascii="Helvetica" w:hAnsi="Helvetica" w:cs="Helvetica"/>
                <w:sz w:val="24"/>
                <w:szCs w:val="24"/>
              </w:rPr>
            </w:pPr>
            <w:proofErr w:type="gramStart"/>
            <w:ins w:id="1264" w:author="Nick Joseph" w:date="2020-11-12T21:12:00Z">
              <w:r>
                <w:rPr>
                  <w:rFonts w:ascii="Helvetica" w:hAnsi="Helvetica" w:cs="Helvetica"/>
                  <w:sz w:val="24"/>
                  <w:szCs w:val="24"/>
                </w:rPr>
                <w:t>1..*</w:t>
              </w:r>
            </w:ins>
            <w:proofErr w:type="gramEnd"/>
          </w:p>
        </w:tc>
        <w:tc>
          <w:tcPr>
            <w:tcW w:w="977" w:type="dxa"/>
            <w:tcPrChange w:id="1265" w:author="Nick Joseph" w:date="2020-11-12T20:40:00Z">
              <w:tcPr>
                <w:tcW w:w="236" w:type="dxa"/>
              </w:tcPr>
            </w:tcPrChange>
          </w:tcPr>
          <w:p w14:paraId="6A144AE6" w14:textId="793517DF" w:rsidR="00DC5393" w:rsidRDefault="00DC5393" w:rsidP="00AD7C6A">
            <w:pPr>
              <w:rPr>
                <w:ins w:id="1266" w:author="Nick Joseph" w:date="2020-11-12T20:38:00Z"/>
                <w:rFonts w:ascii="Helvetica" w:hAnsi="Helvetica" w:cs="Helvetica"/>
                <w:sz w:val="24"/>
                <w:szCs w:val="24"/>
              </w:rPr>
            </w:pPr>
            <w:ins w:id="1267" w:author="Nick Joseph" w:date="2020-11-12T21:12:00Z">
              <w:r>
                <w:rPr>
                  <w:rFonts w:ascii="Helvetica" w:hAnsi="Helvetica" w:cs="Helvetica"/>
                  <w:sz w:val="24"/>
                  <w:szCs w:val="24"/>
                </w:rPr>
                <w:t>None</w:t>
              </w:r>
            </w:ins>
          </w:p>
        </w:tc>
      </w:tr>
      <w:tr w:rsidR="00DC5393" w14:paraId="59B6DAED" w14:textId="77777777" w:rsidTr="00DC5393">
        <w:trPr>
          <w:ins w:id="1268" w:author="Nick Joseph" w:date="2020-11-12T20:38:00Z"/>
        </w:trPr>
        <w:tc>
          <w:tcPr>
            <w:tcW w:w="2951" w:type="dxa"/>
            <w:tcPrChange w:id="1269" w:author="Nick Joseph" w:date="2020-11-12T20:40:00Z">
              <w:tcPr>
                <w:tcW w:w="2854" w:type="dxa"/>
              </w:tcPr>
            </w:tcPrChange>
          </w:tcPr>
          <w:p w14:paraId="7DD984BA" w14:textId="0443C9BB" w:rsidR="00DC5393" w:rsidRPr="00DC5393" w:rsidRDefault="00DC5393">
            <w:pPr>
              <w:spacing w:before="240" w:after="240"/>
              <w:rPr>
                <w:ins w:id="1270" w:author="Nick Joseph" w:date="2020-11-12T20:38:00Z"/>
                <w:rFonts w:ascii="Helvetica" w:hAnsi="Helvetica" w:cs="Helvetica"/>
                <w:sz w:val="24"/>
                <w:szCs w:val="24"/>
              </w:rPr>
              <w:pPrChange w:id="1271" w:author="Nick Joseph" w:date="2020-11-12T20:39:00Z">
                <w:pPr/>
              </w:pPrChange>
            </w:pPr>
            <w:ins w:id="1272" w:author="Nick Joseph" w:date="2020-11-12T20:38:00Z">
              <w:r w:rsidRPr="00DC5393">
                <w:rPr>
                  <w:rFonts w:ascii="Helvetica" w:hAnsi="Helvetica" w:cs="Helvetica"/>
                  <w:sz w:val="24"/>
                  <w:szCs w:val="24"/>
                </w:rPr>
                <w:t>customer</w:t>
              </w:r>
            </w:ins>
            <w:ins w:id="1273" w:author="Nick Joseph" w:date="2020-11-12T20:39:00Z">
              <w:r w:rsidRPr="00DC5393">
                <w:rPr>
                  <w:rFonts w:ascii="Helvetica" w:hAnsi="Helvetica" w:cs="Helvetica"/>
                  <w:sz w:val="24"/>
                  <w:szCs w:val="24"/>
                </w:rPr>
                <w:t>StorePreference</w:t>
              </w:r>
            </w:ins>
          </w:p>
        </w:tc>
        <w:tc>
          <w:tcPr>
            <w:tcW w:w="1417" w:type="dxa"/>
            <w:tcPrChange w:id="1274" w:author="Nick Joseph" w:date="2020-11-12T20:40:00Z">
              <w:tcPr>
                <w:tcW w:w="1374" w:type="dxa"/>
              </w:tcPr>
            </w:tcPrChange>
          </w:tcPr>
          <w:p w14:paraId="1CC5DB0B" w14:textId="675A4598" w:rsidR="00DC5393" w:rsidRPr="00DC5393" w:rsidRDefault="00DC5393" w:rsidP="00AD7C6A">
            <w:pPr>
              <w:rPr>
                <w:ins w:id="1275" w:author="Nick Joseph" w:date="2020-11-12T20:38:00Z"/>
                <w:rFonts w:ascii="Helvetica" w:hAnsi="Helvetica" w:cs="Helvetica"/>
                <w:sz w:val="24"/>
                <w:szCs w:val="24"/>
              </w:rPr>
            </w:pPr>
            <w:ins w:id="1276" w:author="Nick Joseph" w:date="2020-11-12T20:43:00Z">
              <w:r>
                <w:rPr>
                  <w:rFonts w:ascii="Helvetica" w:hAnsi="Helvetica" w:cs="Helvetica"/>
                  <w:sz w:val="24"/>
                  <w:szCs w:val="24"/>
                </w:rPr>
                <w:t>Preferred store of the customer.</w:t>
              </w:r>
            </w:ins>
          </w:p>
        </w:tc>
        <w:tc>
          <w:tcPr>
            <w:tcW w:w="750" w:type="dxa"/>
            <w:tcPrChange w:id="1277" w:author="Nick Joseph" w:date="2020-11-12T20:40:00Z">
              <w:tcPr>
                <w:tcW w:w="731" w:type="dxa"/>
              </w:tcPr>
            </w:tcPrChange>
          </w:tcPr>
          <w:p w14:paraId="6D70F80E" w14:textId="4E2FEDA8" w:rsidR="00DC5393" w:rsidRPr="00DC5393" w:rsidRDefault="00DC5393" w:rsidP="00AD7C6A">
            <w:pPr>
              <w:rPr>
                <w:ins w:id="1278" w:author="Nick Joseph" w:date="2020-11-12T20:38:00Z"/>
                <w:rFonts w:ascii="Helvetica" w:hAnsi="Helvetica" w:cs="Helvetica"/>
                <w:sz w:val="24"/>
                <w:szCs w:val="24"/>
              </w:rPr>
            </w:pPr>
            <w:ins w:id="1279" w:author="Nick Joseph" w:date="2020-11-12T21:00:00Z">
              <w:r>
                <w:rPr>
                  <w:rFonts w:ascii="Helvetica" w:hAnsi="Helvetica" w:cs="Helvetica"/>
                  <w:sz w:val="24"/>
                  <w:szCs w:val="24"/>
                </w:rPr>
                <w:t>String</w:t>
              </w:r>
            </w:ins>
          </w:p>
        </w:tc>
        <w:tc>
          <w:tcPr>
            <w:tcW w:w="1043" w:type="dxa"/>
            <w:tcPrChange w:id="1280" w:author="Nick Joseph" w:date="2020-11-12T20:40:00Z">
              <w:tcPr>
                <w:tcW w:w="1013" w:type="dxa"/>
              </w:tcPr>
            </w:tcPrChange>
          </w:tcPr>
          <w:p w14:paraId="21E920BB" w14:textId="5A6B21E9" w:rsidR="00DC5393" w:rsidRPr="00DC5393" w:rsidRDefault="00DC5393" w:rsidP="00AD7C6A">
            <w:pPr>
              <w:rPr>
                <w:ins w:id="1281" w:author="Nick Joseph" w:date="2020-11-12T20:38:00Z"/>
                <w:rFonts w:ascii="Helvetica" w:hAnsi="Helvetica" w:cs="Helvetica"/>
                <w:sz w:val="24"/>
                <w:szCs w:val="24"/>
              </w:rPr>
            </w:pPr>
            <w:ins w:id="1282" w:author="Nick Joseph" w:date="2020-11-12T21:00:00Z">
              <w:r>
                <w:rPr>
                  <w:rFonts w:ascii="Helvetica" w:hAnsi="Helvetica" w:cs="Helvetica"/>
                  <w:sz w:val="24"/>
                  <w:szCs w:val="24"/>
                </w:rPr>
                <w:t>No</w:t>
              </w:r>
            </w:ins>
          </w:p>
        </w:tc>
        <w:tc>
          <w:tcPr>
            <w:tcW w:w="944" w:type="dxa"/>
            <w:tcPrChange w:id="1283" w:author="Nick Joseph" w:date="2020-11-12T20:40:00Z">
              <w:tcPr>
                <w:tcW w:w="769" w:type="dxa"/>
              </w:tcPr>
            </w:tcPrChange>
          </w:tcPr>
          <w:p w14:paraId="0799724A" w14:textId="42575C45" w:rsidR="00DC5393" w:rsidRPr="00DC5393" w:rsidRDefault="00DC5393" w:rsidP="00AD7C6A">
            <w:pPr>
              <w:rPr>
                <w:ins w:id="1284" w:author="Nick Joseph" w:date="2020-11-12T20:38:00Z"/>
                <w:rFonts w:ascii="Helvetica" w:hAnsi="Helvetica" w:cs="Helvetica"/>
                <w:sz w:val="24"/>
                <w:szCs w:val="24"/>
              </w:rPr>
            </w:pPr>
            <w:ins w:id="1285" w:author="Nick Joseph" w:date="2020-11-12T21:12:00Z">
              <w:r>
                <w:rPr>
                  <w:rFonts w:ascii="Helvetica" w:hAnsi="Helvetica" w:cs="Helvetica"/>
                  <w:sz w:val="24"/>
                  <w:szCs w:val="24"/>
                </w:rPr>
                <w:t>No</w:t>
              </w:r>
            </w:ins>
          </w:p>
        </w:tc>
        <w:tc>
          <w:tcPr>
            <w:tcW w:w="929" w:type="dxa"/>
            <w:tcPrChange w:id="1286" w:author="Nick Joseph" w:date="2020-11-12T20:40:00Z">
              <w:tcPr>
                <w:tcW w:w="1052" w:type="dxa"/>
              </w:tcPr>
            </w:tcPrChange>
          </w:tcPr>
          <w:p w14:paraId="24C237E2" w14:textId="1F8856C0" w:rsidR="00DC5393" w:rsidRPr="00DC5393" w:rsidRDefault="00DC5393" w:rsidP="00AD7C6A">
            <w:pPr>
              <w:rPr>
                <w:ins w:id="1287" w:author="Nick Joseph" w:date="2020-11-12T20:38:00Z"/>
                <w:rFonts w:ascii="Helvetica" w:hAnsi="Helvetica" w:cs="Helvetica"/>
                <w:sz w:val="24"/>
                <w:szCs w:val="24"/>
              </w:rPr>
            </w:pPr>
            <w:ins w:id="1288" w:author="Nick Joseph" w:date="2020-11-12T21:12:00Z">
              <w:r>
                <w:rPr>
                  <w:rFonts w:ascii="Helvetica" w:hAnsi="Helvetica" w:cs="Helvetica"/>
                  <w:sz w:val="24"/>
                  <w:szCs w:val="24"/>
                </w:rPr>
                <w:t>Private</w:t>
              </w:r>
            </w:ins>
          </w:p>
        </w:tc>
        <w:tc>
          <w:tcPr>
            <w:tcW w:w="1323" w:type="dxa"/>
            <w:tcPrChange w:id="1289" w:author="Nick Joseph" w:date="2020-11-12T20:40:00Z">
              <w:tcPr>
                <w:tcW w:w="1335" w:type="dxa"/>
              </w:tcPr>
            </w:tcPrChange>
          </w:tcPr>
          <w:p w14:paraId="49E69904" w14:textId="15110327" w:rsidR="00DC5393" w:rsidRPr="00DC5393" w:rsidRDefault="00DC5393" w:rsidP="00AD7C6A">
            <w:pPr>
              <w:rPr>
                <w:ins w:id="1290" w:author="Nick Joseph" w:date="2020-11-12T20:38:00Z"/>
                <w:rFonts w:ascii="Helvetica" w:hAnsi="Helvetica" w:cs="Helvetica"/>
                <w:sz w:val="24"/>
                <w:szCs w:val="24"/>
              </w:rPr>
            </w:pPr>
            <w:proofErr w:type="gramStart"/>
            <w:ins w:id="1291" w:author="Nick Joseph" w:date="2020-11-12T21:12:00Z">
              <w:r>
                <w:rPr>
                  <w:rFonts w:ascii="Helvetica" w:hAnsi="Helvetica" w:cs="Helvetica"/>
                  <w:sz w:val="24"/>
                  <w:szCs w:val="24"/>
                </w:rPr>
                <w:t>0..*</w:t>
              </w:r>
            </w:ins>
            <w:proofErr w:type="gramEnd"/>
          </w:p>
        </w:tc>
        <w:tc>
          <w:tcPr>
            <w:tcW w:w="977" w:type="dxa"/>
            <w:tcPrChange w:id="1292" w:author="Nick Joseph" w:date="2020-11-12T20:40:00Z">
              <w:tcPr>
                <w:tcW w:w="236" w:type="dxa"/>
              </w:tcPr>
            </w:tcPrChange>
          </w:tcPr>
          <w:p w14:paraId="2E8905F9" w14:textId="04E1C17F" w:rsidR="00DC5393" w:rsidRDefault="00DC5393" w:rsidP="00AD7C6A">
            <w:pPr>
              <w:rPr>
                <w:ins w:id="1293" w:author="Nick Joseph" w:date="2020-11-12T20:38:00Z"/>
                <w:rFonts w:ascii="Helvetica" w:hAnsi="Helvetica" w:cs="Helvetica"/>
                <w:sz w:val="24"/>
                <w:szCs w:val="24"/>
              </w:rPr>
            </w:pPr>
            <w:ins w:id="1294" w:author="Nick Joseph" w:date="2020-11-12T21:12:00Z">
              <w:r>
                <w:rPr>
                  <w:rFonts w:ascii="Helvetica" w:hAnsi="Helvetica" w:cs="Helvetica"/>
                  <w:sz w:val="24"/>
                  <w:szCs w:val="24"/>
                </w:rPr>
                <w:t>None</w:t>
              </w:r>
            </w:ins>
          </w:p>
        </w:tc>
      </w:tr>
    </w:tbl>
    <w:p w14:paraId="6DAC3351" w14:textId="41B09391" w:rsidR="00DC5393" w:rsidRDefault="00DC5393" w:rsidP="00AD7C6A">
      <w:pPr>
        <w:rPr>
          <w:ins w:id="1295" w:author="Nick Joseph" w:date="2020-11-12T21:15:00Z"/>
          <w:rFonts w:ascii="Helvetica" w:hAnsi="Helvetica" w:cs="Helvetica"/>
          <w:sz w:val="24"/>
          <w:szCs w:val="24"/>
        </w:rPr>
      </w:pPr>
    </w:p>
    <w:p w14:paraId="2E19ED21" w14:textId="33AAE175" w:rsidR="00C075E6" w:rsidRDefault="00C075E6" w:rsidP="00AD7C6A">
      <w:pPr>
        <w:rPr>
          <w:ins w:id="1296" w:author="Nick Joseph" w:date="2020-11-12T21:15:00Z"/>
          <w:rFonts w:ascii="Helvetica" w:hAnsi="Helvetica" w:cs="Helvetica"/>
          <w:sz w:val="24"/>
          <w:szCs w:val="24"/>
        </w:rPr>
      </w:pPr>
    </w:p>
    <w:p w14:paraId="3D981082" w14:textId="4CB668AD" w:rsidR="00C075E6" w:rsidRDefault="00C075E6" w:rsidP="00AD7C6A">
      <w:pPr>
        <w:rPr>
          <w:ins w:id="1297" w:author="Nick Joseph" w:date="2020-11-12T21:15:00Z"/>
          <w:rFonts w:ascii="Helvetica" w:hAnsi="Helvetica" w:cs="Helvetica"/>
          <w:b/>
          <w:bCs/>
          <w:sz w:val="24"/>
          <w:szCs w:val="24"/>
        </w:rPr>
      </w:pPr>
      <w:ins w:id="1298" w:author="Nick Joseph" w:date="2020-11-12T21:15:00Z">
        <w:r w:rsidRPr="00C075E6">
          <w:rPr>
            <w:rFonts w:ascii="Helvetica" w:hAnsi="Helvetica" w:cs="Helvetica"/>
            <w:b/>
            <w:bCs/>
            <w:sz w:val="24"/>
            <w:szCs w:val="24"/>
            <w:rPrChange w:id="1299" w:author="Nick Joseph" w:date="2020-11-12T21:15:00Z">
              <w:rPr>
                <w:rFonts w:ascii="Helvetica" w:hAnsi="Helvetica" w:cs="Helvetica"/>
                <w:sz w:val="24"/>
                <w:szCs w:val="24"/>
              </w:rPr>
            </w:rPrChange>
          </w:rPr>
          <w:lastRenderedPageBreak/>
          <w:t>Operations</w:t>
        </w:r>
        <w:r>
          <w:rPr>
            <w:rFonts w:ascii="Helvetica" w:hAnsi="Helvetica" w:cs="Helvetica"/>
            <w:b/>
            <w:bCs/>
            <w:sz w:val="24"/>
            <w:szCs w:val="24"/>
          </w:rPr>
          <w:t>:</w:t>
        </w:r>
      </w:ins>
    </w:p>
    <w:tbl>
      <w:tblPr>
        <w:tblStyle w:val="TableGrid"/>
        <w:tblW w:w="9985" w:type="dxa"/>
        <w:tblLook w:val="04A0" w:firstRow="1" w:lastRow="0" w:firstColumn="1" w:lastColumn="0" w:noHBand="0" w:noVBand="1"/>
      </w:tblPr>
      <w:tblGrid>
        <w:gridCol w:w="2284"/>
        <w:gridCol w:w="3381"/>
        <w:gridCol w:w="1620"/>
        <w:gridCol w:w="1350"/>
        <w:gridCol w:w="1350"/>
      </w:tblGrid>
      <w:tr w:rsidR="00010CE9" w14:paraId="22B3E9B3" w14:textId="77777777" w:rsidTr="00010CE9">
        <w:trPr>
          <w:ins w:id="1300" w:author="Nick Joseph" w:date="2020-11-14T14:50:00Z"/>
        </w:trPr>
        <w:tc>
          <w:tcPr>
            <w:tcW w:w="2284" w:type="dxa"/>
          </w:tcPr>
          <w:p w14:paraId="0D33891D" w14:textId="1F7268E2" w:rsidR="00010CE9" w:rsidRPr="00010CE9" w:rsidRDefault="00010CE9">
            <w:pPr>
              <w:spacing w:before="240" w:after="240"/>
              <w:rPr>
                <w:ins w:id="1301" w:author="Nick Joseph" w:date="2020-11-14T14:50:00Z"/>
                <w:rFonts w:ascii="Helvetica" w:hAnsi="Helvetica" w:cs="Helvetica"/>
                <w:b/>
                <w:bCs/>
                <w:sz w:val="24"/>
                <w:szCs w:val="24"/>
              </w:rPr>
              <w:pPrChange w:id="1302" w:author="Nick Joseph" w:date="2020-11-14T15:18:00Z">
                <w:pPr/>
              </w:pPrChange>
            </w:pPr>
            <w:ins w:id="1303" w:author="Nick Joseph" w:date="2020-11-14T14:50:00Z">
              <w:r w:rsidRPr="00010CE9">
                <w:rPr>
                  <w:rFonts w:ascii="Helvetica" w:hAnsi="Helvetica" w:cs="Helvetica"/>
                  <w:b/>
                  <w:bCs/>
                  <w:sz w:val="24"/>
                  <w:szCs w:val="24"/>
                </w:rPr>
                <w:t>Name</w:t>
              </w:r>
            </w:ins>
          </w:p>
        </w:tc>
        <w:tc>
          <w:tcPr>
            <w:tcW w:w="3381" w:type="dxa"/>
          </w:tcPr>
          <w:p w14:paraId="0D1FE000" w14:textId="51C05721" w:rsidR="00010CE9" w:rsidRPr="00010CE9" w:rsidRDefault="00010CE9">
            <w:pPr>
              <w:spacing w:before="240" w:after="240"/>
              <w:rPr>
                <w:ins w:id="1304" w:author="Nick Joseph" w:date="2020-11-14T14:50:00Z"/>
                <w:rFonts w:ascii="Helvetica" w:hAnsi="Helvetica" w:cs="Helvetica"/>
                <w:b/>
                <w:bCs/>
                <w:sz w:val="24"/>
                <w:szCs w:val="24"/>
              </w:rPr>
              <w:pPrChange w:id="1305" w:author="Nick Joseph" w:date="2020-11-14T15:18:00Z">
                <w:pPr/>
              </w:pPrChange>
            </w:pPr>
            <w:ins w:id="1306" w:author="Nick Joseph" w:date="2020-11-14T14:50:00Z">
              <w:r w:rsidRPr="00010CE9">
                <w:rPr>
                  <w:rFonts w:ascii="Helvetica" w:hAnsi="Helvetica" w:cs="Helvetica"/>
                  <w:b/>
                  <w:bCs/>
                  <w:sz w:val="24"/>
                  <w:szCs w:val="24"/>
                </w:rPr>
                <w:t>Description</w:t>
              </w:r>
            </w:ins>
          </w:p>
        </w:tc>
        <w:tc>
          <w:tcPr>
            <w:tcW w:w="1620" w:type="dxa"/>
          </w:tcPr>
          <w:p w14:paraId="1AE12367" w14:textId="6E14D3AC" w:rsidR="00010CE9" w:rsidRPr="00010CE9" w:rsidRDefault="00010CE9">
            <w:pPr>
              <w:spacing w:before="240" w:after="240"/>
              <w:rPr>
                <w:ins w:id="1307" w:author="Nick Joseph" w:date="2020-11-14T14:50:00Z"/>
                <w:rFonts w:ascii="Helvetica" w:hAnsi="Helvetica" w:cs="Helvetica"/>
                <w:b/>
                <w:bCs/>
                <w:sz w:val="24"/>
                <w:szCs w:val="24"/>
              </w:rPr>
              <w:pPrChange w:id="1308" w:author="Nick Joseph" w:date="2020-11-14T15:18:00Z">
                <w:pPr/>
              </w:pPrChange>
            </w:pPr>
            <w:ins w:id="1309" w:author="Nick Joseph" w:date="2020-11-14T14:50:00Z">
              <w:r w:rsidRPr="00010CE9">
                <w:rPr>
                  <w:rFonts w:ascii="Helvetica" w:hAnsi="Helvetica" w:cs="Helvetica"/>
                  <w:b/>
                  <w:bCs/>
                  <w:sz w:val="24"/>
                  <w:szCs w:val="24"/>
                </w:rPr>
                <w:t>Return</w:t>
              </w:r>
            </w:ins>
            <w:ins w:id="1310" w:author="Nick Joseph" w:date="2020-11-14T15:02:00Z">
              <w:r w:rsidRPr="00010CE9">
                <w:rPr>
                  <w:rFonts w:ascii="Helvetica" w:hAnsi="Helvetica" w:cs="Helvetica"/>
                  <w:b/>
                  <w:bCs/>
                  <w:sz w:val="24"/>
                  <w:szCs w:val="24"/>
                  <w:rPrChange w:id="1311" w:author="Nick Joseph" w:date="2020-11-14T15:16:00Z">
                    <w:rPr>
                      <w:rFonts w:ascii="Helvetica" w:hAnsi="Helvetica" w:cs="Helvetica"/>
                      <w:sz w:val="24"/>
                      <w:szCs w:val="24"/>
                    </w:rPr>
                  </w:rPrChange>
                </w:rPr>
                <w:t xml:space="preserve"> </w:t>
              </w:r>
            </w:ins>
            <w:ins w:id="1312" w:author="Nick Joseph" w:date="2020-11-14T14:50:00Z">
              <w:r w:rsidRPr="00010CE9">
                <w:rPr>
                  <w:rFonts w:ascii="Helvetica" w:hAnsi="Helvetica" w:cs="Helvetica"/>
                  <w:b/>
                  <w:bCs/>
                  <w:sz w:val="24"/>
                  <w:szCs w:val="24"/>
                </w:rPr>
                <w:t>Type</w:t>
              </w:r>
            </w:ins>
          </w:p>
        </w:tc>
        <w:tc>
          <w:tcPr>
            <w:tcW w:w="1350" w:type="dxa"/>
          </w:tcPr>
          <w:p w14:paraId="0F66CF6F" w14:textId="4BC03F83" w:rsidR="00010CE9" w:rsidRPr="00010CE9" w:rsidRDefault="00010CE9">
            <w:pPr>
              <w:spacing w:before="240" w:after="240"/>
              <w:rPr>
                <w:ins w:id="1313" w:author="Nick Joseph" w:date="2020-11-14T14:50:00Z"/>
                <w:rFonts w:ascii="Helvetica" w:hAnsi="Helvetica" w:cs="Helvetica"/>
                <w:b/>
                <w:bCs/>
                <w:sz w:val="24"/>
                <w:szCs w:val="24"/>
              </w:rPr>
              <w:pPrChange w:id="1314" w:author="Nick Joseph" w:date="2020-11-14T15:18:00Z">
                <w:pPr/>
              </w:pPrChange>
            </w:pPr>
            <w:ins w:id="1315" w:author="Nick Joseph" w:date="2020-11-14T14:50:00Z">
              <w:r w:rsidRPr="00010CE9">
                <w:rPr>
                  <w:rFonts w:ascii="Helvetica" w:hAnsi="Helvetica" w:cs="Helvetica"/>
                  <w:b/>
                  <w:bCs/>
                  <w:sz w:val="24"/>
                  <w:szCs w:val="24"/>
                </w:rPr>
                <w:t>Visibility</w:t>
              </w:r>
            </w:ins>
          </w:p>
        </w:tc>
        <w:tc>
          <w:tcPr>
            <w:tcW w:w="1350" w:type="dxa"/>
          </w:tcPr>
          <w:p w14:paraId="3DACA147" w14:textId="0E633553" w:rsidR="00010CE9" w:rsidRPr="00010CE9" w:rsidRDefault="00010CE9">
            <w:pPr>
              <w:spacing w:before="240" w:after="240"/>
              <w:rPr>
                <w:ins w:id="1316" w:author="Nick Joseph" w:date="2020-11-14T14:50:00Z"/>
                <w:rFonts w:ascii="Helvetica" w:hAnsi="Helvetica" w:cs="Helvetica"/>
                <w:b/>
                <w:bCs/>
                <w:sz w:val="24"/>
                <w:szCs w:val="24"/>
              </w:rPr>
              <w:pPrChange w:id="1317" w:author="Nick Joseph" w:date="2020-11-14T15:18:00Z">
                <w:pPr/>
              </w:pPrChange>
            </w:pPr>
            <w:ins w:id="1318" w:author="Nick Joseph" w:date="2020-11-14T14:50:00Z">
              <w:r w:rsidRPr="00010CE9">
                <w:rPr>
                  <w:rFonts w:ascii="Helvetica" w:hAnsi="Helvetica" w:cs="Helvetica"/>
                  <w:b/>
                  <w:bCs/>
                  <w:sz w:val="24"/>
                  <w:szCs w:val="24"/>
                </w:rPr>
                <w:t>Is Query</w:t>
              </w:r>
            </w:ins>
          </w:p>
        </w:tc>
      </w:tr>
      <w:tr w:rsidR="00010CE9" w14:paraId="236978FB" w14:textId="77777777" w:rsidTr="00010CE9">
        <w:trPr>
          <w:ins w:id="1319" w:author="Nick Joseph" w:date="2020-11-14T14:50:00Z"/>
        </w:trPr>
        <w:tc>
          <w:tcPr>
            <w:tcW w:w="2284" w:type="dxa"/>
          </w:tcPr>
          <w:p w14:paraId="6B1947C0" w14:textId="71943897" w:rsidR="00010CE9" w:rsidRPr="00010CE9" w:rsidRDefault="00010CE9">
            <w:pPr>
              <w:spacing w:before="240" w:after="240"/>
              <w:rPr>
                <w:ins w:id="1320" w:author="Nick Joseph" w:date="2020-11-14T14:50:00Z"/>
                <w:rFonts w:ascii="Helvetica" w:hAnsi="Helvetica" w:cs="Helvetica"/>
                <w:sz w:val="24"/>
                <w:szCs w:val="24"/>
                <w:rPrChange w:id="1321" w:author="Nick Joseph" w:date="2020-11-14T15:16:00Z">
                  <w:rPr>
                    <w:ins w:id="1322" w:author="Nick Joseph" w:date="2020-11-14T14:50:00Z"/>
                    <w:rFonts w:ascii="Helvetica" w:hAnsi="Helvetica" w:cs="Helvetica"/>
                    <w:b/>
                    <w:bCs/>
                    <w:sz w:val="24"/>
                    <w:szCs w:val="24"/>
                  </w:rPr>
                </w:rPrChange>
              </w:rPr>
              <w:pPrChange w:id="1323" w:author="Nick Joseph" w:date="2020-11-14T16:43:00Z">
                <w:pPr/>
              </w:pPrChange>
            </w:pPr>
            <w:ins w:id="1324" w:author="Nick Joseph" w:date="2020-11-14T15:01:00Z">
              <w:r w:rsidRPr="00010CE9">
                <w:rPr>
                  <w:rFonts w:ascii="Helvetica" w:hAnsi="Helvetica" w:cs="Helvetica"/>
                  <w:sz w:val="24"/>
                  <w:szCs w:val="24"/>
                  <w:rPrChange w:id="1325" w:author="Nick Joseph" w:date="2020-11-14T15:16:00Z">
                    <w:rPr>
                      <w:rFonts w:ascii="Helvetica" w:hAnsi="Helvetica" w:cs="Helvetica"/>
                      <w:b/>
                      <w:bCs/>
                      <w:sz w:val="24"/>
                      <w:szCs w:val="24"/>
                    </w:rPr>
                  </w:rPrChange>
                </w:rPr>
                <w:t>customerLogin</w:t>
              </w:r>
            </w:ins>
          </w:p>
        </w:tc>
        <w:tc>
          <w:tcPr>
            <w:tcW w:w="3381" w:type="dxa"/>
          </w:tcPr>
          <w:p w14:paraId="43E274C8" w14:textId="50191E39" w:rsidR="00010CE9" w:rsidRPr="00010CE9" w:rsidRDefault="00010CE9">
            <w:pPr>
              <w:rPr>
                <w:ins w:id="1326" w:author="Nick Joseph" w:date="2020-11-14T14:50:00Z"/>
                <w:rFonts w:ascii="Helvetica" w:hAnsi="Helvetica" w:cs="Helvetica"/>
                <w:sz w:val="24"/>
                <w:szCs w:val="24"/>
                <w:rPrChange w:id="1327" w:author="Nick Joseph" w:date="2020-11-14T15:03:00Z">
                  <w:rPr>
                    <w:ins w:id="1328" w:author="Nick Joseph" w:date="2020-11-14T14:50:00Z"/>
                    <w:rFonts w:ascii="Helvetica" w:hAnsi="Helvetica" w:cs="Helvetica"/>
                    <w:b/>
                    <w:bCs/>
                    <w:sz w:val="24"/>
                    <w:szCs w:val="24"/>
                  </w:rPr>
                </w:rPrChange>
              </w:rPr>
            </w:pPr>
            <w:ins w:id="1329" w:author="Nick Joseph" w:date="2020-11-14T15:03:00Z">
              <w:r w:rsidRPr="00010CE9">
                <w:rPr>
                  <w:rFonts w:ascii="Helvetica" w:hAnsi="Helvetica" w:cs="Helvetica"/>
                  <w:sz w:val="24"/>
                  <w:szCs w:val="24"/>
                  <w:rPrChange w:id="1330" w:author="Nick Joseph" w:date="2020-11-14T15:03:00Z">
                    <w:rPr>
                      <w:rFonts w:ascii="Helvetica" w:hAnsi="Helvetica" w:cs="Helvetica"/>
                      <w:b/>
                      <w:bCs/>
                      <w:sz w:val="24"/>
                      <w:szCs w:val="24"/>
                    </w:rPr>
                  </w:rPrChange>
                </w:rPr>
                <w:t>Customer logs in to the application to add information and view items</w:t>
              </w:r>
            </w:ins>
            <w:ins w:id="1331" w:author="Nick Joseph" w:date="2020-11-14T15:11:00Z">
              <w:r>
                <w:rPr>
                  <w:rFonts w:ascii="Helvetica" w:hAnsi="Helvetica" w:cs="Helvetica"/>
                  <w:sz w:val="24"/>
                  <w:szCs w:val="24"/>
                </w:rPr>
                <w:t>.</w:t>
              </w:r>
            </w:ins>
          </w:p>
        </w:tc>
        <w:tc>
          <w:tcPr>
            <w:tcW w:w="1620" w:type="dxa"/>
          </w:tcPr>
          <w:p w14:paraId="61A6E303" w14:textId="0B51CA55" w:rsidR="00010CE9" w:rsidRPr="00010CE9" w:rsidRDefault="00010CE9">
            <w:pPr>
              <w:rPr>
                <w:ins w:id="1332" w:author="Nick Joseph" w:date="2020-11-14T14:50:00Z"/>
                <w:rFonts w:ascii="Helvetica" w:hAnsi="Helvetica" w:cs="Helvetica"/>
                <w:sz w:val="24"/>
                <w:szCs w:val="24"/>
                <w:rPrChange w:id="1333" w:author="Nick Joseph" w:date="2020-11-14T15:11:00Z">
                  <w:rPr>
                    <w:ins w:id="1334" w:author="Nick Joseph" w:date="2020-11-14T14:50:00Z"/>
                    <w:rFonts w:ascii="Helvetica" w:hAnsi="Helvetica" w:cs="Helvetica"/>
                    <w:b/>
                    <w:bCs/>
                    <w:sz w:val="24"/>
                    <w:szCs w:val="24"/>
                  </w:rPr>
                </w:rPrChange>
              </w:rPr>
            </w:pPr>
            <w:ins w:id="1335" w:author="Nick Joseph" w:date="2020-11-14T15:11:00Z">
              <w:r w:rsidRPr="00010CE9">
                <w:rPr>
                  <w:rFonts w:ascii="Helvetica" w:hAnsi="Helvetica" w:cs="Helvetica"/>
                  <w:sz w:val="24"/>
                  <w:szCs w:val="24"/>
                  <w:rPrChange w:id="1336" w:author="Nick Joseph" w:date="2020-11-14T15:11:00Z">
                    <w:rPr>
                      <w:rFonts w:ascii="Helvetica" w:hAnsi="Helvetica" w:cs="Helvetica"/>
                      <w:b/>
                      <w:bCs/>
                      <w:sz w:val="24"/>
                      <w:szCs w:val="24"/>
                    </w:rPr>
                  </w:rPrChange>
                </w:rPr>
                <w:t>None</w:t>
              </w:r>
            </w:ins>
          </w:p>
        </w:tc>
        <w:tc>
          <w:tcPr>
            <w:tcW w:w="1350" w:type="dxa"/>
          </w:tcPr>
          <w:p w14:paraId="2A254E05" w14:textId="73390EB0" w:rsidR="00010CE9" w:rsidRPr="00010CE9" w:rsidRDefault="00010CE9">
            <w:pPr>
              <w:rPr>
                <w:ins w:id="1337" w:author="Nick Joseph" w:date="2020-11-14T14:50:00Z"/>
                <w:rFonts w:ascii="Helvetica" w:hAnsi="Helvetica" w:cs="Helvetica"/>
                <w:sz w:val="24"/>
                <w:szCs w:val="24"/>
                <w:rPrChange w:id="1338" w:author="Nick Joseph" w:date="2020-11-14T15:16:00Z">
                  <w:rPr>
                    <w:ins w:id="1339" w:author="Nick Joseph" w:date="2020-11-14T14:50:00Z"/>
                    <w:rFonts w:ascii="Helvetica" w:hAnsi="Helvetica" w:cs="Helvetica"/>
                    <w:b/>
                    <w:bCs/>
                    <w:sz w:val="24"/>
                    <w:szCs w:val="24"/>
                  </w:rPr>
                </w:rPrChange>
              </w:rPr>
            </w:pPr>
            <w:ins w:id="1340" w:author="Nick Joseph" w:date="2020-11-14T15:15:00Z">
              <w:r w:rsidRPr="00010CE9">
                <w:rPr>
                  <w:rFonts w:ascii="Helvetica" w:hAnsi="Helvetica" w:cs="Helvetica"/>
                  <w:sz w:val="24"/>
                  <w:szCs w:val="24"/>
                </w:rPr>
                <w:t>Public</w:t>
              </w:r>
            </w:ins>
          </w:p>
        </w:tc>
        <w:tc>
          <w:tcPr>
            <w:tcW w:w="1350" w:type="dxa"/>
          </w:tcPr>
          <w:p w14:paraId="42D5E971" w14:textId="16800BE5" w:rsidR="00010CE9" w:rsidRPr="00010CE9" w:rsidRDefault="00010CE9">
            <w:pPr>
              <w:rPr>
                <w:ins w:id="1341" w:author="Nick Joseph" w:date="2020-11-14T14:50:00Z"/>
                <w:rFonts w:ascii="Helvetica" w:hAnsi="Helvetica" w:cs="Helvetica"/>
                <w:sz w:val="24"/>
                <w:szCs w:val="24"/>
                <w:rPrChange w:id="1342" w:author="Nick Joseph" w:date="2020-11-14T15:16:00Z">
                  <w:rPr>
                    <w:ins w:id="1343" w:author="Nick Joseph" w:date="2020-11-14T14:50:00Z"/>
                    <w:rFonts w:ascii="Helvetica" w:hAnsi="Helvetica" w:cs="Helvetica"/>
                    <w:b/>
                    <w:bCs/>
                    <w:sz w:val="24"/>
                    <w:szCs w:val="24"/>
                  </w:rPr>
                </w:rPrChange>
              </w:rPr>
            </w:pPr>
            <w:ins w:id="1344" w:author="Nick Joseph" w:date="2020-11-14T15:15:00Z">
              <w:r w:rsidRPr="00010CE9">
                <w:rPr>
                  <w:rFonts w:ascii="Helvetica" w:hAnsi="Helvetica" w:cs="Helvetica"/>
                  <w:sz w:val="24"/>
                  <w:szCs w:val="24"/>
                  <w:rPrChange w:id="1345" w:author="Nick Joseph" w:date="2020-11-14T15:16:00Z">
                    <w:rPr>
                      <w:rFonts w:ascii="Helvetica" w:hAnsi="Helvetica" w:cs="Helvetica"/>
                      <w:b/>
                      <w:bCs/>
                      <w:sz w:val="24"/>
                      <w:szCs w:val="24"/>
                    </w:rPr>
                  </w:rPrChange>
                </w:rPr>
                <w:t>N</w:t>
              </w:r>
            </w:ins>
            <w:ins w:id="1346" w:author="Nick Joseph" w:date="2020-11-14T15:16:00Z">
              <w:r w:rsidRPr="00010CE9">
                <w:rPr>
                  <w:rFonts w:ascii="Helvetica" w:hAnsi="Helvetica" w:cs="Helvetica"/>
                  <w:sz w:val="24"/>
                  <w:szCs w:val="24"/>
                  <w:rPrChange w:id="1347" w:author="Nick Joseph" w:date="2020-11-14T15:16:00Z">
                    <w:rPr>
                      <w:rFonts w:ascii="Helvetica" w:hAnsi="Helvetica" w:cs="Helvetica"/>
                      <w:b/>
                      <w:bCs/>
                      <w:sz w:val="24"/>
                      <w:szCs w:val="24"/>
                    </w:rPr>
                  </w:rPrChange>
                </w:rPr>
                <w:t>o</w:t>
              </w:r>
            </w:ins>
          </w:p>
        </w:tc>
      </w:tr>
      <w:tr w:rsidR="00010CE9" w14:paraId="0E0A31E6" w14:textId="77777777" w:rsidTr="00010CE9">
        <w:trPr>
          <w:trHeight w:val="386"/>
          <w:ins w:id="1348" w:author="Nick Joseph" w:date="2020-11-14T14:50:00Z"/>
        </w:trPr>
        <w:tc>
          <w:tcPr>
            <w:tcW w:w="2284" w:type="dxa"/>
          </w:tcPr>
          <w:p w14:paraId="2053025D" w14:textId="4008FA90" w:rsidR="00010CE9" w:rsidRPr="00010CE9" w:rsidRDefault="00010CE9">
            <w:pPr>
              <w:spacing w:before="240" w:after="240"/>
              <w:rPr>
                <w:ins w:id="1349" w:author="Nick Joseph" w:date="2020-11-14T14:50:00Z"/>
                <w:rFonts w:ascii="Helvetica" w:hAnsi="Helvetica" w:cs="Helvetica"/>
                <w:sz w:val="24"/>
                <w:szCs w:val="24"/>
                <w:rPrChange w:id="1350" w:author="Nick Joseph" w:date="2020-11-14T15:16:00Z">
                  <w:rPr>
                    <w:ins w:id="1351" w:author="Nick Joseph" w:date="2020-11-14T14:50:00Z"/>
                    <w:rFonts w:ascii="Helvetica" w:hAnsi="Helvetica" w:cs="Helvetica"/>
                    <w:b/>
                    <w:bCs/>
                    <w:sz w:val="24"/>
                    <w:szCs w:val="24"/>
                  </w:rPr>
                </w:rPrChange>
              </w:rPr>
              <w:pPrChange w:id="1352" w:author="Nick Joseph" w:date="2020-11-14T16:43:00Z">
                <w:pPr/>
              </w:pPrChange>
            </w:pPr>
            <w:ins w:id="1353" w:author="Nick Joseph" w:date="2020-11-14T15:01:00Z">
              <w:r w:rsidRPr="00010CE9">
                <w:rPr>
                  <w:rFonts w:ascii="Helvetica" w:hAnsi="Helvetica" w:cs="Helvetica"/>
                  <w:sz w:val="24"/>
                  <w:szCs w:val="24"/>
                  <w:rPrChange w:id="1354" w:author="Nick Joseph" w:date="2020-11-14T15:16:00Z">
                    <w:rPr>
                      <w:rFonts w:ascii="Helvetica" w:hAnsi="Helvetica" w:cs="Helvetica"/>
                      <w:b/>
                      <w:bCs/>
                      <w:sz w:val="24"/>
                      <w:szCs w:val="24"/>
                    </w:rPr>
                  </w:rPrChange>
                </w:rPr>
                <w:t>setStorePreference</w:t>
              </w:r>
            </w:ins>
          </w:p>
        </w:tc>
        <w:tc>
          <w:tcPr>
            <w:tcW w:w="3381" w:type="dxa"/>
          </w:tcPr>
          <w:p w14:paraId="2B8E60B6" w14:textId="7A965FB0" w:rsidR="00010CE9" w:rsidRDefault="00010CE9">
            <w:pPr>
              <w:rPr>
                <w:ins w:id="1355" w:author="Nick Joseph" w:date="2020-11-14T14:50:00Z"/>
                <w:rFonts w:ascii="Helvetica" w:hAnsi="Helvetica" w:cs="Helvetica"/>
                <w:b/>
                <w:bCs/>
                <w:sz w:val="24"/>
                <w:szCs w:val="24"/>
              </w:rPr>
            </w:pPr>
            <w:ins w:id="1356" w:author="Nick Joseph" w:date="2020-11-14T15:10:00Z">
              <w:r w:rsidRPr="00010CE9">
                <w:rPr>
                  <w:rFonts w:ascii="Helvetica" w:hAnsi="Helvetica" w:cs="Helvetica"/>
                  <w:sz w:val="24"/>
                  <w:szCs w:val="24"/>
                  <w:rPrChange w:id="1357" w:author="Nick Joseph" w:date="2020-11-14T15:11:00Z">
                    <w:rPr>
                      <w:rFonts w:ascii="Helvetica" w:hAnsi="Helvetica" w:cs="Helvetica"/>
                      <w:b/>
                      <w:bCs/>
                      <w:sz w:val="24"/>
                      <w:szCs w:val="24"/>
                    </w:rPr>
                  </w:rPrChange>
                </w:rPr>
                <w:t>Customer</w:t>
              </w:r>
            </w:ins>
            <w:ins w:id="1358" w:author="Nick Joseph" w:date="2020-11-14T15:11:00Z">
              <w:r>
                <w:rPr>
                  <w:rFonts w:ascii="Helvetica" w:hAnsi="Helvetica" w:cs="Helvetica"/>
                  <w:sz w:val="24"/>
                  <w:szCs w:val="24"/>
                </w:rPr>
                <w:t>s</w:t>
              </w:r>
            </w:ins>
            <w:ins w:id="1359" w:author="Nick Joseph" w:date="2020-11-14T15:10:00Z">
              <w:r w:rsidRPr="00010CE9">
                <w:rPr>
                  <w:rFonts w:ascii="Helvetica" w:hAnsi="Helvetica" w:cs="Helvetica"/>
                  <w:sz w:val="24"/>
                  <w:szCs w:val="24"/>
                  <w:rPrChange w:id="1360" w:author="Nick Joseph" w:date="2020-11-14T15:11:00Z">
                    <w:rPr>
                      <w:rFonts w:ascii="Helvetica" w:hAnsi="Helvetica" w:cs="Helvetica"/>
                      <w:b/>
                      <w:bCs/>
                      <w:sz w:val="24"/>
                      <w:szCs w:val="24"/>
                    </w:rPr>
                  </w:rPrChange>
                </w:rPr>
                <w:t xml:space="preserve"> can set a grocery store as their favori</w:t>
              </w:r>
            </w:ins>
            <w:ins w:id="1361" w:author="Nick Joseph" w:date="2020-11-14T15:11:00Z">
              <w:r w:rsidRPr="00010CE9">
                <w:rPr>
                  <w:rFonts w:ascii="Helvetica" w:hAnsi="Helvetica" w:cs="Helvetica"/>
                  <w:sz w:val="24"/>
                  <w:szCs w:val="24"/>
                  <w:rPrChange w:id="1362" w:author="Nick Joseph" w:date="2020-11-14T15:11:00Z">
                    <w:rPr>
                      <w:rFonts w:ascii="Helvetica" w:hAnsi="Helvetica" w:cs="Helvetica"/>
                      <w:b/>
                      <w:bCs/>
                      <w:sz w:val="24"/>
                      <w:szCs w:val="24"/>
                    </w:rPr>
                  </w:rPrChange>
                </w:rPr>
                <w:t>te</w:t>
              </w:r>
              <w:r>
                <w:rPr>
                  <w:rFonts w:ascii="Helvetica" w:hAnsi="Helvetica" w:cs="Helvetica"/>
                  <w:b/>
                  <w:bCs/>
                  <w:sz w:val="24"/>
                  <w:szCs w:val="24"/>
                </w:rPr>
                <w:t>.</w:t>
              </w:r>
            </w:ins>
          </w:p>
        </w:tc>
        <w:tc>
          <w:tcPr>
            <w:tcW w:w="1620" w:type="dxa"/>
          </w:tcPr>
          <w:p w14:paraId="1020DF11" w14:textId="43AB42DD" w:rsidR="00010CE9" w:rsidRPr="00010CE9" w:rsidRDefault="00010CE9">
            <w:pPr>
              <w:rPr>
                <w:ins w:id="1363" w:author="Nick Joseph" w:date="2020-11-14T14:50:00Z"/>
                <w:rFonts w:ascii="Helvetica" w:hAnsi="Helvetica" w:cs="Helvetica"/>
                <w:sz w:val="24"/>
                <w:szCs w:val="24"/>
                <w:rPrChange w:id="1364" w:author="Nick Joseph" w:date="2020-11-14T15:11:00Z">
                  <w:rPr>
                    <w:ins w:id="1365" w:author="Nick Joseph" w:date="2020-11-14T14:50:00Z"/>
                    <w:rFonts w:ascii="Helvetica" w:hAnsi="Helvetica" w:cs="Helvetica"/>
                    <w:b/>
                    <w:bCs/>
                    <w:sz w:val="24"/>
                    <w:szCs w:val="24"/>
                  </w:rPr>
                </w:rPrChange>
              </w:rPr>
            </w:pPr>
            <w:ins w:id="1366" w:author="Nick Joseph" w:date="2020-11-14T15:11:00Z">
              <w:r w:rsidRPr="00010CE9">
                <w:rPr>
                  <w:rFonts w:ascii="Helvetica" w:hAnsi="Helvetica" w:cs="Helvetica"/>
                  <w:sz w:val="24"/>
                  <w:szCs w:val="24"/>
                  <w:rPrChange w:id="1367" w:author="Nick Joseph" w:date="2020-11-14T15:11:00Z">
                    <w:rPr>
                      <w:rFonts w:ascii="Helvetica" w:hAnsi="Helvetica" w:cs="Helvetica"/>
                      <w:b/>
                      <w:bCs/>
                      <w:sz w:val="24"/>
                      <w:szCs w:val="24"/>
                    </w:rPr>
                  </w:rPrChange>
                </w:rPr>
                <w:t>None</w:t>
              </w:r>
            </w:ins>
          </w:p>
        </w:tc>
        <w:tc>
          <w:tcPr>
            <w:tcW w:w="1350" w:type="dxa"/>
          </w:tcPr>
          <w:p w14:paraId="02C0CF3D" w14:textId="5CB27E1E" w:rsidR="00010CE9" w:rsidRPr="00010CE9" w:rsidRDefault="00010CE9">
            <w:pPr>
              <w:rPr>
                <w:ins w:id="1368" w:author="Nick Joseph" w:date="2020-11-14T14:50:00Z"/>
                <w:rFonts w:ascii="Helvetica" w:hAnsi="Helvetica" w:cs="Helvetica"/>
                <w:sz w:val="24"/>
                <w:szCs w:val="24"/>
                <w:rPrChange w:id="1369" w:author="Nick Joseph" w:date="2020-11-14T15:16:00Z">
                  <w:rPr>
                    <w:ins w:id="1370" w:author="Nick Joseph" w:date="2020-11-14T14:50:00Z"/>
                    <w:rFonts w:ascii="Helvetica" w:hAnsi="Helvetica" w:cs="Helvetica"/>
                    <w:b/>
                    <w:bCs/>
                    <w:sz w:val="24"/>
                    <w:szCs w:val="24"/>
                  </w:rPr>
                </w:rPrChange>
              </w:rPr>
            </w:pPr>
            <w:ins w:id="1371" w:author="Nick Joseph" w:date="2020-11-14T15:15:00Z">
              <w:r w:rsidRPr="00010CE9">
                <w:rPr>
                  <w:rFonts w:ascii="Helvetica" w:hAnsi="Helvetica" w:cs="Helvetica"/>
                  <w:sz w:val="24"/>
                  <w:szCs w:val="24"/>
                  <w:rPrChange w:id="1372" w:author="Nick Joseph" w:date="2020-11-14T15:16:00Z">
                    <w:rPr>
                      <w:rFonts w:ascii="Helvetica" w:hAnsi="Helvetica" w:cs="Helvetica"/>
                      <w:b/>
                      <w:bCs/>
                      <w:sz w:val="24"/>
                      <w:szCs w:val="24"/>
                    </w:rPr>
                  </w:rPrChange>
                </w:rPr>
                <w:t>Public</w:t>
              </w:r>
            </w:ins>
          </w:p>
        </w:tc>
        <w:tc>
          <w:tcPr>
            <w:tcW w:w="1350" w:type="dxa"/>
          </w:tcPr>
          <w:p w14:paraId="258F85BC" w14:textId="5D9D073D" w:rsidR="00010CE9" w:rsidRPr="00010CE9" w:rsidRDefault="00010CE9">
            <w:pPr>
              <w:rPr>
                <w:ins w:id="1373" w:author="Nick Joseph" w:date="2020-11-14T14:50:00Z"/>
                <w:rFonts w:ascii="Helvetica" w:hAnsi="Helvetica" w:cs="Helvetica"/>
                <w:sz w:val="24"/>
                <w:szCs w:val="24"/>
                <w:rPrChange w:id="1374" w:author="Nick Joseph" w:date="2020-11-14T15:16:00Z">
                  <w:rPr>
                    <w:ins w:id="1375" w:author="Nick Joseph" w:date="2020-11-14T14:50:00Z"/>
                    <w:rFonts w:ascii="Helvetica" w:hAnsi="Helvetica" w:cs="Helvetica"/>
                    <w:b/>
                    <w:bCs/>
                    <w:sz w:val="24"/>
                    <w:szCs w:val="24"/>
                  </w:rPr>
                </w:rPrChange>
              </w:rPr>
            </w:pPr>
            <w:ins w:id="1376" w:author="Nick Joseph" w:date="2020-11-14T15:16:00Z">
              <w:r w:rsidRPr="00010CE9">
                <w:rPr>
                  <w:rFonts w:ascii="Helvetica" w:hAnsi="Helvetica" w:cs="Helvetica"/>
                  <w:sz w:val="24"/>
                  <w:szCs w:val="24"/>
                  <w:rPrChange w:id="1377" w:author="Nick Joseph" w:date="2020-11-14T15:16:00Z">
                    <w:rPr>
                      <w:rFonts w:ascii="Helvetica" w:hAnsi="Helvetica" w:cs="Helvetica"/>
                      <w:b/>
                      <w:bCs/>
                      <w:sz w:val="24"/>
                      <w:szCs w:val="24"/>
                    </w:rPr>
                  </w:rPrChange>
                </w:rPr>
                <w:t>No</w:t>
              </w:r>
            </w:ins>
          </w:p>
        </w:tc>
      </w:tr>
      <w:tr w:rsidR="00010CE9" w14:paraId="6B4774BC" w14:textId="77777777" w:rsidTr="00010CE9">
        <w:trPr>
          <w:trHeight w:val="386"/>
          <w:ins w:id="1378" w:author="Nick Joseph" w:date="2020-11-14T15:57:00Z"/>
        </w:trPr>
        <w:tc>
          <w:tcPr>
            <w:tcW w:w="2284" w:type="dxa"/>
          </w:tcPr>
          <w:p w14:paraId="608A2D73" w14:textId="4C8148BA" w:rsidR="00010CE9" w:rsidRPr="00010CE9" w:rsidRDefault="00010CE9">
            <w:pPr>
              <w:spacing w:before="240" w:after="240"/>
              <w:rPr>
                <w:ins w:id="1379" w:author="Nick Joseph" w:date="2020-11-14T15:57:00Z"/>
                <w:rFonts w:ascii="Helvetica" w:hAnsi="Helvetica" w:cs="Helvetica"/>
                <w:sz w:val="24"/>
                <w:szCs w:val="24"/>
              </w:rPr>
              <w:pPrChange w:id="1380" w:author="Nick Joseph" w:date="2020-11-14T16:43:00Z">
                <w:pPr/>
              </w:pPrChange>
            </w:pPr>
            <w:ins w:id="1381" w:author="Nick Joseph" w:date="2020-11-14T15:57:00Z">
              <w:r>
                <w:rPr>
                  <w:rFonts w:ascii="Helvetica" w:hAnsi="Helvetica" w:cs="Helvetica"/>
                  <w:sz w:val="24"/>
                  <w:szCs w:val="24"/>
                </w:rPr>
                <w:t>printCustomerLists</w:t>
              </w:r>
            </w:ins>
          </w:p>
        </w:tc>
        <w:tc>
          <w:tcPr>
            <w:tcW w:w="3381" w:type="dxa"/>
          </w:tcPr>
          <w:p w14:paraId="2FFE6E05" w14:textId="07B4E65A" w:rsidR="00010CE9" w:rsidRPr="00010CE9" w:rsidRDefault="00010CE9">
            <w:pPr>
              <w:rPr>
                <w:ins w:id="1382" w:author="Nick Joseph" w:date="2020-11-14T15:57:00Z"/>
                <w:rFonts w:ascii="Helvetica" w:hAnsi="Helvetica" w:cs="Helvetica"/>
                <w:sz w:val="24"/>
                <w:szCs w:val="24"/>
              </w:rPr>
            </w:pPr>
            <w:ins w:id="1383" w:author="Nick Joseph" w:date="2020-11-14T15:57:00Z">
              <w:r>
                <w:rPr>
                  <w:rFonts w:ascii="Helvetica" w:hAnsi="Helvetica" w:cs="Helvetica"/>
                  <w:sz w:val="24"/>
                  <w:szCs w:val="24"/>
                </w:rPr>
                <w:t>Prints a list of Go</w:t>
              </w:r>
            </w:ins>
            <w:ins w:id="1384" w:author="Nick Joseph" w:date="2020-11-14T15:58:00Z">
              <w:r>
                <w:rPr>
                  <w:rFonts w:ascii="Helvetica" w:hAnsi="Helvetica" w:cs="Helvetica"/>
                  <w:sz w:val="24"/>
                  <w:szCs w:val="24"/>
                </w:rPr>
                <w:t>GoGrocery customers.</w:t>
              </w:r>
            </w:ins>
          </w:p>
        </w:tc>
        <w:tc>
          <w:tcPr>
            <w:tcW w:w="1620" w:type="dxa"/>
          </w:tcPr>
          <w:p w14:paraId="4ECF761B" w14:textId="13E0C2EB" w:rsidR="00010CE9" w:rsidRPr="00010CE9" w:rsidRDefault="00010CE9">
            <w:pPr>
              <w:rPr>
                <w:ins w:id="1385" w:author="Nick Joseph" w:date="2020-11-14T15:57:00Z"/>
                <w:rFonts w:ascii="Helvetica" w:hAnsi="Helvetica" w:cs="Helvetica"/>
                <w:sz w:val="24"/>
                <w:szCs w:val="24"/>
              </w:rPr>
            </w:pPr>
            <w:ins w:id="1386" w:author="Nick Joseph" w:date="2020-11-14T16:43:00Z">
              <w:r>
                <w:rPr>
                  <w:rFonts w:ascii="Helvetica" w:hAnsi="Helvetica" w:cs="Helvetica"/>
                  <w:sz w:val="24"/>
                  <w:szCs w:val="24"/>
                </w:rPr>
                <w:t>None</w:t>
              </w:r>
            </w:ins>
          </w:p>
        </w:tc>
        <w:tc>
          <w:tcPr>
            <w:tcW w:w="1350" w:type="dxa"/>
          </w:tcPr>
          <w:p w14:paraId="07F2BDCF" w14:textId="131B1112" w:rsidR="00010CE9" w:rsidRPr="00010CE9" w:rsidRDefault="00010CE9">
            <w:pPr>
              <w:rPr>
                <w:ins w:id="1387" w:author="Nick Joseph" w:date="2020-11-14T15:57:00Z"/>
                <w:rFonts w:ascii="Helvetica" w:hAnsi="Helvetica" w:cs="Helvetica"/>
                <w:sz w:val="24"/>
                <w:szCs w:val="24"/>
              </w:rPr>
            </w:pPr>
            <w:ins w:id="1388" w:author="Nick Joseph" w:date="2020-11-14T16:43:00Z">
              <w:r>
                <w:rPr>
                  <w:rFonts w:ascii="Helvetica" w:hAnsi="Helvetica" w:cs="Helvetica"/>
                  <w:sz w:val="24"/>
                  <w:szCs w:val="24"/>
                </w:rPr>
                <w:t>Public</w:t>
              </w:r>
            </w:ins>
          </w:p>
        </w:tc>
        <w:tc>
          <w:tcPr>
            <w:tcW w:w="1350" w:type="dxa"/>
          </w:tcPr>
          <w:p w14:paraId="06685311" w14:textId="65E1433E" w:rsidR="00010CE9" w:rsidRPr="00010CE9" w:rsidRDefault="00010CE9">
            <w:pPr>
              <w:rPr>
                <w:ins w:id="1389" w:author="Nick Joseph" w:date="2020-11-14T15:57:00Z"/>
                <w:rFonts w:ascii="Helvetica" w:hAnsi="Helvetica" w:cs="Helvetica"/>
                <w:sz w:val="24"/>
                <w:szCs w:val="24"/>
              </w:rPr>
            </w:pPr>
            <w:ins w:id="1390" w:author="Nick Joseph" w:date="2020-11-14T16:43:00Z">
              <w:r>
                <w:rPr>
                  <w:rFonts w:ascii="Helvetica" w:hAnsi="Helvetica" w:cs="Helvetica"/>
                  <w:sz w:val="24"/>
                  <w:szCs w:val="24"/>
                </w:rPr>
                <w:t>No</w:t>
              </w:r>
            </w:ins>
          </w:p>
        </w:tc>
      </w:tr>
    </w:tbl>
    <w:p w14:paraId="0CDA7FEE" w14:textId="017967F0" w:rsidR="00C075E6" w:rsidRDefault="00C075E6">
      <w:pPr>
        <w:rPr>
          <w:ins w:id="1391" w:author="Nick Joseph" w:date="2020-11-14T14:41:00Z"/>
          <w:rFonts w:ascii="Helvetica" w:hAnsi="Helvetica" w:cs="Helvetica"/>
          <w:b/>
          <w:bCs/>
          <w:sz w:val="24"/>
          <w:szCs w:val="24"/>
        </w:rPr>
      </w:pPr>
    </w:p>
    <w:p w14:paraId="299508C7" w14:textId="4C897ADC" w:rsidR="00010CE9" w:rsidRDefault="00010CE9">
      <w:pPr>
        <w:rPr>
          <w:ins w:id="1392" w:author="Nick Joseph" w:date="2020-11-14T14:41:00Z"/>
          <w:rFonts w:ascii="Helvetica" w:hAnsi="Helvetica" w:cs="Helvetica"/>
          <w:b/>
          <w:bCs/>
          <w:sz w:val="24"/>
          <w:szCs w:val="24"/>
        </w:rPr>
      </w:pPr>
      <w:ins w:id="1393" w:author="Nick Joseph" w:date="2020-11-14T14:41:00Z">
        <w:r>
          <w:rPr>
            <w:rFonts w:ascii="Helvetica" w:hAnsi="Helvetica" w:cs="Helvetica"/>
            <w:b/>
            <w:bCs/>
            <w:sz w:val="24"/>
            <w:szCs w:val="24"/>
          </w:rPr>
          <w:t>Processing Outlines:</w:t>
        </w:r>
      </w:ins>
    </w:p>
    <w:p w14:paraId="513B2F4D" w14:textId="04C83258" w:rsidR="00010CE9" w:rsidRPr="00010CE9" w:rsidRDefault="00010CE9">
      <w:pPr>
        <w:pStyle w:val="ListParagraph"/>
        <w:numPr>
          <w:ilvl w:val="0"/>
          <w:numId w:val="57"/>
        </w:numPr>
        <w:rPr>
          <w:ins w:id="1394" w:author="Nick Joseph" w:date="2020-11-14T15:53:00Z"/>
          <w:rFonts w:ascii="Helvetica" w:hAnsi="Helvetica" w:cs="Helvetica"/>
          <w:color w:val="333333"/>
          <w:sz w:val="24"/>
          <w:szCs w:val="24"/>
          <w:rPrChange w:id="1395" w:author="Nick Joseph" w:date="2020-11-14T15:57:00Z">
            <w:rPr>
              <w:ins w:id="1396" w:author="Nick Joseph" w:date="2020-11-14T15:53:00Z"/>
            </w:rPr>
          </w:rPrChange>
        </w:rPr>
        <w:pPrChange w:id="1397" w:author="Nick Joseph" w:date="2020-11-14T15:59:00Z">
          <w:pPr/>
        </w:pPrChange>
      </w:pPr>
      <w:ins w:id="1398" w:author="Nick Joseph" w:date="2020-11-14T15:53:00Z">
        <w:r w:rsidRPr="00010CE9">
          <w:rPr>
            <w:rFonts w:ascii="Helvetica" w:hAnsi="Helvetica" w:cs="Helvetica"/>
            <w:color w:val="333333"/>
            <w:sz w:val="24"/>
            <w:szCs w:val="24"/>
            <w:rPrChange w:id="1399" w:author="Nick Joseph" w:date="2020-11-14T15:57:00Z">
              <w:rPr>
                <w:color w:val="333333"/>
                <w:sz w:val="23"/>
                <w:szCs w:val="23"/>
              </w:rPr>
            </w:rPrChange>
          </w:rPr>
          <w:t>customerLogin(in customerEmail: String, in cu</w:t>
        </w:r>
      </w:ins>
      <w:ins w:id="1400" w:author="Nick Joseph" w:date="2020-11-14T16:45:00Z">
        <w:r>
          <w:rPr>
            <w:rFonts w:ascii="Helvetica" w:hAnsi="Helvetica" w:cs="Helvetica"/>
            <w:color w:val="333333"/>
            <w:sz w:val="24"/>
            <w:szCs w:val="24"/>
          </w:rPr>
          <w:t>s</w:t>
        </w:r>
      </w:ins>
      <w:ins w:id="1401" w:author="Nick Joseph" w:date="2020-11-14T15:53:00Z">
        <w:r w:rsidRPr="00010CE9">
          <w:rPr>
            <w:rFonts w:ascii="Helvetica" w:hAnsi="Helvetica" w:cs="Helvetica"/>
            <w:color w:val="333333"/>
            <w:sz w:val="24"/>
            <w:szCs w:val="24"/>
            <w:rPrChange w:id="1402" w:author="Nick Joseph" w:date="2020-11-14T15:57:00Z">
              <w:rPr>
                <w:color w:val="333333"/>
                <w:sz w:val="23"/>
                <w:szCs w:val="23"/>
              </w:rPr>
            </w:rPrChange>
          </w:rPr>
          <w:t>tomerPassword: String)</w:t>
        </w:r>
      </w:ins>
    </w:p>
    <w:p w14:paraId="73B387D1" w14:textId="4D602B24" w:rsidR="00010CE9" w:rsidRPr="00010CE9" w:rsidRDefault="00010CE9">
      <w:pPr>
        <w:ind w:left="1080"/>
        <w:rPr>
          <w:ins w:id="1403" w:author="Nick Joseph" w:date="2020-11-14T15:53:00Z"/>
          <w:rFonts w:ascii="Helvetica" w:hAnsi="Helvetica" w:cs="Helvetica"/>
          <w:sz w:val="24"/>
          <w:szCs w:val="24"/>
          <w:rPrChange w:id="1404" w:author="Nick Joseph" w:date="2020-11-14T15:59:00Z">
            <w:rPr>
              <w:ins w:id="1405" w:author="Nick Joseph" w:date="2020-11-14T15:53:00Z"/>
              <w:rFonts w:ascii="Helvetica" w:hAnsi="Helvetica" w:cs="Helvetica"/>
              <w:b/>
              <w:bCs/>
              <w:sz w:val="24"/>
              <w:szCs w:val="24"/>
            </w:rPr>
          </w:rPrChange>
        </w:rPr>
        <w:pPrChange w:id="1406" w:author="Nick Joseph" w:date="2020-11-14T15:59:00Z">
          <w:pPr/>
        </w:pPrChange>
      </w:pPr>
      <w:ins w:id="1407" w:author="Nick Joseph" w:date="2020-11-14T16:46:00Z">
        <w:r>
          <w:rPr>
            <w:rFonts w:ascii="Helvetica" w:hAnsi="Helvetica" w:cs="Helvetica"/>
            <w:sz w:val="24"/>
            <w:szCs w:val="24"/>
          </w:rPr>
          <w:t>C</w:t>
        </w:r>
      </w:ins>
      <w:ins w:id="1408" w:author="Nick Joseph" w:date="2020-11-14T15:53:00Z">
        <w:r w:rsidRPr="00010CE9">
          <w:rPr>
            <w:rFonts w:ascii="Helvetica" w:hAnsi="Helvetica" w:cs="Helvetica"/>
            <w:sz w:val="24"/>
            <w:szCs w:val="24"/>
            <w:rPrChange w:id="1409" w:author="Nick Joseph" w:date="2020-11-14T15:59:00Z">
              <w:rPr>
                <w:rFonts w:ascii="Helvetica" w:hAnsi="Helvetica" w:cs="Helvetica"/>
                <w:b/>
                <w:bCs/>
                <w:sz w:val="24"/>
                <w:szCs w:val="24"/>
              </w:rPr>
            </w:rPrChange>
          </w:rPr>
          <w:t>ustomer inputs email and password</w:t>
        </w:r>
      </w:ins>
    </w:p>
    <w:p w14:paraId="20572C69" w14:textId="277E7A7A" w:rsidR="00010CE9" w:rsidRPr="00010CE9" w:rsidRDefault="00010CE9">
      <w:pPr>
        <w:ind w:left="1080"/>
        <w:rPr>
          <w:ins w:id="1410" w:author="Nick Joseph" w:date="2020-11-14T15:53:00Z"/>
          <w:rFonts w:ascii="Helvetica" w:hAnsi="Helvetica" w:cs="Helvetica"/>
          <w:sz w:val="24"/>
          <w:szCs w:val="24"/>
          <w:rPrChange w:id="1411" w:author="Nick Joseph" w:date="2020-11-14T15:59:00Z">
            <w:rPr>
              <w:ins w:id="1412" w:author="Nick Joseph" w:date="2020-11-14T15:53:00Z"/>
              <w:rFonts w:ascii="Helvetica" w:hAnsi="Helvetica" w:cs="Helvetica"/>
              <w:b/>
              <w:bCs/>
              <w:sz w:val="24"/>
              <w:szCs w:val="24"/>
            </w:rPr>
          </w:rPrChange>
        </w:rPr>
        <w:pPrChange w:id="1413" w:author="Nick Joseph" w:date="2020-11-14T15:59:00Z">
          <w:pPr/>
        </w:pPrChange>
      </w:pPr>
      <w:ins w:id="1414" w:author="Nick Joseph" w:date="2020-11-14T15:53:00Z">
        <w:r w:rsidRPr="00010CE9">
          <w:rPr>
            <w:rFonts w:ascii="Helvetica" w:hAnsi="Helvetica" w:cs="Helvetica"/>
            <w:sz w:val="24"/>
            <w:szCs w:val="24"/>
            <w:rPrChange w:id="1415" w:author="Nick Joseph" w:date="2020-11-14T15:59:00Z">
              <w:rPr>
                <w:rFonts w:ascii="Helvetica" w:hAnsi="Helvetica" w:cs="Helvetica"/>
                <w:b/>
                <w:bCs/>
                <w:sz w:val="24"/>
                <w:szCs w:val="24"/>
              </w:rPr>
            </w:rPrChange>
          </w:rPr>
          <w:t>If valid</w:t>
        </w:r>
      </w:ins>
    </w:p>
    <w:p w14:paraId="07CD587A" w14:textId="4E58240D" w:rsidR="00010CE9" w:rsidRPr="00010CE9" w:rsidRDefault="00010CE9">
      <w:pPr>
        <w:ind w:left="1080" w:firstLine="360"/>
        <w:rPr>
          <w:ins w:id="1416" w:author="Nick Joseph" w:date="2020-11-14T15:54:00Z"/>
          <w:rFonts w:ascii="Helvetica" w:hAnsi="Helvetica" w:cs="Helvetica"/>
          <w:sz w:val="24"/>
          <w:szCs w:val="24"/>
          <w:rPrChange w:id="1417" w:author="Nick Joseph" w:date="2020-11-14T15:59:00Z">
            <w:rPr>
              <w:ins w:id="1418" w:author="Nick Joseph" w:date="2020-11-14T15:54:00Z"/>
              <w:rFonts w:ascii="Helvetica" w:hAnsi="Helvetica" w:cs="Helvetica"/>
              <w:b/>
              <w:bCs/>
              <w:sz w:val="24"/>
              <w:szCs w:val="24"/>
            </w:rPr>
          </w:rPrChange>
        </w:rPr>
        <w:pPrChange w:id="1419" w:author="Nick Joseph" w:date="2020-11-14T16:24:00Z">
          <w:pPr/>
        </w:pPrChange>
      </w:pPr>
      <w:ins w:id="1420" w:author="Nick Joseph" w:date="2020-11-14T15:54:00Z">
        <w:r w:rsidRPr="00010CE9">
          <w:rPr>
            <w:rFonts w:ascii="Helvetica" w:hAnsi="Helvetica" w:cs="Helvetica"/>
            <w:sz w:val="24"/>
            <w:szCs w:val="24"/>
            <w:rPrChange w:id="1421" w:author="Nick Joseph" w:date="2020-11-14T15:59:00Z">
              <w:rPr>
                <w:rFonts w:ascii="Helvetica" w:hAnsi="Helvetica" w:cs="Helvetica"/>
                <w:b/>
                <w:bCs/>
                <w:sz w:val="24"/>
                <w:szCs w:val="24"/>
              </w:rPr>
            </w:rPrChange>
          </w:rPr>
          <w:t>Allow customer to login into the application</w:t>
        </w:r>
      </w:ins>
    </w:p>
    <w:p w14:paraId="76745FC6" w14:textId="38B630E3" w:rsidR="00010CE9" w:rsidRPr="00010CE9" w:rsidRDefault="00010CE9">
      <w:pPr>
        <w:ind w:left="1080"/>
        <w:rPr>
          <w:ins w:id="1422" w:author="Nick Joseph" w:date="2020-11-14T15:54:00Z"/>
          <w:rFonts w:ascii="Helvetica" w:hAnsi="Helvetica" w:cs="Helvetica"/>
          <w:sz w:val="24"/>
          <w:szCs w:val="24"/>
          <w:rPrChange w:id="1423" w:author="Nick Joseph" w:date="2020-11-14T15:59:00Z">
            <w:rPr>
              <w:ins w:id="1424" w:author="Nick Joseph" w:date="2020-11-14T15:54:00Z"/>
              <w:rFonts w:ascii="Helvetica" w:hAnsi="Helvetica" w:cs="Helvetica"/>
              <w:b/>
              <w:bCs/>
              <w:sz w:val="24"/>
              <w:szCs w:val="24"/>
            </w:rPr>
          </w:rPrChange>
        </w:rPr>
        <w:pPrChange w:id="1425" w:author="Nick Joseph" w:date="2020-11-14T15:59:00Z">
          <w:pPr/>
        </w:pPrChange>
      </w:pPr>
      <w:ins w:id="1426" w:author="Nick Joseph" w:date="2020-11-14T15:54:00Z">
        <w:r w:rsidRPr="00010CE9">
          <w:rPr>
            <w:rFonts w:ascii="Helvetica" w:hAnsi="Helvetica" w:cs="Helvetica"/>
            <w:sz w:val="24"/>
            <w:szCs w:val="24"/>
            <w:rPrChange w:id="1427" w:author="Nick Joseph" w:date="2020-11-14T15:59:00Z">
              <w:rPr>
                <w:rFonts w:ascii="Helvetica" w:hAnsi="Helvetica" w:cs="Helvetica"/>
                <w:b/>
                <w:bCs/>
                <w:sz w:val="24"/>
                <w:szCs w:val="24"/>
              </w:rPr>
            </w:rPrChange>
          </w:rPr>
          <w:t xml:space="preserve">Else </w:t>
        </w:r>
      </w:ins>
    </w:p>
    <w:p w14:paraId="165B9507" w14:textId="506763E8" w:rsidR="00010CE9" w:rsidRPr="00010CE9" w:rsidRDefault="00010CE9">
      <w:pPr>
        <w:ind w:left="1080" w:firstLine="360"/>
        <w:rPr>
          <w:ins w:id="1428" w:author="Nick Joseph" w:date="2020-11-14T15:54:00Z"/>
          <w:rFonts w:ascii="Helvetica" w:hAnsi="Helvetica" w:cs="Helvetica"/>
          <w:sz w:val="24"/>
          <w:szCs w:val="24"/>
          <w:rPrChange w:id="1429" w:author="Nick Joseph" w:date="2020-11-14T15:59:00Z">
            <w:rPr>
              <w:ins w:id="1430" w:author="Nick Joseph" w:date="2020-11-14T15:54:00Z"/>
            </w:rPr>
          </w:rPrChange>
        </w:rPr>
        <w:pPrChange w:id="1431" w:author="Nick Joseph" w:date="2020-11-14T16:24:00Z">
          <w:pPr/>
        </w:pPrChange>
      </w:pPr>
      <w:ins w:id="1432" w:author="Nick Joseph" w:date="2020-11-14T15:54:00Z">
        <w:r w:rsidRPr="00010CE9">
          <w:rPr>
            <w:rFonts w:ascii="Helvetica" w:hAnsi="Helvetica" w:cs="Helvetica"/>
            <w:sz w:val="24"/>
            <w:szCs w:val="24"/>
            <w:rPrChange w:id="1433" w:author="Nick Joseph" w:date="2020-11-14T15:59:00Z">
              <w:rPr>
                <w:rFonts w:ascii="Helvetica" w:hAnsi="Helvetica" w:cs="Helvetica"/>
                <w:b/>
                <w:bCs/>
                <w:sz w:val="24"/>
                <w:szCs w:val="24"/>
              </w:rPr>
            </w:rPrChange>
          </w:rPr>
          <w:t>Prompt user to enter information again</w:t>
        </w:r>
      </w:ins>
    </w:p>
    <w:p w14:paraId="23292857" w14:textId="3279B7D8" w:rsidR="00010CE9" w:rsidRPr="00010CE9" w:rsidRDefault="00010CE9">
      <w:pPr>
        <w:pStyle w:val="ListParagraph"/>
        <w:numPr>
          <w:ilvl w:val="0"/>
          <w:numId w:val="57"/>
        </w:numPr>
        <w:rPr>
          <w:ins w:id="1434" w:author="Nick Joseph" w:date="2020-11-14T15:55:00Z"/>
          <w:rFonts w:ascii="Helvetica" w:hAnsi="Helvetica" w:cs="Helvetica"/>
          <w:color w:val="333333"/>
          <w:sz w:val="24"/>
          <w:szCs w:val="24"/>
          <w:rPrChange w:id="1435" w:author="Nick Joseph" w:date="2020-11-14T15:57:00Z">
            <w:rPr>
              <w:ins w:id="1436" w:author="Nick Joseph" w:date="2020-11-14T15:55:00Z"/>
            </w:rPr>
          </w:rPrChange>
        </w:rPr>
        <w:pPrChange w:id="1437" w:author="Nick Joseph" w:date="2020-11-14T15:59:00Z">
          <w:pPr/>
        </w:pPrChange>
      </w:pPr>
      <w:ins w:id="1438" w:author="Nick Joseph" w:date="2020-11-14T15:55:00Z">
        <w:r w:rsidRPr="00010CE9">
          <w:rPr>
            <w:rFonts w:ascii="Helvetica" w:hAnsi="Helvetica" w:cs="Helvetica"/>
            <w:color w:val="333333"/>
            <w:sz w:val="24"/>
            <w:szCs w:val="24"/>
            <w:rPrChange w:id="1439" w:author="Nick Joseph" w:date="2020-11-14T15:57:00Z">
              <w:rPr>
                <w:color w:val="333333"/>
                <w:sz w:val="23"/>
                <w:szCs w:val="23"/>
              </w:rPr>
            </w:rPrChange>
          </w:rPr>
          <w:t>setStorePreference(in storePreference: String)</w:t>
        </w:r>
      </w:ins>
    </w:p>
    <w:p w14:paraId="4323A1D1" w14:textId="284C0347" w:rsidR="00010CE9" w:rsidRPr="00010CE9" w:rsidRDefault="00010CE9">
      <w:pPr>
        <w:ind w:left="1080"/>
        <w:rPr>
          <w:ins w:id="1440" w:author="Nick Joseph" w:date="2020-11-14T15:56:00Z"/>
          <w:rFonts w:ascii="Helvetica" w:hAnsi="Helvetica" w:cs="Helvetica"/>
          <w:color w:val="333333"/>
          <w:sz w:val="24"/>
          <w:szCs w:val="24"/>
          <w:rPrChange w:id="1441" w:author="Nick Joseph" w:date="2020-11-14T15:59:00Z">
            <w:rPr>
              <w:ins w:id="1442" w:author="Nick Joseph" w:date="2020-11-14T15:56:00Z"/>
            </w:rPr>
          </w:rPrChange>
        </w:rPr>
        <w:pPrChange w:id="1443" w:author="Nick Joseph" w:date="2020-11-14T15:59:00Z">
          <w:pPr/>
        </w:pPrChange>
      </w:pPr>
      <w:ins w:id="1444" w:author="Nick Joseph" w:date="2020-11-14T15:55:00Z">
        <w:r w:rsidRPr="00010CE9">
          <w:rPr>
            <w:rFonts w:ascii="Helvetica" w:hAnsi="Helvetica" w:cs="Helvetica"/>
            <w:color w:val="333333"/>
            <w:sz w:val="24"/>
            <w:szCs w:val="24"/>
            <w:rPrChange w:id="1445" w:author="Nick Joseph" w:date="2020-11-14T15:59:00Z">
              <w:rPr/>
            </w:rPrChange>
          </w:rPr>
          <w:t xml:space="preserve">A function that </w:t>
        </w:r>
      </w:ins>
      <w:ins w:id="1446" w:author="Nick Joseph" w:date="2020-11-14T15:56:00Z">
        <w:r w:rsidRPr="00010CE9">
          <w:rPr>
            <w:rFonts w:ascii="Helvetica" w:hAnsi="Helvetica" w:cs="Helvetica"/>
            <w:color w:val="333333"/>
            <w:sz w:val="24"/>
            <w:szCs w:val="24"/>
            <w:rPrChange w:id="1447" w:author="Nick Joseph" w:date="2020-11-14T15:59:00Z">
              <w:rPr/>
            </w:rPrChange>
          </w:rPr>
          <w:t>allows the customer to save their preferred store.</w:t>
        </w:r>
      </w:ins>
    </w:p>
    <w:p w14:paraId="072693E3" w14:textId="0DCC8436" w:rsidR="00010CE9" w:rsidRPr="00010CE9" w:rsidRDefault="00010CE9">
      <w:pPr>
        <w:ind w:left="1080"/>
        <w:rPr>
          <w:ins w:id="1448" w:author="Nick Joseph" w:date="2020-11-14T15:58:00Z"/>
          <w:rFonts w:ascii="Helvetica" w:hAnsi="Helvetica" w:cs="Helvetica"/>
          <w:color w:val="333333"/>
          <w:sz w:val="24"/>
          <w:szCs w:val="24"/>
          <w:rPrChange w:id="1449" w:author="Nick Joseph" w:date="2020-11-14T15:59:00Z">
            <w:rPr>
              <w:ins w:id="1450" w:author="Nick Joseph" w:date="2020-11-14T15:58:00Z"/>
            </w:rPr>
          </w:rPrChange>
        </w:rPr>
        <w:pPrChange w:id="1451" w:author="Nick Joseph" w:date="2020-11-14T15:59:00Z">
          <w:pPr>
            <w:ind w:left="720"/>
          </w:pPr>
        </w:pPrChange>
      </w:pPr>
      <w:ins w:id="1452" w:author="Nick Joseph" w:date="2020-11-14T15:56:00Z">
        <w:r w:rsidRPr="00010CE9">
          <w:rPr>
            <w:rFonts w:ascii="Helvetica" w:hAnsi="Helvetica" w:cs="Helvetica"/>
            <w:color w:val="333333"/>
            <w:sz w:val="24"/>
            <w:szCs w:val="24"/>
            <w:rPrChange w:id="1453" w:author="Nick Joseph" w:date="2020-11-14T15:59:00Z">
              <w:rPr/>
            </w:rPrChange>
          </w:rPr>
          <w:t xml:space="preserve">Update </w:t>
        </w:r>
      </w:ins>
      <w:ins w:id="1454" w:author="Nick Joseph" w:date="2020-11-14T15:59:00Z">
        <w:r w:rsidRPr="00010CE9">
          <w:rPr>
            <w:rFonts w:ascii="Helvetica" w:hAnsi="Helvetica" w:cs="Helvetica"/>
            <w:color w:val="333333"/>
            <w:sz w:val="24"/>
            <w:szCs w:val="24"/>
            <w:rPrChange w:id="1455" w:author="Nick Joseph" w:date="2020-11-14T15:59:00Z">
              <w:rPr/>
            </w:rPrChange>
          </w:rPr>
          <w:t xml:space="preserve">the </w:t>
        </w:r>
      </w:ins>
      <w:ins w:id="1456" w:author="Nick Joseph" w:date="2020-11-14T15:56:00Z">
        <w:r w:rsidRPr="00010CE9">
          <w:rPr>
            <w:rFonts w:ascii="Helvetica" w:hAnsi="Helvetica" w:cs="Helvetica"/>
            <w:color w:val="333333"/>
            <w:sz w:val="24"/>
            <w:szCs w:val="24"/>
            <w:rPrChange w:id="1457" w:author="Nick Joseph" w:date="2020-11-14T15:59:00Z">
              <w:rPr/>
            </w:rPrChange>
          </w:rPr>
          <w:t xml:space="preserve">customerStorePreference attribute with a new parameter that </w:t>
        </w:r>
      </w:ins>
      <w:ins w:id="1458" w:author="Nick Joseph" w:date="2020-11-14T15:57:00Z">
        <w:r w:rsidRPr="00010CE9">
          <w:rPr>
            <w:rFonts w:ascii="Helvetica" w:hAnsi="Helvetica" w:cs="Helvetica"/>
            <w:color w:val="333333"/>
            <w:sz w:val="24"/>
            <w:szCs w:val="24"/>
            <w:rPrChange w:id="1459" w:author="Nick Joseph" w:date="2020-11-14T15:59:00Z">
              <w:rPr/>
            </w:rPrChange>
          </w:rPr>
          <w:t>is passed on.</w:t>
        </w:r>
      </w:ins>
    </w:p>
    <w:p w14:paraId="4040C83B" w14:textId="39C78B7C" w:rsidR="00010CE9" w:rsidRDefault="00010CE9">
      <w:pPr>
        <w:pStyle w:val="ListParagraph"/>
        <w:numPr>
          <w:ilvl w:val="0"/>
          <w:numId w:val="57"/>
        </w:numPr>
        <w:rPr>
          <w:ins w:id="1460" w:author="Nick Joseph" w:date="2020-11-14T15:58:00Z"/>
          <w:rFonts w:ascii="Helvetica" w:hAnsi="Helvetica" w:cs="Helvetica"/>
          <w:sz w:val="24"/>
          <w:szCs w:val="24"/>
        </w:rPr>
        <w:pPrChange w:id="1461" w:author="Nick Joseph" w:date="2020-11-14T15:59:00Z">
          <w:pPr>
            <w:pStyle w:val="ListParagraph"/>
            <w:numPr>
              <w:numId w:val="56"/>
            </w:numPr>
            <w:ind w:hanging="360"/>
          </w:pPr>
        </w:pPrChange>
      </w:pPr>
      <w:ins w:id="1462" w:author="Nick Joseph" w:date="2020-11-14T15:58:00Z">
        <w:r>
          <w:rPr>
            <w:rFonts w:ascii="Helvetica" w:hAnsi="Helvetica" w:cs="Helvetica"/>
            <w:sz w:val="24"/>
            <w:szCs w:val="24"/>
          </w:rPr>
          <w:t>printCustomerLists()</w:t>
        </w:r>
      </w:ins>
    </w:p>
    <w:p w14:paraId="373ED7C8" w14:textId="5E94B910" w:rsidR="00010CE9" w:rsidRDefault="00010CE9" w:rsidP="00010CE9">
      <w:pPr>
        <w:ind w:left="1080"/>
        <w:rPr>
          <w:ins w:id="1463" w:author="Nick Joseph" w:date="2020-11-14T16:00:00Z"/>
          <w:rFonts w:ascii="Helvetica" w:hAnsi="Helvetica" w:cs="Helvetica"/>
          <w:sz w:val="24"/>
          <w:szCs w:val="24"/>
        </w:rPr>
      </w:pPr>
      <w:ins w:id="1464" w:author="Nick Joseph" w:date="2020-11-14T15:58:00Z">
        <w:r w:rsidRPr="00010CE9">
          <w:rPr>
            <w:rFonts w:ascii="Helvetica" w:hAnsi="Helvetica" w:cs="Helvetica"/>
            <w:sz w:val="24"/>
            <w:szCs w:val="24"/>
            <w:rPrChange w:id="1465" w:author="Nick Joseph" w:date="2020-11-14T15:59:00Z">
              <w:rPr/>
            </w:rPrChange>
          </w:rPr>
          <w:t>Returns a string of the customer’s information.</w:t>
        </w:r>
      </w:ins>
    </w:p>
    <w:p w14:paraId="0A8C85AA" w14:textId="4BF07EFC" w:rsidR="00010CE9" w:rsidRPr="00010CE9" w:rsidRDefault="00010CE9">
      <w:pPr>
        <w:rPr>
          <w:ins w:id="1466" w:author="Nick Joseph" w:date="2020-11-14T16:00:00Z"/>
          <w:rFonts w:ascii="Helvetica" w:hAnsi="Helvetica" w:cs="Helvetica"/>
          <w:sz w:val="24"/>
          <w:szCs w:val="24"/>
        </w:rPr>
        <w:pPrChange w:id="1467" w:author="Nick Joseph" w:date="2020-11-14T16:00:00Z">
          <w:pPr>
            <w:ind w:left="1080"/>
          </w:pPr>
        </w:pPrChange>
      </w:pPr>
    </w:p>
    <w:p w14:paraId="6444542C" w14:textId="2C5E18E4" w:rsidR="00010CE9" w:rsidRPr="00010CE9" w:rsidRDefault="00010CE9">
      <w:pPr>
        <w:rPr>
          <w:ins w:id="1468" w:author="Nick Joseph" w:date="2020-11-14T16:00:00Z"/>
          <w:rFonts w:ascii="Helvetica" w:hAnsi="Helvetica" w:cs="Helvetica"/>
          <w:sz w:val="24"/>
          <w:szCs w:val="24"/>
        </w:rPr>
        <w:pPrChange w:id="1469" w:author="Nick Joseph" w:date="2020-11-14T16:00:00Z">
          <w:pPr>
            <w:ind w:left="1080"/>
          </w:pPr>
        </w:pPrChange>
      </w:pPr>
    </w:p>
    <w:p w14:paraId="30EDB4CD" w14:textId="2A3DEB60" w:rsidR="00010CE9" w:rsidRPr="00010CE9" w:rsidRDefault="00010CE9">
      <w:pPr>
        <w:rPr>
          <w:ins w:id="1470" w:author="Nick Joseph" w:date="2020-11-14T16:00:00Z"/>
          <w:rFonts w:ascii="Helvetica" w:hAnsi="Helvetica" w:cs="Helvetica"/>
          <w:sz w:val="24"/>
          <w:szCs w:val="24"/>
        </w:rPr>
        <w:pPrChange w:id="1471" w:author="Nick Joseph" w:date="2020-11-14T16:00:00Z">
          <w:pPr>
            <w:ind w:left="1080"/>
          </w:pPr>
        </w:pPrChange>
      </w:pPr>
    </w:p>
    <w:p w14:paraId="247B7F9E" w14:textId="30DB9DA7" w:rsidR="00010CE9" w:rsidRPr="00010CE9" w:rsidRDefault="00010CE9">
      <w:pPr>
        <w:rPr>
          <w:ins w:id="1472" w:author="Nick Joseph" w:date="2020-11-14T16:00:00Z"/>
          <w:rFonts w:ascii="Helvetica" w:hAnsi="Helvetica" w:cs="Helvetica"/>
          <w:sz w:val="24"/>
          <w:szCs w:val="24"/>
        </w:rPr>
        <w:pPrChange w:id="1473" w:author="Nick Joseph" w:date="2020-11-14T16:00:00Z">
          <w:pPr>
            <w:ind w:left="1080"/>
          </w:pPr>
        </w:pPrChange>
      </w:pPr>
    </w:p>
    <w:p w14:paraId="743BCD8E" w14:textId="3549C223" w:rsidR="00010CE9" w:rsidRPr="00010CE9" w:rsidRDefault="00010CE9">
      <w:pPr>
        <w:rPr>
          <w:ins w:id="1474" w:author="Nick Joseph" w:date="2020-11-14T16:00:00Z"/>
          <w:rFonts w:ascii="Helvetica" w:hAnsi="Helvetica" w:cs="Helvetica"/>
          <w:sz w:val="24"/>
          <w:szCs w:val="24"/>
        </w:rPr>
        <w:pPrChange w:id="1475" w:author="Nick Joseph" w:date="2020-11-14T16:00:00Z">
          <w:pPr>
            <w:ind w:left="1080"/>
          </w:pPr>
        </w:pPrChange>
      </w:pPr>
    </w:p>
    <w:p w14:paraId="69A994CD" w14:textId="29BE5F61" w:rsidR="00010CE9" w:rsidRDefault="00010CE9" w:rsidP="00010CE9">
      <w:pPr>
        <w:rPr>
          <w:ins w:id="1476" w:author="Nick Joseph" w:date="2020-11-14T16:00:00Z"/>
          <w:rFonts w:ascii="Helvetica" w:hAnsi="Helvetica" w:cs="Helvetica"/>
          <w:sz w:val="24"/>
          <w:szCs w:val="24"/>
        </w:rPr>
      </w:pPr>
    </w:p>
    <w:p w14:paraId="075DDD17" w14:textId="36F76E75" w:rsidR="00010CE9" w:rsidRDefault="00010CE9" w:rsidP="00010CE9">
      <w:pPr>
        <w:rPr>
          <w:ins w:id="1477" w:author="Nick Joseph" w:date="2020-11-14T16:00:00Z"/>
          <w:rFonts w:ascii="Helvetica" w:hAnsi="Helvetica" w:cs="Helvetica"/>
          <w:sz w:val="24"/>
          <w:szCs w:val="24"/>
        </w:rPr>
      </w:pPr>
    </w:p>
    <w:p w14:paraId="4D5553B2" w14:textId="63E2680E" w:rsidR="00010CE9" w:rsidRDefault="00010CE9" w:rsidP="00010CE9">
      <w:pPr>
        <w:rPr>
          <w:ins w:id="1478" w:author="Nick Joseph" w:date="2020-11-14T16:00:00Z"/>
          <w:noProof/>
        </w:rPr>
      </w:pPr>
      <w:ins w:id="1479" w:author="Nick Joseph" w:date="2020-11-14T16:00:00Z">
        <w:r>
          <w:rPr>
            <w:noProof/>
          </w:rPr>
          <w:lastRenderedPageBreak/>
          <w:drawing>
            <wp:inline distT="0" distB="0" distL="0" distR="0" wp14:anchorId="752B4EB1" wp14:editId="1976C248">
              <wp:extent cx="2409825" cy="1781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9825" cy="1781175"/>
                      </a:xfrm>
                      <a:prstGeom prst="rect">
                        <a:avLst/>
                      </a:prstGeom>
                    </pic:spPr>
                  </pic:pic>
                </a:graphicData>
              </a:graphic>
            </wp:inline>
          </w:drawing>
        </w:r>
      </w:ins>
    </w:p>
    <w:p w14:paraId="14A75E8F" w14:textId="7EAF9ABD" w:rsidR="00010CE9" w:rsidRDefault="00010CE9" w:rsidP="00010CE9">
      <w:pPr>
        <w:rPr>
          <w:ins w:id="1480" w:author="Nick Joseph" w:date="2020-11-14T16:00:00Z"/>
          <w:rFonts w:ascii="Helvetica" w:hAnsi="Helvetica" w:cs="Helvetica"/>
          <w:sz w:val="24"/>
          <w:szCs w:val="24"/>
        </w:rPr>
      </w:pPr>
      <w:ins w:id="1481" w:author="Nick Joseph" w:date="2020-11-14T16:00:00Z">
        <w:r w:rsidRPr="009B23F2">
          <w:rPr>
            <w:rFonts w:ascii="Helvetica" w:hAnsi="Helvetica" w:cs="Helvetica"/>
            <w:b/>
            <w:bCs/>
            <w:sz w:val="24"/>
            <w:szCs w:val="24"/>
          </w:rPr>
          <w:t>Description</w:t>
        </w:r>
        <w:r>
          <w:rPr>
            <w:rFonts w:ascii="Helvetica" w:hAnsi="Helvetica" w:cs="Helvetica"/>
            <w:sz w:val="24"/>
            <w:szCs w:val="24"/>
          </w:rPr>
          <w:t>: This class represents a customer</w:t>
        </w:r>
      </w:ins>
      <w:ins w:id="1482" w:author="Nick Joseph" w:date="2020-11-14T16:38:00Z">
        <w:r>
          <w:rPr>
            <w:rFonts w:ascii="Helvetica" w:hAnsi="Helvetica" w:cs="Helvetica"/>
            <w:sz w:val="24"/>
            <w:szCs w:val="24"/>
          </w:rPr>
          <w:t>’s order</w:t>
        </w:r>
      </w:ins>
      <w:ins w:id="1483" w:author="Nick Joseph" w:date="2020-11-14T16:00:00Z">
        <w:r>
          <w:rPr>
            <w:rFonts w:ascii="Helvetica" w:hAnsi="Helvetica" w:cs="Helvetica"/>
            <w:sz w:val="24"/>
            <w:szCs w:val="24"/>
          </w:rPr>
          <w:t xml:space="preserve"> of the GoGoGrocery application.</w:t>
        </w:r>
      </w:ins>
    </w:p>
    <w:p w14:paraId="73E349D2" w14:textId="77777777" w:rsidR="00010CE9" w:rsidRDefault="00010CE9" w:rsidP="00010CE9">
      <w:pPr>
        <w:rPr>
          <w:ins w:id="1484" w:author="Nick Joseph" w:date="2020-11-14T16:00:00Z"/>
          <w:rFonts w:ascii="Helvetica" w:hAnsi="Helvetica" w:cs="Helvetica"/>
          <w:sz w:val="24"/>
          <w:szCs w:val="24"/>
        </w:rPr>
      </w:pPr>
      <w:ins w:id="1485" w:author="Nick Joseph" w:date="2020-11-14T16:00:00Z">
        <w:r w:rsidRPr="009B23F2">
          <w:rPr>
            <w:rFonts w:ascii="Helvetica" w:hAnsi="Helvetica" w:cs="Helvetica"/>
            <w:b/>
            <w:bCs/>
            <w:sz w:val="24"/>
            <w:szCs w:val="24"/>
          </w:rPr>
          <w:t>Visibility</w:t>
        </w:r>
        <w:r>
          <w:rPr>
            <w:rFonts w:ascii="Helvetica" w:hAnsi="Helvetica" w:cs="Helvetica"/>
            <w:sz w:val="24"/>
            <w:szCs w:val="24"/>
          </w:rPr>
          <w:t>: Public</w:t>
        </w:r>
      </w:ins>
    </w:p>
    <w:p w14:paraId="7193EE21" w14:textId="77777777" w:rsidR="00010CE9" w:rsidRDefault="00010CE9" w:rsidP="00010CE9">
      <w:pPr>
        <w:rPr>
          <w:ins w:id="1486" w:author="Nick Joseph" w:date="2020-11-14T16:00:00Z"/>
          <w:rFonts w:ascii="Helvetica" w:hAnsi="Helvetica" w:cs="Helvetica"/>
          <w:sz w:val="24"/>
          <w:szCs w:val="24"/>
        </w:rPr>
      </w:pPr>
      <w:ins w:id="1487" w:author="Nick Joseph" w:date="2020-11-14T16:00:00Z">
        <w:r w:rsidRPr="009B23F2">
          <w:rPr>
            <w:rFonts w:ascii="Helvetica" w:hAnsi="Helvetica" w:cs="Helvetica"/>
            <w:b/>
            <w:bCs/>
            <w:sz w:val="24"/>
            <w:szCs w:val="24"/>
          </w:rPr>
          <w:t>Is Abstract</w:t>
        </w:r>
        <w:r>
          <w:rPr>
            <w:rFonts w:ascii="Helvetica" w:hAnsi="Helvetica" w:cs="Helvetica"/>
            <w:sz w:val="24"/>
            <w:szCs w:val="24"/>
          </w:rPr>
          <w:t>: No</w:t>
        </w:r>
      </w:ins>
    </w:p>
    <w:tbl>
      <w:tblPr>
        <w:tblStyle w:val="TableGrid"/>
        <w:tblW w:w="10055" w:type="dxa"/>
        <w:tblLook w:val="04A0" w:firstRow="1" w:lastRow="0" w:firstColumn="1" w:lastColumn="0" w:noHBand="0" w:noVBand="1"/>
      </w:tblPr>
      <w:tblGrid>
        <w:gridCol w:w="2017"/>
        <w:gridCol w:w="1979"/>
        <w:gridCol w:w="843"/>
        <w:gridCol w:w="1043"/>
        <w:gridCol w:w="790"/>
        <w:gridCol w:w="1083"/>
        <w:gridCol w:w="1323"/>
        <w:gridCol w:w="977"/>
      </w:tblGrid>
      <w:tr w:rsidR="00010CE9" w14:paraId="0CD21C77" w14:textId="77777777" w:rsidTr="00010CE9">
        <w:trPr>
          <w:trHeight w:val="944"/>
          <w:ins w:id="1488" w:author="Nick Joseph" w:date="2020-11-14T16:00:00Z"/>
        </w:trPr>
        <w:tc>
          <w:tcPr>
            <w:tcW w:w="1945" w:type="dxa"/>
          </w:tcPr>
          <w:p w14:paraId="6CDFC333" w14:textId="77777777" w:rsidR="00010CE9" w:rsidRPr="00DC5393" w:rsidRDefault="00010CE9" w:rsidP="003B2334">
            <w:pPr>
              <w:spacing w:before="240" w:after="240"/>
              <w:rPr>
                <w:ins w:id="1489" w:author="Nick Joseph" w:date="2020-11-14T16:00:00Z"/>
                <w:rFonts w:ascii="Helvetica" w:hAnsi="Helvetica" w:cs="Helvetica"/>
                <w:sz w:val="24"/>
                <w:szCs w:val="24"/>
              </w:rPr>
            </w:pPr>
            <w:ins w:id="1490" w:author="Nick Joseph" w:date="2020-11-14T16:00:00Z">
              <w:r w:rsidRPr="00DC5393">
                <w:rPr>
                  <w:rFonts w:ascii="Helvetica" w:hAnsi="Helvetica" w:cs="Helvetica"/>
                  <w:sz w:val="24"/>
                  <w:szCs w:val="24"/>
                </w:rPr>
                <w:t>Name</w:t>
              </w:r>
            </w:ins>
          </w:p>
        </w:tc>
        <w:tc>
          <w:tcPr>
            <w:tcW w:w="2267" w:type="dxa"/>
          </w:tcPr>
          <w:p w14:paraId="5F506300" w14:textId="77777777" w:rsidR="00010CE9" w:rsidRPr="00DC5393" w:rsidRDefault="00010CE9" w:rsidP="003B2334">
            <w:pPr>
              <w:rPr>
                <w:ins w:id="1491" w:author="Nick Joseph" w:date="2020-11-14T16:00:00Z"/>
                <w:rFonts w:ascii="Helvetica" w:hAnsi="Helvetica" w:cs="Helvetica"/>
                <w:sz w:val="24"/>
                <w:szCs w:val="24"/>
              </w:rPr>
            </w:pPr>
            <w:ins w:id="1492" w:author="Nick Joseph" w:date="2020-11-14T16:00:00Z">
              <w:r w:rsidRPr="00DC5393">
                <w:rPr>
                  <w:rFonts w:ascii="Helvetica" w:hAnsi="Helvetica" w:cs="Helvetica"/>
                  <w:sz w:val="24"/>
                  <w:szCs w:val="24"/>
                </w:rPr>
                <w:t>Description</w:t>
              </w:r>
            </w:ins>
          </w:p>
        </w:tc>
        <w:tc>
          <w:tcPr>
            <w:tcW w:w="813" w:type="dxa"/>
          </w:tcPr>
          <w:p w14:paraId="29F2F15C" w14:textId="77777777" w:rsidR="00010CE9" w:rsidRPr="00DC5393" w:rsidRDefault="00010CE9" w:rsidP="003B2334">
            <w:pPr>
              <w:rPr>
                <w:ins w:id="1493" w:author="Nick Joseph" w:date="2020-11-14T16:00:00Z"/>
                <w:rFonts w:ascii="Helvetica" w:hAnsi="Helvetica" w:cs="Helvetica"/>
                <w:sz w:val="24"/>
                <w:szCs w:val="24"/>
              </w:rPr>
            </w:pPr>
            <w:ins w:id="1494" w:author="Nick Joseph" w:date="2020-11-14T16:00:00Z">
              <w:r w:rsidRPr="00DC5393">
                <w:rPr>
                  <w:rFonts w:ascii="Helvetica" w:hAnsi="Helvetica" w:cs="Helvetica"/>
                  <w:sz w:val="24"/>
                  <w:szCs w:val="24"/>
                </w:rPr>
                <w:t>Data Type</w:t>
              </w:r>
            </w:ins>
          </w:p>
        </w:tc>
        <w:tc>
          <w:tcPr>
            <w:tcW w:w="1006" w:type="dxa"/>
          </w:tcPr>
          <w:p w14:paraId="682221A6" w14:textId="77777777" w:rsidR="00010CE9" w:rsidRPr="00DC5393" w:rsidRDefault="00010CE9" w:rsidP="003B2334">
            <w:pPr>
              <w:rPr>
                <w:ins w:id="1495" w:author="Nick Joseph" w:date="2020-11-14T16:00:00Z"/>
                <w:rFonts w:ascii="Helvetica" w:hAnsi="Helvetica" w:cs="Helvetica"/>
                <w:sz w:val="24"/>
                <w:szCs w:val="24"/>
              </w:rPr>
            </w:pPr>
            <w:ins w:id="1496" w:author="Nick Joseph" w:date="2020-11-14T16:00:00Z">
              <w:r w:rsidRPr="00DC5393">
                <w:rPr>
                  <w:rFonts w:ascii="Helvetica" w:hAnsi="Helvetica" w:cs="Helvetica"/>
                  <w:sz w:val="24"/>
                  <w:szCs w:val="24"/>
                </w:rPr>
                <w:t>Is Derived</w:t>
              </w:r>
            </w:ins>
          </w:p>
        </w:tc>
        <w:tc>
          <w:tcPr>
            <w:tcW w:w="762" w:type="dxa"/>
          </w:tcPr>
          <w:p w14:paraId="0071C53C" w14:textId="77777777" w:rsidR="00010CE9" w:rsidRPr="00DC5393" w:rsidRDefault="00010CE9" w:rsidP="003B2334">
            <w:pPr>
              <w:rPr>
                <w:ins w:id="1497" w:author="Nick Joseph" w:date="2020-11-14T16:00:00Z"/>
                <w:rFonts w:ascii="Helvetica" w:hAnsi="Helvetica" w:cs="Helvetica"/>
                <w:sz w:val="24"/>
                <w:szCs w:val="24"/>
              </w:rPr>
            </w:pPr>
            <w:ins w:id="1498" w:author="Nick Joseph" w:date="2020-11-14T16:00:00Z">
              <w:r w:rsidRPr="00DC5393">
                <w:rPr>
                  <w:rFonts w:ascii="Helvetica" w:hAnsi="Helvetica" w:cs="Helvetica"/>
                  <w:sz w:val="24"/>
                  <w:szCs w:val="24"/>
                </w:rPr>
                <w:t>Is Read Only</w:t>
              </w:r>
            </w:ins>
          </w:p>
        </w:tc>
        <w:tc>
          <w:tcPr>
            <w:tcW w:w="1044" w:type="dxa"/>
          </w:tcPr>
          <w:p w14:paraId="27A83FCD" w14:textId="77777777" w:rsidR="00010CE9" w:rsidRPr="00DC5393" w:rsidRDefault="00010CE9" w:rsidP="003B2334">
            <w:pPr>
              <w:rPr>
                <w:ins w:id="1499" w:author="Nick Joseph" w:date="2020-11-14T16:00:00Z"/>
                <w:rFonts w:ascii="Helvetica" w:hAnsi="Helvetica" w:cs="Helvetica"/>
                <w:sz w:val="24"/>
                <w:szCs w:val="24"/>
              </w:rPr>
            </w:pPr>
            <w:ins w:id="1500" w:author="Nick Joseph" w:date="2020-11-14T16:00:00Z">
              <w:r w:rsidRPr="00DC5393">
                <w:rPr>
                  <w:rFonts w:ascii="Helvetica" w:hAnsi="Helvetica" w:cs="Helvetica"/>
                  <w:sz w:val="24"/>
                  <w:szCs w:val="24"/>
                </w:rPr>
                <w:t>Visibility</w:t>
              </w:r>
            </w:ins>
          </w:p>
        </w:tc>
        <w:tc>
          <w:tcPr>
            <w:tcW w:w="1276" w:type="dxa"/>
          </w:tcPr>
          <w:p w14:paraId="7CA46D5E" w14:textId="77777777" w:rsidR="00010CE9" w:rsidRPr="00DC5393" w:rsidRDefault="00010CE9" w:rsidP="003B2334">
            <w:pPr>
              <w:rPr>
                <w:ins w:id="1501" w:author="Nick Joseph" w:date="2020-11-14T16:00:00Z"/>
                <w:rFonts w:ascii="Helvetica" w:hAnsi="Helvetica" w:cs="Helvetica"/>
                <w:sz w:val="24"/>
                <w:szCs w:val="24"/>
              </w:rPr>
            </w:pPr>
            <w:ins w:id="1502" w:author="Nick Joseph" w:date="2020-11-14T16:00:00Z">
              <w:r w:rsidRPr="00DC5393">
                <w:rPr>
                  <w:rFonts w:ascii="Helvetica" w:hAnsi="Helvetica" w:cs="Helvetica"/>
                  <w:sz w:val="24"/>
                  <w:szCs w:val="24"/>
                </w:rPr>
                <w:t>Multiplicity</w:t>
              </w:r>
            </w:ins>
          </w:p>
        </w:tc>
        <w:tc>
          <w:tcPr>
            <w:tcW w:w="942" w:type="dxa"/>
          </w:tcPr>
          <w:p w14:paraId="4B04A8F2" w14:textId="77777777" w:rsidR="00010CE9" w:rsidRDefault="00010CE9" w:rsidP="003B2334">
            <w:pPr>
              <w:rPr>
                <w:ins w:id="1503" w:author="Nick Joseph" w:date="2020-11-14T16:00:00Z"/>
                <w:rFonts w:ascii="Helvetica" w:hAnsi="Helvetica" w:cs="Helvetica"/>
                <w:sz w:val="24"/>
                <w:szCs w:val="24"/>
              </w:rPr>
            </w:pPr>
            <w:ins w:id="1504" w:author="Nick Joseph" w:date="2020-11-14T16:00:00Z">
              <w:r>
                <w:rPr>
                  <w:rFonts w:ascii="Helvetica" w:hAnsi="Helvetica" w:cs="Helvetica"/>
                  <w:sz w:val="24"/>
                  <w:szCs w:val="24"/>
                </w:rPr>
                <w:t>Default Value</w:t>
              </w:r>
            </w:ins>
          </w:p>
        </w:tc>
      </w:tr>
      <w:tr w:rsidR="00010CE9" w14:paraId="3CD0F0FD" w14:textId="77777777" w:rsidTr="00010CE9">
        <w:trPr>
          <w:trHeight w:val="1085"/>
          <w:ins w:id="1505" w:author="Nick Joseph" w:date="2020-11-14T16:00:00Z"/>
        </w:trPr>
        <w:tc>
          <w:tcPr>
            <w:tcW w:w="1945" w:type="dxa"/>
          </w:tcPr>
          <w:p w14:paraId="739ABED2" w14:textId="3AF57E8F" w:rsidR="00010CE9" w:rsidRPr="00DC5393" w:rsidRDefault="00010CE9" w:rsidP="003B2334">
            <w:pPr>
              <w:spacing w:before="240" w:after="240"/>
              <w:rPr>
                <w:ins w:id="1506" w:author="Nick Joseph" w:date="2020-11-14T16:00:00Z"/>
                <w:rFonts w:ascii="Helvetica" w:hAnsi="Helvetica" w:cs="Helvetica"/>
                <w:sz w:val="24"/>
                <w:szCs w:val="24"/>
              </w:rPr>
            </w:pPr>
            <w:ins w:id="1507" w:author="Nick Joseph" w:date="2020-11-14T16:07:00Z">
              <w:r>
                <w:rPr>
                  <w:rFonts w:ascii="Helvetica" w:hAnsi="Helvetica" w:cs="Helvetica"/>
                  <w:sz w:val="24"/>
                  <w:szCs w:val="24"/>
                </w:rPr>
                <w:t>groceryItems</w:t>
              </w:r>
            </w:ins>
          </w:p>
        </w:tc>
        <w:tc>
          <w:tcPr>
            <w:tcW w:w="2267" w:type="dxa"/>
          </w:tcPr>
          <w:p w14:paraId="129763F8" w14:textId="1184E28E" w:rsidR="00010CE9" w:rsidRPr="00DC5393" w:rsidRDefault="00010CE9" w:rsidP="003B2334">
            <w:pPr>
              <w:rPr>
                <w:ins w:id="1508" w:author="Nick Joseph" w:date="2020-11-14T16:00:00Z"/>
                <w:rFonts w:ascii="Helvetica" w:hAnsi="Helvetica" w:cs="Helvetica"/>
                <w:sz w:val="24"/>
                <w:szCs w:val="24"/>
              </w:rPr>
            </w:pPr>
            <w:ins w:id="1509" w:author="Nick Joseph" w:date="2020-11-14T16:10:00Z">
              <w:r>
                <w:rPr>
                  <w:rFonts w:ascii="Helvetica" w:hAnsi="Helvetica" w:cs="Helvetica"/>
                  <w:sz w:val="24"/>
                  <w:szCs w:val="24"/>
                </w:rPr>
                <w:t>An array that holds the quantity</w:t>
              </w:r>
            </w:ins>
            <w:ins w:id="1510" w:author="Nick Joseph" w:date="2020-11-14T16:11:00Z">
              <w:r>
                <w:rPr>
                  <w:rFonts w:ascii="Helvetica" w:hAnsi="Helvetica" w:cs="Helvetica"/>
                  <w:sz w:val="24"/>
                  <w:szCs w:val="24"/>
                </w:rPr>
                <w:t>, name, and price of an item.</w:t>
              </w:r>
            </w:ins>
          </w:p>
        </w:tc>
        <w:tc>
          <w:tcPr>
            <w:tcW w:w="813" w:type="dxa"/>
          </w:tcPr>
          <w:p w14:paraId="54E2E74D" w14:textId="3A4C50A0" w:rsidR="00010CE9" w:rsidRPr="00DC5393" w:rsidRDefault="00010CE9" w:rsidP="003B2334">
            <w:pPr>
              <w:rPr>
                <w:ins w:id="1511" w:author="Nick Joseph" w:date="2020-11-14T16:00:00Z"/>
                <w:rFonts w:ascii="Helvetica" w:hAnsi="Helvetica" w:cs="Helvetica"/>
                <w:sz w:val="24"/>
                <w:szCs w:val="24"/>
              </w:rPr>
            </w:pPr>
            <w:ins w:id="1512" w:author="Nick Joseph" w:date="2020-11-14T16:08:00Z">
              <w:r>
                <w:rPr>
                  <w:rFonts w:ascii="Helvetica" w:hAnsi="Helvetica" w:cs="Helvetica"/>
                  <w:sz w:val="24"/>
                  <w:szCs w:val="24"/>
                </w:rPr>
                <w:t>Array</w:t>
              </w:r>
            </w:ins>
          </w:p>
        </w:tc>
        <w:tc>
          <w:tcPr>
            <w:tcW w:w="1006" w:type="dxa"/>
          </w:tcPr>
          <w:p w14:paraId="1FD05662" w14:textId="77777777" w:rsidR="00010CE9" w:rsidRPr="00DC5393" w:rsidRDefault="00010CE9" w:rsidP="003B2334">
            <w:pPr>
              <w:rPr>
                <w:ins w:id="1513" w:author="Nick Joseph" w:date="2020-11-14T16:00:00Z"/>
                <w:rFonts w:ascii="Helvetica" w:hAnsi="Helvetica" w:cs="Helvetica"/>
                <w:sz w:val="24"/>
                <w:szCs w:val="24"/>
              </w:rPr>
            </w:pPr>
            <w:ins w:id="1514" w:author="Nick Joseph" w:date="2020-11-14T16:00:00Z">
              <w:r>
                <w:rPr>
                  <w:rFonts w:ascii="Helvetica" w:hAnsi="Helvetica" w:cs="Helvetica"/>
                  <w:sz w:val="24"/>
                  <w:szCs w:val="24"/>
                </w:rPr>
                <w:t>No</w:t>
              </w:r>
            </w:ins>
          </w:p>
        </w:tc>
        <w:tc>
          <w:tcPr>
            <w:tcW w:w="762" w:type="dxa"/>
          </w:tcPr>
          <w:p w14:paraId="168EA62D" w14:textId="77777777" w:rsidR="00010CE9" w:rsidRPr="00DC5393" w:rsidRDefault="00010CE9" w:rsidP="003B2334">
            <w:pPr>
              <w:rPr>
                <w:ins w:id="1515" w:author="Nick Joseph" w:date="2020-11-14T16:00:00Z"/>
                <w:rFonts w:ascii="Helvetica" w:hAnsi="Helvetica" w:cs="Helvetica"/>
                <w:sz w:val="24"/>
                <w:szCs w:val="24"/>
              </w:rPr>
            </w:pPr>
            <w:ins w:id="1516" w:author="Nick Joseph" w:date="2020-11-14T16:00:00Z">
              <w:r>
                <w:rPr>
                  <w:rFonts w:ascii="Helvetica" w:hAnsi="Helvetica" w:cs="Helvetica"/>
                  <w:sz w:val="24"/>
                  <w:szCs w:val="24"/>
                </w:rPr>
                <w:t>No</w:t>
              </w:r>
            </w:ins>
          </w:p>
        </w:tc>
        <w:tc>
          <w:tcPr>
            <w:tcW w:w="1044" w:type="dxa"/>
          </w:tcPr>
          <w:p w14:paraId="7989C524" w14:textId="77777777" w:rsidR="00010CE9" w:rsidRPr="00DC5393" w:rsidRDefault="00010CE9" w:rsidP="003B2334">
            <w:pPr>
              <w:rPr>
                <w:ins w:id="1517" w:author="Nick Joseph" w:date="2020-11-14T16:00:00Z"/>
                <w:rFonts w:ascii="Helvetica" w:hAnsi="Helvetica" w:cs="Helvetica"/>
                <w:sz w:val="24"/>
                <w:szCs w:val="24"/>
              </w:rPr>
            </w:pPr>
            <w:ins w:id="1518" w:author="Nick Joseph" w:date="2020-11-14T16:00:00Z">
              <w:r>
                <w:rPr>
                  <w:rFonts w:ascii="Helvetica" w:hAnsi="Helvetica" w:cs="Helvetica"/>
                  <w:sz w:val="24"/>
                  <w:szCs w:val="24"/>
                </w:rPr>
                <w:t>Private</w:t>
              </w:r>
            </w:ins>
          </w:p>
        </w:tc>
        <w:tc>
          <w:tcPr>
            <w:tcW w:w="1276" w:type="dxa"/>
          </w:tcPr>
          <w:p w14:paraId="355CEA25" w14:textId="77777777" w:rsidR="00010CE9" w:rsidRPr="00DC5393" w:rsidRDefault="00010CE9" w:rsidP="003B2334">
            <w:pPr>
              <w:rPr>
                <w:ins w:id="1519" w:author="Nick Joseph" w:date="2020-11-14T16:00:00Z"/>
                <w:rFonts w:ascii="Helvetica" w:hAnsi="Helvetica" w:cs="Helvetica"/>
                <w:sz w:val="24"/>
                <w:szCs w:val="24"/>
              </w:rPr>
            </w:pPr>
            <w:ins w:id="1520" w:author="Nick Joseph" w:date="2020-11-14T16:00:00Z">
              <w:r>
                <w:rPr>
                  <w:rFonts w:ascii="Helvetica" w:hAnsi="Helvetica" w:cs="Helvetica"/>
                  <w:sz w:val="24"/>
                  <w:szCs w:val="24"/>
                </w:rPr>
                <w:t>1</w:t>
              </w:r>
            </w:ins>
          </w:p>
        </w:tc>
        <w:tc>
          <w:tcPr>
            <w:tcW w:w="942" w:type="dxa"/>
          </w:tcPr>
          <w:p w14:paraId="488F4EDB" w14:textId="77777777" w:rsidR="00010CE9" w:rsidRDefault="00010CE9" w:rsidP="003B2334">
            <w:pPr>
              <w:rPr>
                <w:ins w:id="1521" w:author="Nick Joseph" w:date="2020-11-14T16:00:00Z"/>
                <w:rFonts w:ascii="Helvetica" w:hAnsi="Helvetica" w:cs="Helvetica"/>
                <w:sz w:val="24"/>
                <w:szCs w:val="24"/>
              </w:rPr>
            </w:pPr>
            <w:ins w:id="1522" w:author="Nick Joseph" w:date="2020-11-14T16:00:00Z">
              <w:r>
                <w:rPr>
                  <w:rFonts w:ascii="Helvetica" w:hAnsi="Helvetica" w:cs="Helvetica"/>
                  <w:sz w:val="24"/>
                  <w:szCs w:val="24"/>
                </w:rPr>
                <w:t>None</w:t>
              </w:r>
            </w:ins>
          </w:p>
        </w:tc>
      </w:tr>
      <w:tr w:rsidR="00010CE9" w14:paraId="1DDAA75E" w14:textId="77777777" w:rsidTr="00010CE9">
        <w:trPr>
          <w:trHeight w:val="793"/>
          <w:ins w:id="1523" w:author="Nick Joseph" w:date="2020-11-14T16:00:00Z"/>
        </w:trPr>
        <w:tc>
          <w:tcPr>
            <w:tcW w:w="1945" w:type="dxa"/>
          </w:tcPr>
          <w:p w14:paraId="36B9F40D" w14:textId="36F8E88A" w:rsidR="00010CE9" w:rsidRPr="00DC5393" w:rsidRDefault="00010CE9" w:rsidP="003B2334">
            <w:pPr>
              <w:spacing w:before="240" w:after="240"/>
              <w:rPr>
                <w:ins w:id="1524" w:author="Nick Joseph" w:date="2020-11-14T16:00:00Z"/>
                <w:rFonts w:ascii="Helvetica" w:hAnsi="Helvetica" w:cs="Helvetica"/>
                <w:sz w:val="24"/>
                <w:szCs w:val="24"/>
              </w:rPr>
            </w:pPr>
            <w:ins w:id="1525" w:author="Nick Joseph" w:date="2020-11-14T16:08:00Z">
              <w:r>
                <w:rPr>
                  <w:rFonts w:ascii="Helvetica" w:hAnsi="Helvetica" w:cs="Helvetica"/>
                  <w:sz w:val="24"/>
                  <w:szCs w:val="24"/>
                </w:rPr>
                <w:t>totalGroceryCost</w:t>
              </w:r>
            </w:ins>
          </w:p>
        </w:tc>
        <w:tc>
          <w:tcPr>
            <w:tcW w:w="2267" w:type="dxa"/>
          </w:tcPr>
          <w:p w14:paraId="16D45DE8" w14:textId="2D45C08B" w:rsidR="00010CE9" w:rsidRPr="00DC5393" w:rsidRDefault="00010CE9" w:rsidP="003B2334">
            <w:pPr>
              <w:rPr>
                <w:ins w:id="1526" w:author="Nick Joseph" w:date="2020-11-14T16:00:00Z"/>
                <w:rFonts w:ascii="Helvetica" w:hAnsi="Helvetica" w:cs="Helvetica"/>
                <w:sz w:val="24"/>
                <w:szCs w:val="24"/>
              </w:rPr>
            </w:pPr>
            <w:ins w:id="1527" w:author="Nick Joseph" w:date="2020-11-14T16:11:00Z">
              <w:r>
                <w:rPr>
                  <w:rFonts w:ascii="Helvetica" w:hAnsi="Helvetica" w:cs="Helvetica"/>
                  <w:sz w:val="24"/>
                  <w:szCs w:val="24"/>
                </w:rPr>
                <w:t>T</w:t>
              </w:r>
            </w:ins>
            <w:ins w:id="1528" w:author="Nick Joseph" w:date="2020-11-14T16:20:00Z">
              <w:r>
                <w:rPr>
                  <w:rFonts w:ascii="Helvetica" w:hAnsi="Helvetica" w:cs="Helvetica"/>
                  <w:sz w:val="24"/>
                  <w:szCs w:val="24"/>
                </w:rPr>
                <w:t>he t</w:t>
              </w:r>
            </w:ins>
            <w:ins w:id="1529" w:author="Nick Joseph" w:date="2020-11-14T16:11:00Z">
              <w:r>
                <w:rPr>
                  <w:rFonts w:ascii="Helvetica" w:hAnsi="Helvetica" w:cs="Helvetica"/>
                  <w:sz w:val="24"/>
                  <w:szCs w:val="24"/>
                </w:rPr>
                <w:t>otal cost of groceries bought by the customer.</w:t>
              </w:r>
            </w:ins>
          </w:p>
        </w:tc>
        <w:tc>
          <w:tcPr>
            <w:tcW w:w="813" w:type="dxa"/>
          </w:tcPr>
          <w:p w14:paraId="6C23562F" w14:textId="77777777" w:rsidR="00010CE9" w:rsidRPr="00DC5393" w:rsidRDefault="00010CE9" w:rsidP="003B2334">
            <w:pPr>
              <w:rPr>
                <w:ins w:id="1530" w:author="Nick Joseph" w:date="2020-11-14T16:00:00Z"/>
                <w:rFonts w:ascii="Helvetica" w:hAnsi="Helvetica" w:cs="Helvetica"/>
                <w:sz w:val="24"/>
                <w:szCs w:val="24"/>
              </w:rPr>
            </w:pPr>
            <w:ins w:id="1531" w:author="Nick Joseph" w:date="2020-11-14T16:00:00Z">
              <w:r>
                <w:rPr>
                  <w:rFonts w:ascii="Helvetica" w:hAnsi="Helvetica" w:cs="Helvetica"/>
                  <w:sz w:val="24"/>
                  <w:szCs w:val="24"/>
                </w:rPr>
                <w:t>String</w:t>
              </w:r>
            </w:ins>
          </w:p>
        </w:tc>
        <w:tc>
          <w:tcPr>
            <w:tcW w:w="1006" w:type="dxa"/>
          </w:tcPr>
          <w:p w14:paraId="22AE3F2A" w14:textId="639BF2B9" w:rsidR="00010CE9" w:rsidRPr="00DC5393" w:rsidRDefault="00010CE9" w:rsidP="003B2334">
            <w:pPr>
              <w:rPr>
                <w:ins w:id="1532" w:author="Nick Joseph" w:date="2020-11-14T16:00:00Z"/>
                <w:rFonts w:ascii="Helvetica" w:hAnsi="Helvetica" w:cs="Helvetica"/>
                <w:sz w:val="24"/>
                <w:szCs w:val="24"/>
              </w:rPr>
            </w:pPr>
            <w:ins w:id="1533" w:author="Nick Joseph" w:date="2020-11-14T16:08:00Z">
              <w:r>
                <w:rPr>
                  <w:rFonts w:ascii="Helvetica" w:hAnsi="Helvetica" w:cs="Helvetica"/>
                  <w:sz w:val="24"/>
                  <w:szCs w:val="24"/>
                </w:rPr>
                <w:t>Yes</w:t>
              </w:r>
            </w:ins>
          </w:p>
        </w:tc>
        <w:tc>
          <w:tcPr>
            <w:tcW w:w="762" w:type="dxa"/>
          </w:tcPr>
          <w:p w14:paraId="11B9EBED" w14:textId="77777777" w:rsidR="00010CE9" w:rsidRPr="00DC5393" w:rsidRDefault="00010CE9" w:rsidP="003B2334">
            <w:pPr>
              <w:rPr>
                <w:ins w:id="1534" w:author="Nick Joseph" w:date="2020-11-14T16:00:00Z"/>
                <w:rFonts w:ascii="Helvetica" w:hAnsi="Helvetica" w:cs="Helvetica"/>
                <w:sz w:val="24"/>
                <w:szCs w:val="24"/>
              </w:rPr>
            </w:pPr>
            <w:ins w:id="1535" w:author="Nick Joseph" w:date="2020-11-14T16:00:00Z">
              <w:r>
                <w:rPr>
                  <w:rFonts w:ascii="Helvetica" w:hAnsi="Helvetica" w:cs="Helvetica"/>
                  <w:sz w:val="24"/>
                  <w:szCs w:val="24"/>
                </w:rPr>
                <w:t>No</w:t>
              </w:r>
            </w:ins>
          </w:p>
        </w:tc>
        <w:tc>
          <w:tcPr>
            <w:tcW w:w="1044" w:type="dxa"/>
          </w:tcPr>
          <w:p w14:paraId="249CA962" w14:textId="77777777" w:rsidR="00010CE9" w:rsidRPr="00DC5393" w:rsidRDefault="00010CE9" w:rsidP="003B2334">
            <w:pPr>
              <w:rPr>
                <w:ins w:id="1536" w:author="Nick Joseph" w:date="2020-11-14T16:00:00Z"/>
                <w:rFonts w:ascii="Helvetica" w:hAnsi="Helvetica" w:cs="Helvetica"/>
                <w:sz w:val="24"/>
                <w:szCs w:val="24"/>
              </w:rPr>
            </w:pPr>
            <w:ins w:id="1537" w:author="Nick Joseph" w:date="2020-11-14T16:00:00Z">
              <w:r>
                <w:rPr>
                  <w:rFonts w:ascii="Helvetica" w:hAnsi="Helvetica" w:cs="Helvetica"/>
                  <w:sz w:val="24"/>
                  <w:szCs w:val="24"/>
                </w:rPr>
                <w:t>Private</w:t>
              </w:r>
            </w:ins>
          </w:p>
        </w:tc>
        <w:tc>
          <w:tcPr>
            <w:tcW w:w="1276" w:type="dxa"/>
          </w:tcPr>
          <w:p w14:paraId="291AD69D" w14:textId="77777777" w:rsidR="00010CE9" w:rsidRPr="00DC5393" w:rsidRDefault="00010CE9" w:rsidP="003B2334">
            <w:pPr>
              <w:rPr>
                <w:ins w:id="1538" w:author="Nick Joseph" w:date="2020-11-14T16:00:00Z"/>
                <w:rFonts w:ascii="Helvetica" w:hAnsi="Helvetica" w:cs="Helvetica"/>
                <w:sz w:val="24"/>
                <w:szCs w:val="24"/>
              </w:rPr>
            </w:pPr>
            <w:ins w:id="1539" w:author="Nick Joseph" w:date="2020-11-14T16:00:00Z">
              <w:r>
                <w:rPr>
                  <w:rFonts w:ascii="Helvetica" w:hAnsi="Helvetica" w:cs="Helvetica"/>
                  <w:sz w:val="24"/>
                  <w:szCs w:val="24"/>
                </w:rPr>
                <w:t>1</w:t>
              </w:r>
            </w:ins>
          </w:p>
        </w:tc>
        <w:tc>
          <w:tcPr>
            <w:tcW w:w="942" w:type="dxa"/>
          </w:tcPr>
          <w:p w14:paraId="05A81FDA" w14:textId="474AB675" w:rsidR="00010CE9" w:rsidRDefault="00010CE9" w:rsidP="003B2334">
            <w:pPr>
              <w:rPr>
                <w:ins w:id="1540" w:author="Nick Joseph" w:date="2020-11-14T16:00:00Z"/>
                <w:rFonts w:ascii="Helvetica" w:hAnsi="Helvetica" w:cs="Helvetica"/>
                <w:sz w:val="24"/>
                <w:szCs w:val="24"/>
              </w:rPr>
            </w:pPr>
            <w:ins w:id="1541" w:author="Nick Joseph" w:date="2020-11-14T16:08:00Z">
              <w:r>
                <w:rPr>
                  <w:rFonts w:ascii="Helvetica" w:hAnsi="Helvetica" w:cs="Helvetica"/>
                  <w:sz w:val="24"/>
                  <w:szCs w:val="24"/>
                </w:rPr>
                <w:t>N/A</w:t>
              </w:r>
            </w:ins>
          </w:p>
        </w:tc>
      </w:tr>
    </w:tbl>
    <w:p w14:paraId="7FBEC93C" w14:textId="1D8FFD46" w:rsidR="00010CE9" w:rsidRDefault="00010CE9" w:rsidP="00010CE9">
      <w:pPr>
        <w:rPr>
          <w:ins w:id="1542" w:author="Nick Joseph" w:date="2020-11-14T16:00:00Z"/>
          <w:rFonts w:ascii="Helvetica" w:hAnsi="Helvetica" w:cs="Helvetica"/>
          <w:sz w:val="24"/>
          <w:szCs w:val="24"/>
        </w:rPr>
      </w:pPr>
    </w:p>
    <w:p w14:paraId="37F437CD" w14:textId="21B5CD0F" w:rsidR="00010CE9" w:rsidRPr="00010CE9" w:rsidRDefault="00010CE9" w:rsidP="00010CE9">
      <w:pPr>
        <w:rPr>
          <w:ins w:id="1543" w:author="Nick Joseph" w:date="2020-11-14T16:00:00Z"/>
          <w:rFonts w:ascii="Helvetica" w:hAnsi="Helvetica" w:cs="Helvetica"/>
          <w:b/>
          <w:bCs/>
          <w:sz w:val="24"/>
          <w:szCs w:val="24"/>
          <w:rPrChange w:id="1544" w:author="Nick Joseph" w:date="2020-11-14T16:22:00Z">
            <w:rPr>
              <w:ins w:id="1545" w:author="Nick Joseph" w:date="2020-11-14T16:00:00Z"/>
              <w:rFonts w:ascii="Helvetica" w:hAnsi="Helvetica" w:cs="Helvetica"/>
              <w:sz w:val="24"/>
              <w:szCs w:val="24"/>
            </w:rPr>
          </w:rPrChange>
        </w:rPr>
      </w:pPr>
      <w:ins w:id="1546" w:author="Nick Joseph" w:date="2020-11-14T16:00:00Z">
        <w:r w:rsidRPr="00010CE9">
          <w:rPr>
            <w:rFonts w:ascii="Helvetica" w:hAnsi="Helvetica" w:cs="Helvetica"/>
            <w:b/>
            <w:bCs/>
            <w:sz w:val="24"/>
            <w:szCs w:val="24"/>
            <w:rPrChange w:id="1547" w:author="Nick Joseph" w:date="2020-11-14T16:22:00Z">
              <w:rPr>
                <w:rFonts w:ascii="Helvetica" w:hAnsi="Helvetica" w:cs="Helvetica"/>
                <w:sz w:val="24"/>
                <w:szCs w:val="24"/>
              </w:rPr>
            </w:rPrChange>
          </w:rPr>
          <w:t>Operations:</w:t>
        </w:r>
      </w:ins>
    </w:p>
    <w:tbl>
      <w:tblPr>
        <w:tblStyle w:val="TableGrid"/>
        <w:tblW w:w="9985" w:type="dxa"/>
        <w:tblLook w:val="04A0" w:firstRow="1" w:lastRow="0" w:firstColumn="1" w:lastColumn="0" w:noHBand="0" w:noVBand="1"/>
      </w:tblPr>
      <w:tblGrid>
        <w:gridCol w:w="2284"/>
        <w:gridCol w:w="3381"/>
        <w:gridCol w:w="1620"/>
        <w:gridCol w:w="1350"/>
        <w:gridCol w:w="1350"/>
      </w:tblGrid>
      <w:tr w:rsidR="00010CE9" w14:paraId="2A7B3E24" w14:textId="77777777" w:rsidTr="003B2334">
        <w:trPr>
          <w:ins w:id="1548" w:author="Nick Joseph" w:date="2020-11-14T16:00:00Z"/>
        </w:trPr>
        <w:tc>
          <w:tcPr>
            <w:tcW w:w="2284" w:type="dxa"/>
          </w:tcPr>
          <w:p w14:paraId="566E242B" w14:textId="77777777" w:rsidR="00010CE9" w:rsidRPr="009B23F2" w:rsidRDefault="00010CE9" w:rsidP="003B2334">
            <w:pPr>
              <w:spacing w:before="240" w:after="240"/>
              <w:rPr>
                <w:ins w:id="1549" w:author="Nick Joseph" w:date="2020-11-14T16:00:00Z"/>
                <w:rFonts w:ascii="Helvetica" w:hAnsi="Helvetica" w:cs="Helvetica"/>
                <w:b/>
                <w:bCs/>
                <w:sz w:val="24"/>
                <w:szCs w:val="24"/>
              </w:rPr>
            </w:pPr>
            <w:ins w:id="1550" w:author="Nick Joseph" w:date="2020-11-14T16:00:00Z">
              <w:r w:rsidRPr="009B23F2">
                <w:rPr>
                  <w:rFonts w:ascii="Helvetica" w:hAnsi="Helvetica" w:cs="Helvetica"/>
                  <w:b/>
                  <w:bCs/>
                  <w:sz w:val="24"/>
                  <w:szCs w:val="24"/>
                </w:rPr>
                <w:t>Name</w:t>
              </w:r>
            </w:ins>
          </w:p>
        </w:tc>
        <w:tc>
          <w:tcPr>
            <w:tcW w:w="3381" w:type="dxa"/>
          </w:tcPr>
          <w:p w14:paraId="5A6E5FAF" w14:textId="77777777" w:rsidR="00010CE9" w:rsidRPr="009B23F2" w:rsidRDefault="00010CE9" w:rsidP="003B2334">
            <w:pPr>
              <w:spacing w:before="240" w:after="240"/>
              <w:rPr>
                <w:ins w:id="1551" w:author="Nick Joseph" w:date="2020-11-14T16:00:00Z"/>
                <w:rFonts w:ascii="Helvetica" w:hAnsi="Helvetica" w:cs="Helvetica"/>
                <w:b/>
                <w:bCs/>
                <w:sz w:val="24"/>
                <w:szCs w:val="24"/>
              </w:rPr>
            </w:pPr>
            <w:ins w:id="1552" w:author="Nick Joseph" w:date="2020-11-14T16:00:00Z">
              <w:r w:rsidRPr="009B23F2">
                <w:rPr>
                  <w:rFonts w:ascii="Helvetica" w:hAnsi="Helvetica" w:cs="Helvetica"/>
                  <w:b/>
                  <w:bCs/>
                  <w:sz w:val="24"/>
                  <w:szCs w:val="24"/>
                </w:rPr>
                <w:t>Description</w:t>
              </w:r>
            </w:ins>
          </w:p>
        </w:tc>
        <w:tc>
          <w:tcPr>
            <w:tcW w:w="1620" w:type="dxa"/>
          </w:tcPr>
          <w:p w14:paraId="5759A326" w14:textId="77777777" w:rsidR="00010CE9" w:rsidRPr="009B23F2" w:rsidRDefault="00010CE9" w:rsidP="003B2334">
            <w:pPr>
              <w:spacing w:before="240" w:after="240"/>
              <w:rPr>
                <w:ins w:id="1553" w:author="Nick Joseph" w:date="2020-11-14T16:00:00Z"/>
                <w:rFonts w:ascii="Helvetica" w:hAnsi="Helvetica" w:cs="Helvetica"/>
                <w:b/>
                <w:bCs/>
                <w:sz w:val="24"/>
                <w:szCs w:val="24"/>
              </w:rPr>
            </w:pPr>
            <w:ins w:id="1554" w:author="Nick Joseph" w:date="2020-11-14T16:00:00Z">
              <w:r w:rsidRPr="009B23F2">
                <w:rPr>
                  <w:rFonts w:ascii="Helvetica" w:hAnsi="Helvetica" w:cs="Helvetica"/>
                  <w:b/>
                  <w:bCs/>
                  <w:sz w:val="24"/>
                  <w:szCs w:val="24"/>
                </w:rPr>
                <w:t>Return Type</w:t>
              </w:r>
            </w:ins>
          </w:p>
        </w:tc>
        <w:tc>
          <w:tcPr>
            <w:tcW w:w="1350" w:type="dxa"/>
          </w:tcPr>
          <w:p w14:paraId="24D4DC32" w14:textId="77777777" w:rsidR="00010CE9" w:rsidRPr="009B23F2" w:rsidRDefault="00010CE9" w:rsidP="003B2334">
            <w:pPr>
              <w:spacing w:before="240" w:after="240"/>
              <w:rPr>
                <w:ins w:id="1555" w:author="Nick Joseph" w:date="2020-11-14T16:00:00Z"/>
                <w:rFonts w:ascii="Helvetica" w:hAnsi="Helvetica" w:cs="Helvetica"/>
                <w:b/>
                <w:bCs/>
                <w:sz w:val="24"/>
                <w:szCs w:val="24"/>
              </w:rPr>
            </w:pPr>
            <w:ins w:id="1556" w:author="Nick Joseph" w:date="2020-11-14T16:00:00Z">
              <w:r w:rsidRPr="009B23F2">
                <w:rPr>
                  <w:rFonts w:ascii="Helvetica" w:hAnsi="Helvetica" w:cs="Helvetica"/>
                  <w:b/>
                  <w:bCs/>
                  <w:sz w:val="24"/>
                  <w:szCs w:val="24"/>
                </w:rPr>
                <w:t>Visibility</w:t>
              </w:r>
            </w:ins>
          </w:p>
        </w:tc>
        <w:tc>
          <w:tcPr>
            <w:tcW w:w="1350" w:type="dxa"/>
          </w:tcPr>
          <w:p w14:paraId="15103984" w14:textId="77777777" w:rsidR="00010CE9" w:rsidRPr="009B23F2" w:rsidRDefault="00010CE9" w:rsidP="003B2334">
            <w:pPr>
              <w:spacing w:before="240" w:after="240"/>
              <w:rPr>
                <w:ins w:id="1557" w:author="Nick Joseph" w:date="2020-11-14T16:00:00Z"/>
                <w:rFonts w:ascii="Helvetica" w:hAnsi="Helvetica" w:cs="Helvetica"/>
                <w:b/>
                <w:bCs/>
                <w:sz w:val="24"/>
                <w:szCs w:val="24"/>
              </w:rPr>
            </w:pPr>
            <w:ins w:id="1558" w:author="Nick Joseph" w:date="2020-11-14T16:00:00Z">
              <w:r w:rsidRPr="009B23F2">
                <w:rPr>
                  <w:rFonts w:ascii="Helvetica" w:hAnsi="Helvetica" w:cs="Helvetica"/>
                  <w:b/>
                  <w:bCs/>
                  <w:sz w:val="24"/>
                  <w:szCs w:val="24"/>
                </w:rPr>
                <w:t>Is Query</w:t>
              </w:r>
            </w:ins>
          </w:p>
        </w:tc>
      </w:tr>
      <w:tr w:rsidR="00010CE9" w14:paraId="362F7F41" w14:textId="77777777" w:rsidTr="003B2334">
        <w:trPr>
          <w:ins w:id="1559" w:author="Nick Joseph" w:date="2020-11-14T16:00:00Z"/>
        </w:trPr>
        <w:tc>
          <w:tcPr>
            <w:tcW w:w="2284" w:type="dxa"/>
          </w:tcPr>
          <w:p w14:paraId="550BC5F7" w14:textId="7C93A56D" w:rsidR="00010CE9" w:rsidRPr="009B23F2" w:rsidRDefault="00010CE9">
            <w:pPr>
              <w:spacing w:before="240" w:after="240"/>
              <w:rPr>
                <w:ins w:id="1560" w:author="Nick Joseph" w:date="2020-11-14T16:00:00Z"/>
                <w:rFonts w:ascii="Helvetica" w:hAnsi="Helvetica" w:cs="Helvetica"/>
                <w:sz w:val="24"/>
                <w:szCs w:val="24"/>
              </w:rPr>
              <w:pPrChange w:id="1561" w:author="Nick Joseph" w:date="2020-11-14T16:42:00Z">
                <w:pPr/>
              </w:pPrChange>
            </w:pPr>
            <w:ins w:id="1562" w:author="Nick Joseph" w:date="2020-11-14T16:09:00Z">
              <w:r>
                <w:rPr>
                  <w:rFonts w:ascii="Helvetica" w:hAnsi="Helvetica" w:cs="Helvetica"/>
                  <w:sz w:val="24"/>
                  <w:szCs w:val="24"/>
                </w:rPr>
                <w:t>addItem</w:t>
              </w:r>
            </w:ins>
          </w:p>
        </w:tc>
        <w:tc>
          <w:tcPr>
            <w:tcW w:w="3381" w:type="dxa"/>
          </w:tcPr>
          <w:p w14:paraId="3FB67B3C" w14:textId="66823C07" w:rsidR="00010CE9" w:rsidRPr="009B23F2" w:rsidRDefault="00010CE9" w:rsidP="003B2334">
            <w:pPr>
              <w:rPr>
                <w:ins w:id="1563" w:author="Nick Joseph" w:date="2020-11-14T16:00:00Z"/>
                <w:rFonts w:ascii="Helvetica" w:hAnsi="Helvetica" w:cs="Helvetica"/>
                <w:sz w:val="24"/>
                <w:szCs w:val="24"/>
              </w:rPr>
            </w:pPr>
            <w:ins w:id="1564" w:author="Nick Joseph" w:date="2020-11-14T16:19:00Z">
              <w:r>
                <w:rPr>
                  <w:rFonts w:ascii="Helvetica" w:hAnsi="Helvetica" w:cs="Helvetica"/>
                  <w:sz w:val="24"/>
                  <w:szCs w:val="24"/>
                </w:rPr>
                <w:t>Customer</w:t>
              </w:r>
            </w:ins>
            <w:ins w:id="1565" w:author="Nick Joseph" w:date="2020-11-14T16:20:00Z">
              <w:r>
                <w:rPr>
                  <w:rFonts w:ascii="Helvetica" w:hAnsi="Helvetica" w:cs="Helvetica"/>
                  <w:sz w:val="24"/>
                  <w:szCs w:val="24"/>
                </w:rPr>
                <w:t>s</w:t>
              </w:r>
            </w:ins>
            <w:ins w:id="1566" w:author="Nick Joseph" w:date="2020-11-14T16:19:00Z">
              <w:r>
                <w:rPr>
                  <w:rFonts w:ascii="Helvetica" w:hAnsi="Helvetica" w:cs="Helvetica"/>
                  <w:sz w:val="24"/>
                  <w:szCs w:val="24"/>
                </w:rPr>
                <w:t xml:space="preserve"> can add items to their cart.</w:t>
              </w:r>
            </w:ins>
          </w:p>
        </w:tc>
        <w:tc>
          <w:tcPr>
            <w:tcW w:w="1620" w:type="dxa"/>
          </w:tcPr>
          <w:p w14:paraId="56A272DB" w14:textId="32FF5F72" w:rsidR="00010CE9" w:rsidRPr="009B23F2" w:rsidRDefault="00010CE9" w:rsidP="003B2334">
            <w:pPr>
              <w:rPr>
                <w:ins w:id="1567" w:author="Nick Joseph" w:date="2020-11-14T16:00:00Z"/>
                <w:rFonts w:ascii="Helvetica" w:hAnsi="Helvetica" w:cs="Helvetica"/>
                <w:sz w:val="24"/>
                <w:szCs w:val="24"/>
              </w:rPr>
            </w:pPr>
            <w:ins w:id="1568" w:author="Nick Joseph" w:date="2020-11-14T16:21:00Z">
              <w:r>
                <w:rPr>
                  <w:rFonts w:ascii="Helvetica" w:hAnsi="Helvetica" w:cs="Helvetica"/>
                  <w:sz w:val="24"/>
                  <w:szCs w:val="24"/>
                </w:rPr>
                <w:t>None</w:t>
              </w:r>
            </w:ins>
          </w:p>
        </w:tc>
        <w:tc>
          <w:tcPr>
            <w:tcW w:w="1350" w:type="dxa"/>
          </w:tcPr>
          <w:p w14:paraId="311D0F08" w14:textId="2FA0B761" w:rsidR="00010CE9" w:rsidRPr="009B23F2" w:rsidRDefault="00010CE9" w:rsidP="003B2334">
            <w:pPr>
              <w:rPr>
                <w:ins w:id="1569" w:author="Nick Joseph" w:date="2020-11-14T16:00:00Z"/>
                <w:rFonts w:ascii="Helvetica" w:hAnsi="Helvetica" w:cs="Helvetica"/>
                <w:sz w:val="24"/>
                <w:szCs w:val="24"/>
              </w:rPr>
            </w:pPr>
            <w:ins w:id="1570" w:author="Nick Joseph" w:date="2020-11-14T16:21:00Z">
              <w:r>
                <w:rPr>
                  <w:rFonts w:ascii="Helvetica" w:hAnsi="Helvetica" w:cs="Helvetica"/>
                  <w:sz w:val="24"/>
                  <w:szCs w:val="24"/>
                </w:rPr>
                <w:t>Public</w:t>
              </w:r>
            </w:ins>
          </w:p>
        </w:tc>
        <w:tc>
          <w:tcPr>
            <w:tcW w:w="1350" w:type="dxa"/>
          </w:tcPr>
          <w:p w14:paraId="42D666B8" w14:textId="4932D1FF" w:rsidR="00010CE9" w:rsidRPr="009B23F2" w:rsidRDefault="00010CE9" w:rsidP="003B2334">
            <w:pPr>
              <w:rPr>
                <w:ins w:id="1571" w:author="Nick Joseph" w:date="2020-11-14T16:00:00Z"/>
                <w:rFonts w:ascii="Helvetica" w:hAnsi="Helvetica" w:cs="Helvetica"/>
                <w:sz w:val="24"/>
                <w:szCs w:val="24"/>
              </w:rPr>
            </w:pPr>
            <w:ins w:id="1572" w:author="Nick Joseph" w:date="2020-11-14T16:21:00Z">
              <w:r>
                <w:rPr>
                  <w:rFonts w:ascii="Helvetica" w:hAnsi="Helvetica" w:cs="Helvetica"/>
                  <w:sz w:val="24"/>
                  <w:szCs w:val="24"/>
                </w:rPr>
                <w:t>No</w:t>
              </w:r>
            </w:ins>
          </w:p>
        </w:tc>
      </w:tr>
      <w:tr w:rsidR="00010CE9" w14:paraId="0F00FCC3" w14:textId="77777777" w:rsidTr="003B2334">
        <w:trPr>
          <w:trHeight w:val="386"/>
          <w:ins w:id="1573" w:author="Nick Joseph" w:date="2020-11-14T16:00:00Z"/>
        </w:trPr>
        <w:tc>
          <w:tcPr>
            <w:tcW w:w="2284" w:type="dxa"/>
          </w:tcPr>
          <w:p w14:paraId="5731B55B" w14:textId="7D463D4E" w:rsidR="00010CE9" w:rsidRPr="009B23F2" w:rsidRDefault="00010CE9">
            <w:pPr>
              <w:spacing w:before="240" w:after="240"/>
              <w:rPr>
                <w:ins w:id="1574" w:author="Nick Joseph" w:date="2020-11-14T16:00:00Z"/>
                <w:rFonts w:ascii="Helvetica" w:hAnsi="Helvetica" w:cs="Helvetica"/>
                <w:sz w:val="24"/>
                <w:szCs w:val="24"/>
              </w:rPr>
              <w:pPrChange w:id="1575" w:author="Nick Joseph" w:date="2020-11-14T16:42:00Z">
                <w:pPr/>
              </w:pPrChange>
            </w:pPr>
            <w:ins w:id="1576" w:author="Nick Joseph" w:date="2020-11-14T16:09:00Z">
              <w:r>
                <w:rPr>
                  <w:rFonts w:ascii="Helvetica" w:hAnsi="Helvetica" w:cs="Helvetica"/>
                  <w:sz w:val="24"/>
                  <w:szCs w:val="24"/>
                </w:rPr>
                <w:t>placeOrder</w:t>
              </w:r>
            </w:ins>
          </w:p>
        </w:tc>
        <w:tc>
          <w:tcPr>
            <w:tcW w:w="3381" w:type="dxa"/>
          </w:tcPr>
          <w:p w14:paraId="29074E9C" w14:textId="26B86633" w:rsidR="00010CE9" w:rsidRPr="00010CE9" w:rsidRDefault="00010CE9" w:rsidP="003B2334">
            <w:pPr>
              <w:rPr>
                <w:ins w:id="1577" w:author="Nick Joseph" w:date="2020-11-14T16:00:00Z"/>
                <w:rFonts w:ascii="Helvetica" w:hAnsi="Helvetica" w:cs="Helvetica"/>
                <w:sz w:val="24"/>
                <w:szCs w:val="24"/>
                <w:rPrChange w:id="1578" w:author="Nick Joseph" w:date="2020-11-14T16:21:00Z">
                  <w:rPr>
                    <w:ins w:id="1579" w:author="Nick Joseph" w:date="2020-11-14T16:00:00Z"/>
                    <w:rFonts w:ascii="Helvetica" w:hAnsi="Helvetica" w:cs="Helvetica"/>
                    <w:b/>
                    <w:bCs/>
                    <w:sz w:val="24"/>
                    <w:szCs w:val="24"/>
                  </w:rPr>
                </w:rPrChange>
              </w:rPr>
            </w:pPr>
            <w:ins w:id="1580" w:author="Nick Joseph" w:date="2020-11-14T16:20:00Z">
              <w:r w:rsidRPr="00010CE9">
                <w:rPr>
                  <w:rFonts w:ascii="Helvetica" w:hAnsi="Helvetica" w:cs="Helvetica"/>
                  <w:sz w:val="24"/>
                  <w:szCs w:val="24"/>
                  <w:rPrChange w:id="1581" w:author="Nick Joseph" w:date="2020-11-14T16:21:00Z">
                    <w:rPr>
                      <w:rFonts w:ascii="Helvetica" w:hAnsi="Helvetica" w:cs="Helvetica"/>
                      <w:b/>
                      <w:bCs/>
                      <w:sz w:val="24"/>
                      <w:szCs w:val="24"/>
                    </w:rPr>
                  </w:rPrChange>
                </w:rPr>
                <w:t>Allows the customer to place an order.</w:t>
              </w:r>
            </w:ins>
          </w:p>
        </w:tc>
        <w:tc>
          <w:tcPr>
            <w:tcW w:w="1620" w:type="dxa"/>
          </w:tcPr>
          <w:p w14:paraId="185F7564" w14:textId="140A4BDA" w:rsidR="00010CE9" w:rsidRPr="009B23F2" w:rsidRDefault="00010CE9" w:rsidP="003B2334">
            <w:pPr>
              <w:rPr>
                <w:ins w:id="1582" w:author="Nick Joseph" w:date="2020-11-14T16:00:00Z"/>
                <w:rFonts w:ascii="Helvetica" w:hAnsi="Helvetica" w:cs="Helvetica"/>
                <w:sz w:val="24"/>
                <w:szCs w:val="24"/>
              </w:rPr>
            </w:pPr>
            <w:ins w:id="1583" w:author="Nick Joseph" w:date="2020-11-14T16:21:00Z">
              <w:r>
                <w:rPr>
                  <w:rFonts w:ascii="Helvetica" w:hAnsi="Helvetica" w:cs="Helvetica"/>
                  <w:sz w:val="24"/>
                  <w:szCs w:val="24"/>
                </w:rPr>
                <w:t>None</w:t>
              </w:r>
            </w:ins>
          </w:p>
        </w:tc>
        <w:tc>
          <w:tcPr>
            <w:tcW w:w="1350" w:type="dxa"/>
          </w:tcPr>
          <w:p w14:paraId="21273214" w14:textId="70248C84" w:rsidR="00010CE9" w:rsidRPr="009B23F2" w:rsidRDefault="00010CE9" w:rsidP="003B2334">
            <w:pPr>
              <w:rPr>
                <w:ins w:id="1584" w:author="Nick Joseph" w:date="2020-11-14T16:00:00Z"/>
                <w:rFonts w:ascii="Helvetica" w:hAnsi="Helvetica" w:cs="Helvetica"/>
                <w:sz w:val="24"/>
                <w:szCs w:val="24"/>
              </w:rPr>
            </w:pPr>
            <w:ins w:id="1585" w:author="Nick Joseph" w:date="2020-11-14T16:21:00Z">
              <w:r>
                <w:rPr>
                  <w:rFonts w:ascii="Helvetica" w:hAnsi="Helvetica" w:cs="Helvetica"/>
                  <w:sz w:val="24"/>
                  <w:szCs w:val="24"/>
                </w:rPr>
                <w:t>Public</w:t>
              </w:r>
            </w:ins>
          </w:p>
        </w:tc>
        <w:tc>
          <w:tcPr>
            <w:tcW w:w="1350" w:type="dxa"/>
          </w:tcPr>
          <w:p w14:paraId="77B8FE4E" w14:textId="7ECE9103" w:rsidR="00010CE9" w:rsidRPr="009B23F2" w:rsidRDefault="00010CE9" w:rsidP="003B2334">
            <w:pPr>
              <w:rPr>
                <w:ins w:id="1586" w:author="Nick Joseph" w:date="2020-11-14T16:00:00Z"/>
                <w:rFonts w:ascii="Helvetica" w:hAnsi="Helvetica" w:cs="Helvetica"/>
                <w:sz w:val="24"/>
                <w:szCs w:val="24"/>
              </w:rPr>
            </w:pPr>
            <w:ins w:id="1587" w:author="Nick Joseph" w:date="2020-11-14T16:21:00Z">
              <w:r>
                <w:rPr>
                  <w:rFonts w:ascii="Helvetica" w:hAnsi="Helvetica" w:cs="Helvetica"/>
                  <w:sz w:val="24"/>
                  <w:szCs w:val="24"/>
                </w:rPr>
                <w:t>No</w:t>
              </w:r>
            </w:ins>
          </w:p>
        </w:tc>
      </w:tr>
      <w:tr w:rsidR="00010CE9" w14:paraId="71740E6D" w14:textId="77777777" w:rsidTr="003B2334">
        <w:trPr>
          <w:trHeight w:val="386"/>
          <w:ins w:id="1588" w:author="Nick Joseph" w:date="2020-11-14T16:00:00Z"/>
        </w:trPr>
        <w:tc>
          <w:tcPr>
            <w:tcW w:w="2284" w:type="dxa"/>
          </w:tcPr>
          <w:p w14:paraId="33ED7339" w14:textId="45FDE600" w:rsidR="00010CE9" w:rsidRPr="009B23F2" w:rsidRDefault="00010CE9">
            <w:pPr>
              <w:spacing w:before="240" w:after="240"/>
              <w:rPr>
                <w:ins w:id="1589" w:author="Nick Joseph" w:date="2020-11-14T16:00:00Z"/>
                <w:rFonts w:ascii="Helvetica" w:hAnsi="Helvetica" w:cs="Helvetica"/>
                <w:sz w:val="24"/>
                <w:szCs w:val="24"/>
              </w:rPr>
              <w:pPrChange w:id="1590" w:author="Nick Joseph" w:date="2020-11-14T16:42:00Z">
                <w:pPr/>
              </w:pPrChange>
            </w:pPr>
            <w:ins w:id="1591" w:author="Nick Joseph" w:date="2020-11-14T16:10:00Z">
              <w:r>
                <w:rPr>
                  <w:rFonts w:ascii="Helvetica" w:hAnsi="Helvetica" w:cs="Helvetica"/>
                  <w:sz w:val="24"/>
                  <w:szCs w:val="24"/>
                </w:rPr>
                <w:t>calcTotalCost</w:t>
              </w:r>
            </w:ins>
          </w:p>
        </w:tc>
        <w:tc>
          <w:tcPr>
            <w:tcW w:w="3381" w:type="dxa"/>
          </w:tcPr>
          <w:p w14:paraId="376A15E5" w14:textId="4CE2753C" w:rsidR="00010CE9" w:rsidRPr="009B23F2" w:rsidRDefault="00010CE9" w:rsidP="003B2334">
            <w:pPr>
              <w:rPr>
                <w:ins w:id="1592" w:author="Nick Joseph" w:date="2020-11-14T16:00:00Z"/>
                <w:rFonts w:ascii="Helvetica" w:hAnsi="Helvetica" w:cs="Helvetica"/>
                <w:sz w:val="24"/>
                <w:szCs w:val="24"/>
              </w:rPr>
            </w:pPr>
            <w:ins w:id="1593" w:author="Nick Joseph" w:date="2020-11-14T16:20:00Z">
              <w:r>
                <w:rPr>
                  <w:rFonts w:ascii="Helvetica" w:hAnsi="Helvetica" w:cs="Helvetica"/>
                  <w:sz w:val="24"/>
                  <w:szCs w:val="24"/>
                </w:rPr>
                <w:t>Calculates the total cost of groceries.</w:t>
              </w:r>
            </w:ins>
          </w:p>
        </w:tc>
        <w:tc>
          <w:tcPr>
            <w:tcW w:w="1620" w:type="dxa"/>
          </w:tcPr>
          <w:p w14:paraId="7BD6B0E7" w14:textId="3DABCA4F" w:rsidR="00010CE9" w:rsidRPr="009B23F2" w:rsidRDefault="00010CE9" w:rsidP="003B2334">
            <w:pPr>
              <w:rPr>
                <w:ins w:id="1594" w:author="Nick Joseph" w:date="2020-11-14T16:00:00Z"/>
                <w:rFonts w:ascii="Helvetica" w:hAnsi="Helvetica" w:cs="Helvetica"/>
                <w:sz w:val="24"/>
                <w:szCs w:val="24"/>
              </w:rPr>
            </w:pPr>
            <w:ins w:id="1595" w:author="Nick Joseph" w:date="2020-11-14T16:21:00Z">
              <w:r>
                <w:rPr>
                  <w:rFonts w:ascii="Helvetica" w:hAnsi="Helvetica" w:cs="Helvetica"/>
                  <w:sz w:val="24"/>
                  <w:szCs w:val="24"/>
                </w:rPr>
                <w:t>Float</w:t>
              </w:r>
            </w:ins>
          </w:p>
        </w:tc>
        <w:tc>
          <w:tcPr>
            <w:tcW w:w="1350" w:type="dxa"/>
          </w:tcPr>
          <w:p w14:paraId="764D8F64" w14:textId="2584A599" w:rsidR="00010CE9" w:rsidRPr="009B23F2" w:rsidRDefault="00010CE9" w:rsidP="003B2334">
            <w:pPr>
              <w:rPr>
                <w:ins w:id="1596" w:author="Nick Joseph" w:date="2020-11-14T16:00:00Z"/>
                <w:rFonts w:ascii="Helvetica" w:hAnsi="Helvetica" w:cs="Helvetica"/>
                <w:sz w:val="24"/>
                <w:szCs w:val="24"/>
              </w:rPr>
            </w:pPr>
            <w:ins w:id="1597" w:author="Nick Joseph" w:date="2020-11-14T16:21:00Z">
              <w:r>
                <w:rPr>
                  <w:rFonts w:ascii="Helvetica" w:hAnsi="Helvetica" w:cs="Helvetica"/>
                  <w:sz w:val="24"/>
                  <w:szCs w:val="24"/>
                </w:rPr>
                <w:t>Public</w:t>
              </w:r>
            </w:ins>
          </w:p>
        </w:tc>
        <w:tc>
          <w:tcPr>
            <w:tcW w:w="1350" w:type="dxa"/>
          </w:tcPr>
          <w:p w14:paraId="1882EABD" w14:textId="2E9D0B2B" w:rsidR="00010CE9" w:rsidRPr="009B23F2" w:rsidRDefault="00010CE9" w:rsidP="003B2334">
            <w:pPr>
              <w:rPr>
                <w:ins w:id="1598" w:author="Nick Joseph" w:date="2020-11-14T16:00:00Z"/>
                <w:rFonts w:ascii="Helvetica" w:hAnsi="Helvetica" w:cs="Helvetica"/>
                <w:sz w:val="24"/>
                <w:szCs w:val="24"/>
              </w:rPr>
            </w:pPr>
            <w:ins w:id="1599" w:author="Nick Joseph" w:date="2020-11-14T16:21:00Z">
              <w:r>
                <w:rPr>
                  <w:rFonts w:ascii="Helvetica" w:hAnsi="Helvetica" w:cs="Helvetica"/>
                  <w:sz w:val="24"/>
                  <w:szCs w:val="24"/>
                </w:rPr>
                <w:t>No</w:t>
              </w:r>
            </w:ins>
          </w:p>
        </w:tc>
      </w:tr>
      <w:tr w:rsidR="00010CE9" w14:paraId="1FC4165C" w14:textId="77777777" w:rsidTr="003B2334">
        <w:trPr>
          <w:trHeight w:val="386"/>
          <w:ins w:id="1600" w:author="Nick Joseph" w:date="2020-11-14T16:10:00Z"/>
        </w:trPr>
        <w:tc>
          <w:tcPr>
            <w:tcW w:w="2284" w:type="dxa"/>
          </w:tcPr>
          <w:p w14:paraId="2C015AE7" w14:textId="764A3659" w:rsidR="00010CE9" w:rsidRDefault="00010CE9">
            <w:pPr>
              <w:spacing w:before="240" w:after="240"/>
              <w:rPr>
                <w:ins w:id="1601" w:author="Nick Joseph" w:date="2020-11-14T16:10:00Z"/>
                <w:rFonts w:ascii="Helvetica" w:hAnsi="Helvetica" w:cs="Helvetica"/>
                <w:sz w:val="24"/>
                <w:szCs w:val="24"/>
              </w:rPr>
              <w:pPrChange w:id="1602" w:author="Nick Joseph" w:date="2020-11-14T16:42:00Z">
                <w:pPr/>
              </w:pPrChange>
            </w:pPr>
            <w:ins w:id="1603" w:author="Nick Joseph" w:date="2020-11-14T16:10:00Z">
              <w:r>
                <w:rPr>
                  <w:rFonts w:ascii="Helvetica" w:hAnsi="Helvetica" w:cs="Helvetica"/>
                  <w:sz w:val="24"/>
                  <w:szCs w:val="24"/>
                </w:rPr>
                <w:t>printOrder</w:t>
              </w:r>
            </w:ins>
          </w:p>
        </w:tc>
        <w:tc>
          <w:tcPr>
            <w:tcW w:w="3381" w:type="dxa"/>
          </w:tcPr>
          <w:p w14:paraId="4B0924BD" w14:textId="581CDE1F" w:rsidR="00010CE9" w:rsidRPr="009B23F2" w:rsidRDefault="00010CE9" w:rsidP="003B2334">
            <w:pPr>
              <w:rPr>
                <w:ins w:id="1604" w:author="Nick Joseph" w:date="2020-11-14T16:10:00Z"/>
                <w:rFonts w:ascii="Helvetica" w:hAnsi="Helvetica" w:cs="Helvetica"/>
                <w:sz w:val="24"/>
                <w:szCs w:val="24"/>
              </w:rPr>
            </w:pPr>
            <w:ins w:id="1605" w:author="Nick Joseph" w:date="2020-11-14T16:20:00Z">
              <w:r>
                <w:rPr>
                  <w:rFonts w:ascii="Helvetica" w:hAnsi="Helvetica" w:cs="Helvetica"/>
                  <w:sz w:val="24"/>
                  <w:szCs w:val="24"/>
                </w:rPr>
                <w:t>Print a list of items the customer has ordered.</w:t>
              </w:r>
            </w:ins>
          </w:p>
        </w:tc>
        <w:tc>
          <w:tcPr>
            <w:tcW w:w="1620" w:type="dxa"/>
          </w:tcPr>
          <w:p w14:paraId="38D331D0" w14:textId="6BD6EFF1" w:rsidR="00010CE9" w:rsidRPr="009B23F2" w:rsidRDefault="00010CE9" w:rsidP="003B2334">
            <w:pPr>
              <w:rPr>
                <w:ins w:id="1606" w:author="Nick Joseph" w:date="2020-11-14T16:10:00Z"/>
                <w:rFonts w:ascii="Helvetica" w:hAnsi="Helvetica" w:cs="Helvetica"/>
                <w:sz w:val="24"/>
                <w:szCs w:val="24"/>
              </w:rPr>
            </w:pPr>
            <w:ins w:id="1607" w:author="Nick Joseph" w:date="2020-11-14T16:21:00Z">
              <w:r>
                <w:rPr>
                  <w:rFonts w:ascii="Helvetica" w:hAnsi="Helvetica" w:cs="Helvetica"/>
                  <w:sz w:val="24"/>
                  <w:szCs w:val="24"/>
                </w:rPr>
                <w:t>None</w:t>
              </w:r>
            </w:ins>
          </w:p>
        </w:tc>
        <w:tc>
          <w:tcPr>
            <w:tcW w:w="1350" w:type="dxa"/>
          </w:tcPr>
          <w:p w14:paraId="192AD986" w14:textId="6C97C481" w:rsidR="00010CE9" w:rsidRPr="009B23F2" w:rsidRDefault="00010CE9" w:rsidP="003B2334">
            <w:pPr>
              <w:rPr>
                <w:ins w:id="1608" w:author="Nick Joseph" w:date="2020-11-14T16:10:00Z"/>
                <w:rFonts w:ascii="Helvetica" w:hAnsi="Helvetica" w:cs="Helvetica"/>
                <w:sz w:val="24"/>
                <w:szCs w:val="24"/>
              </w:rPr>
            </w:pPr>
            <w:ins w:id="1609" w:author="Nick Joseph" w:date="2020-11-14T16:21:00Z">
              <w:r>
                <w:rPr>
                  <w:rFonts w:ascii="Helvetica" w:hAnsi="Helvetica" w:cs="Helvetica"/>
                  <w:sz w:val="24"/>
                  <w:szCs w:val="24"/>
                </w:rPr>
                <w:t>Public</w:t>
              </w:r>
            </w:ins>
          </w:p>
        </w:tc>
        <w:tc>
          <w:tcPr>
            <w:tcW w:w="1350" w:type="dxa"/>
          </w:tcPr>
          <w:p w14:paraId="1BE79ECE" w14:textId="1C833EA2" w:rsidR="00010CE9" w:rsidRPr="009B23F2" w:rsidRDefault="00010CE9" w:rsidP="003B2334">
            <w:pPr>
              <w:rPr>
                <w:ins w:id="1610" w:author="Nick Joseph" w:date="2020-11-14T16:10:00Z"/>
                <w:rFonts w:ascii="Helvetica" w:hAnsi="Helvetica" w:cs="Helvetica"/>
                <w:sz w:val="24"/>
                <w:szCs w:val="24"/>
              </w:rPr>
            </w:pPr>
            <w:ins w:id="1611" w:author="Nick Joseph" w:date="2020-11-14T16:21:00Z">
              <w:r>
                <w:rPr>
                  <w:rFonts w:ascii="Helvetica" w:hAnsi="Helvetica" w:cs="Helvetica"/>
                  <w:sz w:val="24"/>
                  <w:szCs w:val="24"/>
                </w:rPr>
                <w:t>Yes</w:t>
              </w:r>
            </w:ins>
          </w:p>
        </w:tc>
      </w:tr>
    </w:tbl>
    <w:p w14:paraId="1097EDA4" w14:textId="77777777" w:rsidR="00010CE9" w:rsidRDefault="00010CE9" w:rsidP="00010CE9">
      <w:pPr>
        <w:rPr>
          <w:ins w:id="1612" w:author="Nick Joseph" w:date="2020-11-14T16:22:00Z"/>
          <w:rFonts w:ascii="Helvetica" w:hAnsi="Helvetica" w:cs="Helvetica"/>
          <w:b/>
          <w:bCs/>
          <w:sz w:val="24"/>
          <w:szCs w:val="24"/>
        </w:rPr>
      </w:pPr>
    </w:p>
    <w:p w14:paraId="73845D0C" w14:textId="0A4B94CB" w:rsidR="00010CE9" w:rsidRDefault="00010CE9" w:rsidP="00010CE9">
      <w:pPr>
        <w:rPr>
          <w:ins w:id="1613" w:author="Nick Joseph" w:date="2020-11-14T16:22:00Z"/>
          <w:rFonts w:ascii="Helvetica" w:hAnsi="Helvetica" w:cs="Helvetica"/>
          <w:b/>
          <w:bCs/>
          <w:sz w:val="24"/>
          <w:szCs w:val="24"/>
        </w:rPr>
      </w:pPr>
      <w:ins w:id="1614" w:author="Nick Joseph" w:date="2020-11-14T16:22:00Z">
        <w:r>
          <w:rPr>
            <w:rFonts w:ascii="Helvetica" w:hAnsi="Helvetica" w:cs="Helvetica"/>
            <w:b/>
            <w:bCs/>
            <w:sz w:val="24"/>
            <w:szCs w:val="24"/>
          </w:rPr>
          <w:lastRenderedPageBreak/>
          <w:t>Processing Outlines:</w:t>
        </w:r>
      </w:ins>
    </w:p>
    <w:p w14:paraId="37F284B4" w14:textId="7DCF78D7" w:rsidR="00010CE9" w:rsidRPr="009B23F2" w:rsidRDefault="00010CE9" w:rsidP="00010CE9">
      <w:pPr>
        <w:pStyle w:val="ListParagraph"/>
        <w:numPr>
          <w:ilvl w:val="0"/>
          <w:numId w:val="57"/>
        </w:numPr>
        <w:rPr>
          <w:ins w:id="1615" w:author="Nick Joseph" w:date="2020-11-14T16:22:00Z"/>
          <w:rFonts w:ascii="Helvetica" w:hAnsi="Helvetica" w:cs="Helvetica"/>
          <w:color w:val="333333"/>
          <w:sz w:val="24"/>
          <w:szCs w:val="24"/>
        </w:rPr>
      </w:pPr>
      <w:ins w:id="1616" w:author="Nick Joseph" w:date="2020-11-14T16:22:00Z">
        <w:r>
          <w:rPr>
            <w:rFonts w:ascii="Helvetica" w:hAnsi="Helvetica" w:cs="Helvetica"/>
            <w:color w:val="333333"/>
            <w:sz w:val="24"/>
            <w:szCs w:val="24"/>
          </w:rPr>
          <w:t>addItem()</w:t>
        </w:r>
      </w:ins>
    </w:p>
    <w:p w14:paraId="4E93E009" w14:textId="19D8240A" w:rsidR="00010CE9" w:rsidRDefault="00010CE9">
      <w:pPr>
        <w:spacing w:line="240" w:lineRule="auto"/>
        <w:ind w:left="1080" w:firstLine="360"/>
        <w:rPr>
          <w:ins w:id="1617" w:author="Nick Joseph" w:date="2020-11-14T16:23:00Z"/>
          <w:rFonts w:ascii="Helvetica" w:hAnsi="Helvetica" w:cs="Helvetica"/>
          <w:sz w:val="24"/>
          <w:szCs w:val="24"/>
        </w:rPr>
        <w:pPrChange w:id="1618" w:author="Nick Joseph" w:date="2020-11-14T16:27:00Z">
          <w:pPr>
            <w:ind w:left="1080"/>
          </w:pPr>
        </w:pPrChange>
      </w:pPr>
      <w:ins w:id="1619" w:author="Nick Joseph" w:date="2020-11-14T16:23:00Z">
        <w:r>
          <w:rPr>
            <w:rFonts w:ascii="Helvetica" w:hAnsi="Helvetica" w:cs="Helvetica"/>
            <w:sz w:val="24"/>
            <w:szCs w:val="24"/>
          </w:rPr>
          <w:t>While (The customer selects an item and the quantity)</w:t>
        </w:r>
      </w:ins>
    </w:p>
    <w:p w14:paraId="13EB557F" w14:textId="4B89A851" w:rsidR="00010CE9" w:rsidRPr="009B23F2" w:rsidRDefault="00010CE9">
      <w:pPr>
        <w:spacing w:line="240" w:lineRule="auto"/>
        <w:ind w:left="1080"/>
        <w:rPr>
          <w:ins w:id="1620" w:author="Nick Joseph" w:date="2020-11-14T16:22:00Z"/>
          <w:rFonts w:ascii="Helvetica" w:hAnsi="Helvetica" w:cs="Helvetica"/>
          <w:sz w:val="24"/>
          <w:szCs w:val="24"/>
        </w:rPr>
        <w:pPrChange w:id="1621" w:author="Nick Joseph" w:date="2020-11-14T16:27:00Z">
          <w:pPr>
            <w:ind w:left="1080"/>
          </w:pPr>
        </w:pPrChange>
      </w:pPr>
      <w:ins w:id="1622" w:author="Nick Joseph" w:date="2020-11-14T16:23:00Z">
        <w:r>
          <w:rPr>
            <w:rFonts w:ascii="Helvetica" w:hAnsi="Helvetica" w:cs="Helvetica"/>
            <w:sz w:val="24"/>
            <w:szCs w:val="24"/>
          </w:rPr>
          <w:tab/>
          <w:t>Ad</w:t>
        </w:r>
      </w:ins>
      <w:ins w:id="1623" w:author="Nick Joseph" w:date="2020-11-14T16:24:00Z">
        <w:r>
          <w:rPr>
            <w:rFonts w:ascii="Helvetica" w:hAnsi="Helvetica" w:cs="Helvetica"/>
            <w:sz w:val="24"/>
            <w:szCs w:val="24"/>
          </w:rPr>
          <w:t>d item to the cart</w:t>
        </w:r>
      </w:ins>
    </w:p>
    <w:p w14:paraId="74F1BB80" w14:textId="77777777" w:rsidR="00010CE9" w:rsidRDefault="00010CE9" w:rsidP="00010CE9">
      <w:pPr>
        <w:pStyle w:val="ListParagraph"/>
        <w:numPr>
          <w:ilvl w:val="0"/>
          <w:numId w:val="57"/>
        </w:numPr>
        <w:rPr>
          <w:ins w:id="1624" w:author="Nick Joseph" w:date="2020-11-14T16:27:00Z"/>
          <w:rFonts w:ascii="Helvetica" w:hAnsi="Helvetica" w:cs="Helvetica"/>
          <w:color w:val="333333"/>
          <w:sz w:val="24"/>
          <w:szCs w:val="24"/>
        </w:rPr>
      </w:pPr>
      <w:ins w:id="1625" w:author="Nick Joseph" w:date="2020-11-14T16:24:00Z">
        <w:r>
          <w:rPr>
            <w:rFonts w:ascii="Helvetica" w:hAnsi="Helvetica" w:cs="Helvetica"/>
            <w:color w:val="333333"/>
            <w:sz w:val="24"/>
            <w:szCs w:val="24"/>
          </w:rPr>
          <w:t>placeOrder</w:t>
        </w:r>
      </w:ins>
      <w:ins w:id="1626" w:author="Nick Joseph" w:date="2020-11-14T16:22:00Z">
        <w:r w:rsidRPr="009B23F2">
          <w:rPr>
            <w:rFonts w:ascii="Helvetica" w:hAnsi="Helvetica" w:cs="Helvetica"/>
            <w:color w:val="333333"/>
            <w:sz w:val="24"/>
            <w:szCs w:val="24"/>
          </w:rPr>
          <w:t>()</w:t>
        </w:r>
      </w:ins>
    </w:p>
    <w:p w14:paraId="195BBA4D" w14:textId="77777777" w:rsidR="00010CE9" w:rsidRDefault="00010CE9">
      <w:pPr>
        <w:ind w:left="1080" w:firstLine="360"/>
        <w:rPr>
          <w:ins w:id="1627" w:author="Nick Joseph" w:date="2020-11-14T16:27:00Z"/>
          <w:rFonts w:ascii="Helvetica" w:hAnsi="Helvetica" w:cs="Helvetica"/>
          <w:color w:val="333333"/>
          <w:sz w:val="24"/>
          <w:szCs w:val="24"/>
        </w:rPr>
        <w:pPrChange w:id="1628" w:author="Nick Joseph" w:date="2020-11-14T16:27:00Z">
          <w:pPr>
            <w:ind w:left="360"/>
          </w:pPr>
        </w:pPrChange>
      </w:pPr>
      <w:ins w:id="1629" w:author="Nick Joseph" w:date="2020-11-14T16:25:00Z">
        <w:r w:rsidRPr="00010CE9">
          <w:rPr>
            <w:rFonts w:ascii="Helvetica" w:hAnsi="Helvetica" w:cs="Helvetica"/>
            <w:color w:val="333333"/>
            <w:sz w:val="24"/>
            <w:szCs w:val="24"/>
            <w:rPrChange w:id="1630" w:author="Nick Joseph" w:date="2020-11-14T16:27:00Z">
              <w:rPr/>
            </w:rPrChange>
          </w:rPr>
          <w:t>Check customer address and delivery times</w:t>
        </w:r>
      </w:ins>
    </w:p>
    <w:p w14:paraId="04A487B0" w14:textId="46969194" w:rsidR="00010CE9" w:rsidRPr="00010CE9" w:rsidRDefault="00010CE9">
      <w:pPr>
        <w:ind w:left="720" w:firstLine="720"/>
        <w:rPr>
          <w:ins w:id="1631" w:author="Nick Joseph" w:date="2020-11-14T16:26:00Z"/>
          <w:rFonts w:ascii="Helvetica" w:hAnsi="Helvetica" w:cs="Helvetica"/>
          <w:color w:val="333333"/>
          <w:sz w:val="24"/>
          <w:szCs w:val="24"/>
          <w:rPrChange w:id="1632" w:author="Nick Joseph" w:date="2020-11-14T16:27:00Z">
            <w:rPr>
              <w:ins w:id="1633" w:author="Nick Joseph" w:date="2020-11-14T16:26:00Z"/>
            </w:rPr>
          </w:rPrChange>
        </w:rPr>
        <w:pPrChange w:id="1634" w:author="Nick Joseph" w:date="2020-11-14T16:27:00Z">
          <w:pPr>
            <w:pStyle w:val="ListParagraph"/>
          </w:pPr>
        </w:pPrChange>
      </w:pPr>
      <w:ins w:id="1635" w:author="Nick Joseph" w:date="2020-11-14T16:25:00Z">
        <w:r w:rsidRPr="00010CE9">
          <w:rPr>
            <w:rFonts w:ascii="Helvetica" w:hAnsi="Helvetica" w:cs="Helvetica"/>
            <w:color w:val="333333"/>
            <w:sz w:val="24"/>
            <w:szCs w:val="24"/>
            <w:rPrChange w:id="1636" w:author="Nick Joseph" w:date="2020-11-14T16:27:00Z">
              <w:rPr/>
            </w:rPrChange>
          </w:rPr>
          <w:t>P</w:t>
        </w:r>
      </w:ins>
      <w:ins w:id="1637" w:author="Nick Joseph" w:date="2020-11-14T16:26:00Z">
        <w:r w:rsidRPr="00010CE9">
          <w:rPr>
            <w:rFonts w:ascii="Helvetica" w:hAnsi="Helvetica" w:cs="Helvetica"/>
            <w:color w:val="333333"/>
            <w:sz w:val="24"/>
            <w:szCs w:val="24"/>
            <w:rPrChange w:id="1638" w:author="Nick Joseph" w:date="2020-11-14T16:27:00Z">
              <w:rPr/>
            </w:rPrChange>
          </w:rPr>
          <w:t>rompt to enter payment information on the next page</w:t>
        </w:r>
      </w:ins>
    </w:p>
    <w:p w14:paraId="53D2E69C" w14:textId="5CE5D399" w:rsidR="00010CE9" w:rsidRPr="009B23F2" w:rsidRDefault="00010CE9">
      <w:pPr>
        <w:pStyle w:val="ListParagraph"/>
        <w:rPr>
          <w:ins w:id="1639" w:author="Nick Joseph" w:date="2020-11-14T16:22:00Z"/>
          <w:rFonts w:ascii="Helvetica" w:hAnsi="Helvetica" w:cs="Helvetica"/>
          <w:color w:val="333333"/>
          <w:sz w:val="24"/>
          <w:szCs w:val="24"/>
        </w:rPr>
        <w:pPrChange w:id="1640" w:author="Nick Joseph" w:date="2020-11-14T16:24:00Z">
          <w:pPr>
            <w:pStyle w:val="ListParagraph"/>
            <w:numPr>
              <w:numId w:val="57"/>
            </w:numPr>
            <w:ind w:hanging="360"/>
          </w:pPr>
        </w:pPrChange>
      </w:pPr>
      <w:ins w:id="1641" w:author="Nick Joseph" w:date="2020-11-14T16:26:00Z">
        <w:r>
          <w:rPr>
            <w:rFonts w:ascii="Helvetica" w:hAnsi="Helvetica" w:cs="Helvetica"/>
            <w:color w:val="333333"/>
            <w:sz w:val="24"/>
            <w:szCs w:val="24"/>
          </w:rPr>
          <w:tab/>
        </w:r>
      </w:ins>
    </w:p>
    <w:p w14:paraId="61851FA9" w14:textId="5190E59D" w:rsidR="00010CE9" w:rsidRDefault="00010CE9" w:rsidP="00010CE9">
      <w:pPr>
        <w:pStyle w:val="ListParagraph"/>
        <w:numPr>
          <w:ilvl w:val="0"/>
          <w:numId w:val="57"/>
        </w:numPr>
        <w:rPr>
          <w:ins w:id="1642" w:author="Nick Joseph" w:date="2020-11-14T16:22:00Z"/>
          <w:rFonts w:ascii="Helvetica" w:hAnsi="Helvetica" w:cs="Helvetica"/>
          <w:sz w:val="24"/>
          <w:szCs w:val="24"/>
        </w:rPr>
      </w:pPr>
      <w:ins w:id="1643" w:author="Nick Joseph" w:date="2020-11-14T16:27:00Z">
        <w:r>
          <w:rPr>
            <w:rFonts w:ascii="Helvetica" w:hAnsi="Helvetica" w:cs="Helvetica"/>
            <w:sz w:val="24"/>
            <w:szCs w:val="24"/>
          </w:rPr>
          <w:t>calcTotalCost</w:t>
        </w:r>
      </w:ins>
      <w:ins w:id="1644" w:author="Nick Joseph" w:date="2020-11-14T16:22:00Z">
        <w:r>
          <w:rPr>
            <w:rFonts w:ascii="Helvetica" w:hAnsi="Helvetica" w:cs="Helvetica"/>
            <w:sz w:val="24"/>
            <w:szCs w:val="24"/>
          </w:rPr>
          <w:t>()</w:t>
        </w:r>
      </w:ins>
    </w:p>
    <w:p w14:paraId="43740EF2" w14:textId="35790FDA" w:rsidR="00010CE9" w:rsidRDefault="00010CE9" w:rsidP="00010CE9">
      <w:pPr>
        <w:ind w:left="720" w:firstLine="720"/>
        <w:rPr>
          <w:ins w:id="1645" w:author="Nick Joseph" w:date="2020-11-14T16:36:00Z"/>
          <w:rFonts w:ascii="Helvetica" w:hAnsi="Helvetica" w:cs="Helvetica"/>
          <w:sz w:val="24"/>
          <w:szCs w:val="24"/>
        </w:rPr>
      </w:pPr>
      <w:ins w:id="1646" w:author="Nick Joseph" w:date="2020-11-14T16:28:00Z">
        <w:r>
          <w:rPr>
            <w:rFonts w:ascii="Helvetica" w:hAnsi="Helvetica" w:cs="Helvetica"/>
            <w:sz w:val="24"/>
            <w:szCs w:val="24"/>
          </w:rPr>
          <w:t xml:space="preserve">Total cost = </w:t>
        </w:r>
      </w:ins>
      <w:ins w:id="1647" w:author="Nick Joseph" w:date="2020-11-14T16:33:00Z">
        <w:r>
          <w:rPr>
            <w:rFonts w:ascii="Helvetica" w:hAnsi="Helvetica" w:cs="Helvetica"/>
            <w:sz w:val="24"/>
            <w:szCs w:val="24"/>
          </w:rPr>
          <w:t>(item1 * quantity) + (item2 * quantity) + …</w:t>
        </w:r>
      </w:ins>
    </w:p>
    <w:p w14:paraId="0061EF0C" w14:textId="1EB10A69" w:rsidR="00010CE9" w:rsidRDefault="00010CE9" w:rsidP="00010CE9">
      <w:pPr>
        <w:ind w:left="720" w:firstLine="720"/>
        <w:rPr>
          <w:ins w:id="1648" w:author="Nick Joseph" w:date="2020-11-14T16:37:00Z"/>
          <w:rFonts w:ascii="Helvetica" w:hAnsi="Helvetica" w:cs="Helvetica"/>
          <w:sz w:val="24"/>
          <w:szCs w:val="24"/>
        </w:rPr>
      </w:pPr>
      <w:ins w:id="1649" w:author="Nick Joseph" w:date="2020-11-14T16:37:00Z">
        <w:r>
          <w:rPr>
            <w:rFonts w:ascii="Helvetica" w:hAnsi="Helvetica" w:cs="Helvetica"/>
            <w:sz w:val="24"/>
            <w:szCs w:val="24"/>
          </w:rPr>
          <w:t>r</w:t>
        </w:r>
      </w:ins>
      <w:ins w:id="1650" w:author="Nick Joseph" w:date="2020-11-14T16:36:00Z">
        <w:r>
          <w:rPr>
            <w:rFonts w:ascii="Helvetica" w:hAnsi="Helvetica" w:cs="Helvetica"/>
            <w:sz w:val="24"/>
            <w:szCs w:val="24"/>
          </w:rPr>
          <w:t>eturn totalCost</w:t>
        </w:r>
      </w:ins>
    </w:p>
    <w:p w14:paraId="08E92BB3" w14:textId="7097F39A" w:rsidR="00010CE9" w:rsidRDefault="00010CE9">
      <w:pPr>
        <w:pStyle w:val="ListParagraph"/>
        <w:numPr>
          <w:ilvl w:val="0"/>
          <w:numId w:val="59"/>
        </w:numPr>
        <w:rPr>
          <w:ins w:id="1651" w:author="Nick Joseph" w:date="2020-11-14T16:37:00Z"/>
          <w:rFonts w:ascii="Helvetica" w:hAnsi="Helvetica" w:cs="Helvetica"/>
          <w:sz w:val="24"/>
          <w:szCs w:val="24"/>
        </w:rPr>
        <w:pPrChange w:id="1652" w:author="Nick Joseph" w:date="2020-11-14T16:37:00Z">
          <w:pPr>
            <w:pStyle w:val="ListParagraph"/>
            <w:numPr>
              <w:numId w:val="58"/>
            </w:numPr>
            <w:ind w:hanging="360"/>
          </w:pPr>
        </w:pPrChange>
      </w:pPr>
      <w:ins w:id="1653" w:author="Nick Joseph" w:date="2020-11-14T16:37:00Z">
        <w:r>
          <w:rPr>
            <w:rFonts w:ascii="Helvetica" w:hAnsi="Helvetica" w:cs="Helvetica"/>
            <w:sz w:val="24"/>
            <w:szCs w:val="24"/>
          </w:rPr>
          <w:t>printOrder()</w:t>
        </w:r>
      </w:ins>
    </w:p>
    <w:p w14:paraId="1A1864F8" w14:textId="007B2386" w:rsidR="00010CE9" w:rsidRDefault="00010CE9" w:rsidP="00010CE9">
      <w:pPr>
        <w:ind w:left="720" w:firstLine="720"/>
        <w:rPr>
          <w:ins w:id="1654" w:author="Nick Joseph" w:date="2020-11-14T16:37:00Z"/>
          <w:rFonts w:ascii="Helvetica" w:hAnsi="Helvetica" w:cs="Helvetica"/>
          <w:sz w:val="24"/>
          <w:szCs w:val="24"/>
        </w:rPr>
      </w:pPr>
      <w:ins w:id="1655" w:author="Nick Joseph" w:date="2020-11-14T16:37:00Z">
        <w:r>
          <w:rPr>
            <w:rFonts w:ascii="Helvetica" w:hAnsi="Helvetica" w:cs="Helvetica"/>
            <w:sz w:val="24"/>
            <w:szCs w:val="24"/>
          </w:rPr>
          <w:t>Returns a string of the customer’s order.</w:t>
        </w:r>
      </w:ins>
    </w:p>
    <w:p w14:paraId="0F0E6EAD" w14:textId="37B88FA8" w:rsidR="00010CE9" w:rsidRPr="00010CE9" w:rsidRDefault="00010CE9">
      <w:pPr>
        <w:rPr>
          <w:ins w:id="1656" w:author="Nick Joseph" w:date="2020-11-14T16:37:00Z"/>
          <w:rFonts w:ascii="Helvetica" w:hAnsi="Helvetica" w:cs="Helvetica"/>
          <w:sz w:val="24"/>
          <w:szCs w:val="24"/>
        </w:rPr>
        <w:pPrChange w:id="1657" w:author="Nick Joseph" w:date="2020-11-14T16:37:00Z">
          <w:pPr>
            <w:ind w:left="720" w:firstLine="720"/>
          </w:pPr>
        </w:pPrChange>
      </w:pPr>
    </w:p>
    <w:p w14:paraId="3E6BF6D6" w14:textId="4EE946F5" w:rsidR="00010CE9" w:rsidRPr="00010CE9" w:rsidRDefault="00010CE9">
      <w:pPr>
        <w:rPr>
          <w:ins w:id="1658" w:author="Nick Joseph" w:date="2020-11-14T16:37:00Z"/>
          <w:rFonts w:ascii="Helvetica" w:hAnsi="Helvetica" w:cs="Helvetica"/>
          <w:sz w:val="24"/>
          <w:szCs w:val="24"/>
        </w:rPr>
        <w:pPrChange w:id="1659" w:author="Nick Joseph" w:date="2020-11-14T16:37:00Z">
          <w:pPr>
            <w:ind w:left="720" w:firstLine="720"/>
          </w:pPr>
        </w:pPrChange>
      </w:pPr>
    </w:p>
    <w:p w14:paraId="66540F53" w14:textId="41DCD9B0" w:rsidR="00010CE9" w:rsidRPr="00010CE9" w:rsidRDefault="00010CE9">
      <w:pPr>
        <w:rPr>
          <w:ins w:id="1660" w:author="Nick Joseph" w:date="2020-11-14T16:37:00Z"/>
          <w:rFonts w:ascii="Helvetica" w:hAnsi="Helvetica" w:cs="Helvetica"/>
          <w:sz w:val="24"/>
          <w:szCs w:val="24"/>
        </w:rPr>
        <w:pPrChange w:id="1661" w:author="Nick Joseph" w:date="2020-11-14T16:37:00Z">
          <w:pPr>
            <w:ind w:left="720" w:firstLine="720"/>
          </w:pPr>
        </w:pPrChange>
      </w:pPr>
    </w:p>
    <w:p w14:paraId="50981C6A" w14:textId="7686E26D" w:rsidR="00010CE9" w:rsidRPr="00010CE9" w:rsidRDefault="00010CE9">
      <w:pPr>
        <w:rPr>
          <w:ins w:id="1662" w:author="Nick Joseph" w:date="2020-11-14T16:37:00Z"/>
          <w:rFonts w:ascii="Helvetica" w:hAnsi="Helvetica" w:cs="Helvetica"/>
          <w:sz w:val="24"/>
          <w:szCs w:val="24"/>
        </w:rPr>
        <w:pPrChange w:id="1663" w:author="Nick Joseph" w:date="2020-11-14T16:37:00Z">
          <w:pPr>
            <w:ind w:left="720" w:firstLine="720"/>
          </w:pPr>
        </w:pPrChange>
      </w:pPr>
    </w:p>
    <w:p w14:paraId="2FA95A39" w14:textId="0EF70278" w:rsidR="00010CE9" w:rsidRPr="00010CE9" w:rsidRDefault="00010CE9">
      <w:pPr>
        <w:rPr>
          <w:ins w:id="1664" w:author="Nick Joseph" w:date="2020-11-14T16:37:00Z"/>
          <w:rFonts w:ascii="Helvetica" w:hAnsi="Helvetica" w:cs="Helvetica"/>
          <w:sz w:val="24"/>
          <w:szCs w:val="24"/>
        </w:rPr>
        <w:pPrChange w:id="1665" w:author="Nick Joseph" w:date="2020-11-14T16:37:00Z">
          <w:pPr>
            <w:ind w:left="720" w:firstLine="720"/>
          </w:pPr>
        </w:pPrChange>
      </w:pPr>
    </w:p>
    <w:p w14:paraId="35266D31" w14:textId="1E37C21A" w:rsidR="00010CE9" w:rsidRPr="00010CE9" w:rsidRDefault="00010CE9">
      <w:pPr>
        <w:rPr>
          <w:ins w:id="1666" w:author="Nick Joseph" w:date="2020-11-14T16:37:00Z"/>
          <w:rFonts w:ascii="Helvetica" w:hAnsi="Helvetica" w:cs="Helvetica"/>
          <w:sz w:val="24"/>
          <w:szCs w:val="24"/>
        </w:rPr>
        <w:pPrChange w:id="1667" w:author="Nick Joseph" w:date="2020-11-14T16:37:00Z">
          <w:pPr>
            <w:ind w:left="720" w:firstLine="720"/>
          </w:pPr>
        </w:pPrChange>
      </w:pPr>
    </w:p>
    <w:p w14:paraId="5C1E15FE" w14:textId="093E941C" w:rsidR="00010CE9" w:rsidRPr="00010CE9" w:rsidRDefault="00010CE9">
      <w:pPr>
        <w:rPr>
          <w:ins w:id="1668" w:author="Nick Joseph" w:date="2020-11-14T16:37:00Z"/>
          <w:rFonts w:ascii="Helvetica" w:hAnsi="Helvetica" w:cs="Helvetica"/>
          <w:sz w:val="24"/>
          <w:szCs w:val="24"/>
        </w:rPr>
        <w:pPrChange w:id="1669" w:author="Nick Joseph" w:date="2020-11-14T16:37:00Z">
          <w:pPr>
            <w:ind w:left="720" w:firstLine="720"/>
          </w:pPr>
        </w:pPrChange>
      </w:pPr>
    </w:p>
    <w:p w14:paraId="40C499B0" w14:textId="5148D286" w:rsidR="00010CE9" w:rsidRPr="00010CE9" w:rsidRDefault="00010CE9">
      <w:pPr>
        <w:rPr>
          <w:ins w:id="1670" w:author="Nick Joseph" w:date="2020-11-14T16:37:00Z"/>
          <w:rFonts w:ascii="Helvetica" w:hAnsi="Helvetica" w:cs="Helvetica"/>
          <w:sz w:val="24"/>
          <w:szCs w:val="24"/>
        </w:rPr>
        <w:pPrChange w:id="1671" w:author="Nick Joseph" w:date="2020-11-14T16:37:00Z">
          <w:pPr>
            <w:ind w:left="720" w:firstLine="720"/>
          </w:pPr>
        </w:pPrChange>
      </w:pPr>
    </w:p>
    <w:p w14:paraId="71C1337F" w14:textId="1BE180A8" w:rsidR="00010CE9" w:rsidRPr="00010CE9" w:rsidRDefault="00010CE9">
      <w:pPr>
        <w:rPr>
          <w:ins w:id="1672" w:author="Nick Joseph" w:date="2020-11-14T16:37:00Z"/>
          <w:rFonts w:ascii="Helvetica" w:hAnsi="Helvetica" w:cs="Helvetica"/>
          <w:sz w:val="24"/>
          <w:szCs w:val="24"/>
        </w:rPr>
        <w:pPrChange w:id="1673" w:author="Nick Joseph" w:date="2020-11-14T16:37:00Z">
          <w:pPr>
            <w:ind w:left="720" w:firstLine="720"/>
          </w:pPr>
        </w:pPrChange>
      </w:pPr>
    </w:p>
    <w:p w14:paraId="351167B3" w14:textId="77C4207B" w:rsidR="00010CE9" w:rsidRPr="00010CE9" w:rsidRDefault="00010CE9">
      <w:pPr>
        <w:rPr>
          <w:ins w:id="1674" w:author="Nick Joseph" w:date="2020-11-14T16:37:00Z"/>
          <w:rFonts w:ascii="Helvetica" w:hAnsi="Helvetica" w:cs="Helvetica"/>
          <w:sz w:val="24"/>
          <w:szCs w:val="24"/>
        </w:rPr>
        <w:pPrChange w:id="1675" w:author="Nick Joseph" w:date="2020-11-14T16:37:00Z">
          <w:pPr>
            <w:ind w:left="720" w:firstLine="720"/>
          </w:pPr>
        </w:pPrChange>
      </w:pPr>
    </w:p>
    <w:p w14:paraId="3A1F0273" w14:textId="52ADC1AE" w:rsidR="00010CE9" w:rsidRPr="00010CE9" w:rsidRDefault="00010CE9">
      <w:pPr>
        <w:rPr>
          <w:ins w:id="1676" w:author="Nick Joseph" w:date="2020-11-14T16:37:00Z"/>
          <w:rFonts w:ascii="Helvetica" w:hAnsi="Helvetica" w:cs="Helvetica"/>
          <w:sz w:val="24"/>
          <w:szCs w:val="24"/>
        </w:rPr>
        <w:pPrChange w:id="1677" w:author="Nick Joseph" w:date="2020-11-14T16:37:00Z">
          <w:pPr>
            <w:ind w:left="720" w:firstLine="720"/>
          </w:pPr>
        </w:pPrChange>
      </w:pPr>
    </w:p>
    <w:p w14:paraId="6EEC0A1F" w14:textId="704D4643" w:rsidR="00010CE9" w:rsidRPr="00010CE9" w:rsidRDefault="00010CE9">
      <w:pPr>
        <w:rPr>
          <w:ins w:id="1678" w:author="Nick Joseph" w:date="2020-11-14T16:37:00Z"/>
          <w:rFonts w:ascii="Helvetica" w:hAnsi="Helvetica" w:cs="Helvetica"/>
          <w:sz w:val="24"/>
          <w:szCs w:val="24"/>
        </w:rPr>
        <w:pPrChange w:id="1679" w:author="Nick Joseph" w:date="2020-11-14T16:37:00Z">
          <w:pPr>
            <w:ind w:left="720" w:firstLine="720"/>
          </w:pPr>
        </w:pPrChange>
      </w:pPr>
    </w:p>
    <w:p w14:paraId="5F8D740B" w14:textId="50A9C600" w:rsidR="00010CE9" w:rsidRPr="00010CE9" w:rsidRDefault="00010CE9">
      <w:pPr>
        <w:rPr>
          <w:ins w:id="1680" w:author="Nick Joseph" w:date="2020-11-14T16:37:00Z"/>
          <w:rFonts w:ascii="Helvetica" w:hAnsi="Helvetica" w:cs="Helvetica"/>
          <w:sz w:val="24"/>
          <w:szCs w:val="24"/>
        </w:rPr>
        <w:pPrChange w:id="1681" w:author="Nick Joseph" w:date="2020-11-14T16:37:00Z">
          <w:pPr>
            <w:ind w:left="720" w:firstLine="720"/>
          </w:pPr>
        </w:pPrChange>
      </w:pPr>
    </w:p>
    <w:p w14:paraId="1C1DDF72" w14:textId="4111CC0A" w:rsidR="00010CE9" w:rsidRPr="00010CE9" w:rsidRDefault="00010CE9">
      <w:pPr>
        <w:rPr>
          <w:ins w:id="1682" w:author="Nick Joseph" w:date="2020-11-14T16:37:00Z"/>
          <w:rFonts w:ascii="Helvetica" w:hAnsi="Helvetica" w:cs="Helvetica"/>
          <w:sz w:val="24"/>
          <w:szCs w:val="24"/>
        </w:rPr>
        <w:pPrChange w:id="1683" w:author="Nick Joseph" w:date="2020-11-14T16:37:00Z">
          <w:pPr>
            <w:ind w:left="720" w:firstLine="720"/>
          </w:pPr>
        </w:pPrChange>
      </w:pPr>
    </w:p>
    <w:p w14:paraId="62CD7B3D" w14:textId="7FFDCAAB" w:rsidR="00010CE9" w:rsidRDefault="00010CE9" w:rsidP="00010CE9">
      <w:pPr>
        <w:rPr>
          <w:ins w:id="1684" w:author="Nick Joseph" w:date="2020-11-14T16:37:00Z"/>
          <w:rFonts w:ascii="Helvetica" w:hAnsi="Helvetica" w:cs="Helvetica"/>
          <w:sz w:val="24"/>
          <w:szCs w:val="24"/>
        </w:rPr>
      </w:pPr>
    </w:p>
    <w:p w14:paraId="4654F775" w14:textId="44A62EBA" w:rsidR="00010CE9" w:rsidRDefault="00010CE9" w:rsidP="00010CE9">
      <w:pPr>
        <w:rPr>
          <w:ins w:id="1685" w:author="Nick Joseph" w:date="2020-11-14T16:38:00Z"/>
          <w:rFonts w:ascii="Helvetica" w:hAnsi="Helvetica" w:cs="Helvetica"/>
          <w:sz w:val="24"/>
          <w:szCs w:val="24"/>
        </w:rPr>
      </w:pPr>
    </w:p>
    <w:p w14:paraId="365B6CA3" w14:textId="3CF7D2B7" w:rsidR="00010CE9" w:rsidRDefault="00010CE9" w:rsidP="00010CE9">
      <w:pPr>
        <w:rPr>
          <w:ins w:id="1686" w:author="Nick Joseph" w:date="2020-11-14T16:38:00Z"/>
          <w:noProof/>
        </w:rPr>
      </w:pPr>
      <w:ins w:id="1687" w:author="Nick Joseph" w:date="2020-11-14T16:38:00Z">
        <w:r>
          <w:rPr>
            <w:noProof/>
          </w:rPr>
          <w:lastRenderedPageBreak/>
          <w:drawing>
            <wp:inline distT="0" distB="0" distL="0" distR="0" wp14:anchorId="30A036F1" wp14:editId="0AFE9D47">
              <wp:extent cx="2727013" cy="19068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589" cy="1911457"/>
                      </a:xfrm>
                      <a:prstGeom prst="rect">
                        <a:avLst/>
                      </a:prstGeom>
                    </pic:spPr>
                  </pic:pic>
                </a:graphicData>
              </a:graphic>
            </wp:inline>
          </w:drawing>
        </w:r>
      </w:ins>
    </w:p>
    <w:p w14:paraId="68BB0FEE" w14:textId="300B7C84" w:rsidR="00010CE9" w:rsidRDefault="00010CE9" w:rsidP="00010CE9">
      <w:pPr>
        <w:rPr>
          <w:ins w:id="1688" w:author="Nick Joseph" w:date="2020-11-14T16:38:00Z"/>
          <w:rFonts w:ascii="Helvetica" w:hAnsi="Helvetica" w:cs="Helvetica"/>
          <w:sz w:val="24"/>
          <w:szCs w:val="24"/>
        </w:rPr>
      </w:pPr>
      <w:ins w:id="1689" w:author="Nick Joseph" w:date="2020-11-14T16:38:00Z">
        <w:r w:rsidRPr="009B23F2">
          <w:rPr>
            <w:rFonts w:ascii="Helvetica" w:hAnsi="Helvetica" w:cs="Helvetica"/>
            <w:b/>
            <w:bCs/>
            <w:sz w:val="24"/>
            <w:szCs w:val="24"/>
          </w:rPr>
          <w:t>Description</w:t>
        </w:r>
        <w:r>
          <w:rPr>
            <w:rFonts w:ascii="Helvetica" w:hAnsi="Helvetica" w:cs="Helvetica"/>
            <w:sz w:val="24"/>
            <w:szCs w:val="24"/>
          </w:rPr>
          <w:t xml:space="preserve">: This class represents a </w:t>
        </w:r>
      </w:ins>
      <w:r>
        <w:rPr>
          <w:rFonts w:ascii="Helvetica" w:hAnsi="Helvetica" w:cs="Helvetica"/>
          <w:sz w:val="24"/>
          <w:szCs w:val="24"/>
        </w:rPr>
        <w:t>d</w:t>
      </w:r>
      <w:ins w:id="1690" w:author="Nick Joseph" w:date="2020-11-14T16:39:00Z">
        <w:r>
          <w:rPr>
            <w:rFonts w:ascii="Helvetica" w:hAnsi="Helvetica" w:cs="Helvetica"/>
            <w:sz w:val="24"/>
            <w:szCs w:val="24"/>
          </w:rPr>
          <w:t>river</w:t>
        </w:r>
      </w:ins>
      <w:ins w:id="1691" w:author="Nick Joseph" w:date="2020-11-14T16:38:00Z">
        <w:r>
          <w:rPr>
            <w:rFonts w:ascii="Helvetica" w:hAnsi="Helvetica" w:cs="Helvetica"/>
            <w:sz w:val="24"/>
            <w:szCs w:val="24"/>
          </w:rPr>
          <w:t xml:space="preserve"> of the GoGoGrocery application.</w:t>
        </w:r>
      </w:ins>
    </w:p>
    <w:p w14:paraId="6B5F1CE9" w14:textId="77777777" w:rsidR="00010CE9" w:rsidRDefault="00010CE9" w:rsidP="00010CE9">
      <w:pPr>
        <w:rPr>
          <w:ins w:id="1692" w:author="Nick Joseph" w:date="2020-11-14T16:38:00Z"/>
          <w:rFonts w:ascii="Helvetica" w:hAnsi="Helvetica" w:cs="Helvetica"/>
          <w:sz w:val="24"/>
          <w:szCs w:val="24"/>
        </w:rPr>
      </w:pPr>
      <w:ins w:id="1693" w:author="Nick Joseph" w:date="2020-11-14T16:38:00Z">
        <w:r w:rsidRPr="009B23F2">
          <w:rPr>
            <w:rFonts w:ascii="Helvetica" w:hAnsi="Helvetica" w:cs="Helvetica"/>
            <w:b/>
            <w:bCs/>
            <w:sz w:val="24"/>
            <w:szCs w:val="24"/>
          </w:rPr>
          <w:t>Visibility</w:t>
        </w:r>
        <w:r>
          <w:rPr>
            <w:rFonts w:ascii="Helvetica" w:hAnsi="Helvetica" w:cs="Helvetica"/>
            <w:sz w:val="24"/>
            <w:szCs w:val="24"/>
          </w:rPr>
          <w:t>: Public</w:t>
        </w:r>
      </w:ins>
    </w:p>
    <w:p w14:paraId="3AE515B9" w14:textId="77777777" w:rsidR="00010CE9" w:rsidRDefault="00010CE9" w:rsidP="00010CE9">
      <w:pPr>
        <w:rPr>
          <w:ins w:id="1694" w:author="Nick Joseph" w:date="2020-11-14T16:38:00Z"/>
          <w:rFonts w:ascii="Helvetica" w:hAnsi="Helvetica" w:cs="Helvetica"/>
          <w:sz w:val="24"/>
          <w:szCs w:val="24"/>
        </w:rPr>
      </w:pPr>
      <w:ins w:id="1695" w:author="Nick Joseph" w:date="2020-11-14T16:38:00Z">
        <w:r w:rsidRPr="009B23F2">
          <w:rPr>
            <w:rFonts w:ascii="Helvetica" w:hAnsi="Helvetica" w:cs="Helvetica"/>
            <w:b/>
            <w:bCs/>
            <w:sz w:val="24"/>
            <w:szCs w:val="24"/>
          </w:rPr>
          <w:t>Is Abstract</w:t>
        </w:r>
        <w:r>
          <w:rPr>
            <w:rFonts w:ascii="Helvetica" w:hAnsi="Helvetica" w:cs="Helvetica"/>
            <w:sz w:val="24"/>
            <w:szCs w:val="24"/>
          </w:rPr>
          <w:t>: No</w:t>
        </w:r>
      </w:ins>
    </w:p>
    <w:tbl>
      <w:tblPr>
        <w:tblStyle w:val="TableGrid"/>
        <w:tblW w:w="10020" w:type="dxa"/>
        <w:tblLook w:val="04A0" w:firstRow="1" w:lastRow="0" w:firstColumn="1" w:lastColumn="0" w:noHBand="0" w:noVBand="1"/>
      </w:tblPr>
      <w:tblGrid>
        <w:gridCol w:w="1870"/>
        <w:gridCol w:w="1758"/>
        <w:gridCol w:w="1176"/>
        <w:gridCol w:w="1043"/>
        <w:gridCol w:w="790"/>
        <w:gridCol w:w="1083"/>
        <w:gridCol w:w="1323"/>
        <w:gridCol w:w="977"/>
      </w:tblGrid>
      <w:tr w:rsidR="00010CE9" w14:paraId="139FA4B8" w14:textId="77777777" w:rsidTr="00010CE9">
        <w:trPr>
          <w:trHeight w:val="953"/>
          <w:ins w:id="1696" w:author="Nick Joseph" w:date="2020-11-14T16:40:00Z"/>
        </w:trPr>
        <w:tc>
          <w:tcPr>
            <w:tcW w:w="1806" w:type="dxa"/>
          </w:tcPr>
          <w:p w14:paraId="0C69E21E" w14:textId="77777777" w:rsidR="00010CE9" w:rsidRPr="00DC5393" w:rsidRDefault="00010CE9" w:rsidP="003B2334">
            <w:pPr>
              <w:spacing w:before="240" w:after="240"/>
              <w:rPr>
                <w:ins w:id="1697" w:author="Nick Joseph" w:date="2020-11-14T16:40:00Z"/>
                <w:rFonts w:ascii="Helvetica" w:hAnsi="Helvetica" w:cs="Helvetica"/>
                <w:sz w:val="24"/>
                <w:szCs w:val="24"/>
              </w:rPr>
            </w:pPr>
            <w:ins w:id="1698" w:author="Nick Joseph" w:date="2020-11-14T16:40:00Z">
              <w:r w:rsidRPr="00DC5393">
                <w:rPr>
                  <w:rFonts w:ascii="Helvetica" w:hAnsi="Helvetica" w:cs="Helvetica"/>
                  <w:sz w:val="24"/>
                  <w:szCs w:val="24"/>
                </w:rPr>
                <w:t>Name</w:t>
              </w:r>
            </w:ins>
          </w:p>
        </w:tc>
        <w:tc>
          <w:tcPr>
            <w:tcW w:w="1893" w:type="dxa"/>
          </w:tcPr>
          <w:p w14:paraId="55145092" w14:textId="77777777" w:rsidR="00010CE9" w:rsidRPr="00DC5393" w:rsidRDefault="00010CE9" w:rsidP="003B2334">
            <w:pPr>
              <w:rPr>
                <w:ins w:id="1699" w:author="Nick Joseph" w:date="2020-11-14T16:40:00Z"/>
                <w:rFonts w:ascii="Helvetica" w:hAnsi="Helvetica" w:cs="Helvetica"/>
                <w:sz w:val="24"/>
                <w:szCs w:val="24"/>
              </w:rPr>
            </w:pPr>
            <w:ins w:id="1700" w:author="Nick Joseph" w:date="2020-11-14T16:40:00Z">
              <w:r w:rsidRPr="00DC5393">
                <w:rPr>
                  <w:rFonts w:ascii="Helvetica" w:hAnsi="Helvetica" w:cs="Helvetica"/>
                  <w:sz w:val="24"/>
                  <w:szCs w:val="24"/>
                </w:rPr>
                <w:t>Description</w:t>
              </w:r>
            </w:ins>
          </w:p>
        </w:tc>
        <w:tc>
          <w:tcPr>
            <w:tcW w:w="1309" w:type="dxa"/>
          </w:tcPr>
          <w:p w14:paraId="0763C94F" w14:textId="77777777" w:rsidR="00010CE9" w:rsidRPr="00DC5393" w:rsidRDefault="00010CE9" w:rsidP="003B2334">
            <w:pPr>
              <w:rPr>
                <w:ins w:id="1701" w:author="Nick Joseph" w:date="2020-11-14T16:40:00Z"/>
                <w:rFonts w:ascii="Helvetica" w:hAnsi="Helvetica" w:cs="Helvetica"/>
                <w:sz w:val="24"/>
                <w:szCs w:val="24"/>
              </w:rPr>
            </w:pPr>
            <w:ins w:id="1702" w:author="Nick Joseph" w:date="2020-11-14T16:40:00Z">
              <w:r w:rsidRPr="00DC5393">
                <w:rPr>
                  <w:rFonts w:ascii="Helvetica" w:hAnsi="Helvetica" w:cs="Helvetica"/>
                  <w:sz w:val="24"/>
                  <w:szCs w:val="24"/>
                </w:rPr>
                <w:t>Data Type</w:t>
              </w:r>
            </w:ins>
          </w:p>
        </w:tc>
        <w:tc>
          <w:tcPr>
            <w:tcW w:w="1002" w:type="dxa"/>
          </w:tcPr>
          <w:p w14:paraId="1A2E8E21" w14:textId="77777777" w:rsidR="00010CE9" w:rsidRPr="00DC5393" w:rsidRDefault="00010CE9" w:rsidP="003B2334">
            <w:pPr>
              <w:rPr>
                <w:ins w:id="1703" w:author="Nick Joseph" w:date="2020-11-14T16:40:00Z"/>
                <w:rFonts w:ascii="Helvetica" w:hAnsi="Helvetica" w:cs="Helvetica"/>
                <w:sz w:val="24"/>
                <w:szCs w:val="24"/>
              </w:rPr>
            </w:pPr>
            <w:ins w:id="1704" w:author="Nick Joseph" w:date="2020-11-14T16:40:00Z">
              <w:r w:rsidRPr="00DC5393">
                <w:rPr>
                  <w:rFonts w:ascii="Helvetica" w:hAnsi="Helvetica" w:cs="Helvetica"/>
                  <w:sz w:val="24"/>
                  <w:szCs w:val="24"/>
                </w:rPr>
                <w:t>Is Derived</w:t>
              </w:r>
            </w:ins>
          </w:p>
        </w:tc>
        <w:tc>
          <w:tcPr>
            <w:tcW w:w="759" w:type="dxa"/>
          </w:tcPr>
          <w:p w14:paraId="070F44D5" w14:textId="77777777" w:rsidR="00010CE9" w:rsidRPr="00DC5393" w:rsidRDefault="00010CE9" w:rsidP="003B2334">
            <w:pPr>
              <w:rPr>
                <w:ins w:id="1705" w:author="Nick Joseph" w:date="2020-11-14T16:40:00Z"/>
                <w:rFonts w:ascii="Helvetica" w:hAnsi="Helvetica" w:cs="Helvetica"/>
                <w:sz w:val="24"/>
                <w:szCs w:val="24"/>
              </w:rPr>
            </w:pPr>
            <w:ins w:id="1706" w:author="Nick Joseph" w:date="2020-11-14T16:40:00Z">
              <w:r w:rsidRPr="00DC5393">
                <w:rPr>
                  <w:rFonts w:ascii="Helvetica" w:hAnsi="Helvetica" w:cs="Helvetica"/>
                  <w:sz w:val="24"/>
                  <w:szCs w:val="24"/>
                </w:rPr>
                <w:t>Is Read Only</w:t>
              </w:r>
            </w:ins>
          </w:p>
        </w:tc>
        <w:tc>
          <w:tcPr>
            <w:tcW w:w="1041" w:type="dxa"/>
          </w:tcPr>
          <w:p w14:paraId="6FD065BC" w14:textId="77777777" w:rsidR="00010CE9" w:rsidRPr="00DC5393" w:rsidRDefault="00010CE9" w:rsidP="003B2334">
            <w:pPr>
              <w:rPr>
                <w:ins w:id="1707" w:author="Nick Joseph" w:date="2020-11-14T16:40:00Z"/>
                <w:rFonts w:ascii="Helvetica" w:hAnsi="Helvetica" w:cs="Helvetica"/>
                <w:sz w:val="24"/>
                <w:szCs w:val="24"/>
              </w:rPr>
            </w:pPr>
            <w:ins w:id="1708" w:author="Nick Joseph" w:date="2020-11-14T16:40:00Z">
              <w:r w:rsidRPr="00DC5393">
                <w:rPr>
                  <w:rFonts w:ascii="Helvetica" w:hAnsi="Helvetica" w:cs="Helvetica"/>
                  <w:sz w:val="24"/>
                  <w:szCs w:val="24"/>
                </w:rPr>
                <w:t>Visibility</w:t>
              </w:r>
            </w:ins>
          </w:p>
        </w:tc>
        <w:tc>
          <w:tcPr>
            <w:tcW w:w="1271" w:type="dxa"/>
          </w:tcPr>
          <w:p w14:paraId="28DBCCA4" w14:textId="77777777" w:rsidR="00010CE9" w:rsidRPr="00DC5393" w:rsidRDefault="00010CE9" w:rsidP="003B2334">
            <w:pPr>
              <w:rPr>
                <w:ins w:id="1709" w:author="Nick Joseph" w:date="2020-11-14T16:40:00Z"/>
                <w:rFonts w:ascii="Helvetica" w:hAnsi="Helvetica" w:cs="Helvetica"/>
                <w:sz w:val="24"/>
                <w:szCs w:val="24"/>
              </w:rPr>
            </w:pPr>
            <w:ins w:id="1710" w:author="Nick Joseph" w:date="2020-11-14T16:40:00Z">
              <w:r w:rsidRPr="00DC5393">
                <w:rPr>
                  <w:rFonts w:ascii="Helvetica" w:hAnsi="Helvetica" w:cs="Helvetica"/>
                  <w:sz w:val="24"/>
                  <w:szCs w:val="24"/>
                </w:rPr>
                <w:t>Multiplicity</w:t>
              </w:r>
            </w:ins>
          </w:p>
        </w:tc>
        <w:tc>
          <w:tcPr>
            <w:tcW w:w="939" w:type="dxa"/>
          </w:tcPr>
          <w:p w14:paraId="1346866C" w14:textId="77777777" w:rsidR="00010CE9" w:rsidRDefault="00010CE9" w:rsidP="003B2334">
            <w:pPr>
              <w:rPr>
                <w:ins w:id="1711" w:author="Nick Joseph" w:date="2020-11-14T16:40:00Z"/>
                <w:rFonts w:ascii="Helvetica" w:hAnsi="Helvetica" w:cs="Helvetica"/>
                <w:sz w:val="24"/>
                <w:szCs w:val="24"/>
              </w:rPr>
            </w:pPr>
            <w:ins w:id="1712" w:author="Nick Joseph" w:date="2020-11-14T16:40:00Z">
              <w:r>
                <w:rPr>
                  <w:rFonts w:ascii="Helvetica" w:hAnsi="Helvetica" w:cs="Helvetica"/>
                  <w:sz w:val="24"/>
                  <w:szCs w:val="24"/>
                </w:rPr>
                <w:t>Default Value</w:t>
              </w:r>
            </w:ins>
          </w:p>
        </w:tc>
      </w:tr>
      <w:tr w:rsidR="00010CE9" w14:paraId="2D8450A1" w14:textId="77777777" w:rsidTr="00010CE9">
        <w:trPr>
          <w:trHeight w:val="748"/>
          <w:ins w:id="1713" w:author="Nick Joseph" w:date="2020-11-14T16:40:00Z"/>
        </w:trPr>
        <w:tc>
          <w:tcPr>
            <w:tcW w:w="1806" w:type="dxa"/>
          </w:tcPr>
          <w:p w14:paraId="6E7EE542" w14:textId="47F12A97" w:rsidR="00010CE9" w:rsidRPr="00DC5393" w:rsidRDefault="00010CE9" w:rsidP="003B2334">
            <w:pPr>
              <w:spacing w:before="240" w:after="240"/>
              <w:rPr>
                <w:ins w:id="1714" w:author="Nick Joseph" w:date="2020-11-14T16:40:00Z"/>
                <w:rFonts w:ascii="Helvetica" w:hAnsi="Helvetica" w:cs="Helvetica"/>
                <w:sz w:val="24"/>
                <w:szCs w:val="24"/>
              </w:rPr>
            </w:pPr>
            <w:ins w:id="1715" w:author="Nick Joseph" w:date="2020-11-14T16:40:00Z">
              <w:r>
                <w:rPr>
                  <w:rFonts w:ascii="Helvetica" w:hAnsi="Helvetica" w:cs="Helvetica"/>
                  <w:sz w:val="24"/>
                  <w:szCs w:val="24"/>
                </w:rPr>
                <w:t>driver</w:t>
              </w:r>
              <w:r w:rsidRPr="00DC5393">
                <w:rPr>
                  <w:rFonts w:ascii="Helvetica" w:hAnsi="Helvetica" w:cs="Helvetica"/>
                  <w:sz w:val="24"/>
                  <w:szCs w:val="24"/>
                </w:rPr>
                <w:t>Name</w:t>
              </w:r>
            </w:ins>
          </w:p>
        </w:tc>
        <w:tc>
          <w:tcPr>
            <w:tcW w:w="1893" w:type="dxa"/>
          </w:tcPr>
          <w:p w14:paraId="152DFA95" w14:textId="77777777" w:rsidR="00010CE9" w:rsidRPr="00DC5393" w:rsidRDefault="00010CE9" w:rsidP="003B2334">
            <w:pPr>
              <w:rPr>
                <w:ins w:id="1716" w:author="Nick Joseph" w:date="2020-11-14T16:40:00Z"/>
                <w:rFonts w:ascii="Helvetica" w:hAnsi="Helvetica" w:cs="Helvetica"/>
                <w:sz w:val="24"/>
                <w:szCs w:val="24"/>
              </w:rPr>
            </w:pPr>
            <w:ins w:id="1717" w:author="Nick Joseph" w:date="2020-11-14T16:40:00Z">
              <w:r w:rsidRPr="00DC5393">
                <w:rPr>
                  <w:rFonts w:ascii="Helvetica" w:hAnsi="Helvetica" w:cs="Helvetica"/>
                  <w:sz w:val="24"/>
                  <w:szCs w:val="24"/>
                </w:rPr>
                <w:t>First, Last name.</w:t>
              </w:r>
            </w:ins>
          </w:p>
        </w:tc>
        <w:tc>
          <w:tcPr>
            <w:tcW w:w="1309" w:type="dxa"/>
          </w:tcPr>
          <w:p w14:paraId="1FF2E54C" w14:textId="77777777" w:rsidR="00010CE9" w:rsidRPr="00DC5393" w:rsidRDefault="00010CE9" w:rsidP="003B2334">
            <w:pPr>
              <w:rPr>
                <w:ins w:id="1718" w:author="Nick Joseph" w:date="2020-11-14T16:40:00Z"/>
                <w:rFonts w:ascii="Helvetica" w:hAnsi="Helvetica" w:cs="Helvetica"/>
                <w:sz w:val="24"/>
                <w:szCs w:val="24"/>
              </w:rPr>
            </w:pPr>
            <w:ins w:id="1719" w:author="Nick Joseph" w:date="2020-11-14T16:40:00Z">
              <w:r>
                <w:rPr>
                  <w:rFonts w:ascii="Helvetica" w:hAnsi="Helvetica" w:cs="Helvetica"/>
                  <w:sz w:val="24"/>
                  <w:szCs w:val="24"/>
                </w:rPr>
                <w:t>String</w:t>
              </w:r>
            </w:ins>
          </w:p>
        </w:tc>
        <w:tc>
          <w:tcPr>
            <w:tcW w:w="1002" w:type="dxa"/>
          </w:tcPr>
          <w:p w14:paraId="44534CCE" w14:textId="77777777" w:rsidR="00010CE9" w:rsidRPr="00DC5393" w:rsidRDefault="00010CE9" w:rsidP="003B2334">
            <w:pPr>
              <w:rPr>
                <w:ins w:id="1720" w:author="Nick Joseph" w:date="2020-11-14T16:40:00Z"/>
                <w:rFonts w:ascii="Helvetica" w:hAnsi="Helvetica" w:cs="Helvetica"/>
                <w:sz w:val="24"/>
                <w:szCs w:val="24"/>
              </w:rPr>
            </w:pPr>
            <w:ins w:id="1721" w:author="Nick Joseph" w:date="2020-11-14T16:40:00Z">
              <w:r>
                <w:rPr>
                  <w:rFonts w:ascii="Helvetica" w:hAnsi="Helvetica" w:cs="Helvetica"/>
                  <w:sz w:val="24"/>
                  <w:szCs w:val="24"/>
                </w:rPr>
                <w:t>No</w:t>
              </w:r>
            </w:ins>
          </w:p>
        </w:tc>
        <w:tc>
          <w:tcPr>
            <w:tcW w:w="759" w:type="dxa"/>
          </w:tcPr>
          <w:p w14:paraId="4AB65D84" w14:textId="77777777" w:rsidR="00010CE9" w:rsidRPr="00DC5393" w:rsidRDefault="00010CE9" w:rsidP="003B2334">
            <w:pPr>
              <w:rPr>
                <w:ins w:id="1722" w:author="Nick Joseph" w:date="2020-11-14T16:40:00Z"/>
                <w:rFonts w:ascii="Helvetica" w:hAnsi="Helvetica" w:cs="Helvetica"/>
                <w:sz w:val="24"/>
                <w:szCs w:val="24"/>
              </w:rPr>
            </w:pPr>
            <w:ins w:id="1723" w:author="Nick Joseph" w:date="2020-11-14T16:40:00Z">
              <w:r>
                <w:rPr>
                  <w:rFonts w:ascii="Helvetica" w:hAnsi="Helvetica" w:cs="Helvetica"/>
                  <w:sz w:val="24"/>
                  <w:szCs w:val="24"/>
                </w:rPr>
                <w:t>No</w:t>
              </w:r>
            </w:ins>
          </w:p>
        </w:tc>
        <w:tc>
          <w:tcPr>
            <w:tcW w:w="1041" w:type="dxa"/>
          </w:tcPr>
          <w:p w14:paraId="512E7342" w14:textId="77777777" w:rsidR="00010CE9" w:rsidRPr="00DC5393" w:rsidRDefault="00010CE9" w:rsidP="003B2334">
            <w:pPr>
              <w:rPr>
                <w:ins w:id="1724" w:author="Nick Joseph" w:date="2020-11-14T16:40:00Z"/>
                <w:rFonts w:ascii="Helvetica" w:hAnsi="Helvetica" w:cs="Helvetica"/>
                <w:sz w:val="24"/>
                <w:szCs w:val="24"/>
              </w:rPr>
            </w:pPr>
            <w:ins w:id="1725" w:author="Nick Joseph" w:date="2020-11-14T16:40:00Z">
              <w:r>
                <w:rPr>
                  <w:rFonts w:ascii="Helvetica" w:hAnsi="Helvetica" w:cs="Helvetica"/>
                  <w:sz w:val="24"/>
                  <w:szCs w:val="24"/>
                </w:rPr>
                <w:t>Private</w:t>
              </w:r>
            </w:ins>
          </w:p>
        </w:tc>
        <w:tc>
          <w:tcPr>
            <w:tcW w:w="1271" w:type="dxa"/>
          </w:tcPr>
          <w:p w14:paraId="7E0890CD" w14:textId="77777777" w:rsidR="00010CE9" w:rsidRPr="00DC5393" w:rsidRDefault="00010CE9" w:rsidP="003B2334">
            <w:pPr>
              <w:rPr>
                <w:ins w:id="1726" w:author="Nick Joseph" w:date="2020-11-14T16:40:00Z"/>
                <w:rFonts w:ascii="Helvetica" w:hAnsi="Helvetica" w:cs="Helvetica"/>
                <w:sz w:val="24"/>
                <w:szCs w:val="24"/>
              </w:rPr>
            </w:pPr>
            <w:ins w:id="1727" w:author="Nick Joseph" w:date="2020-11-14T16:40:00Z">
              <w:r>
                <w:rPr>
                  <w:rFonts w:ascii="Helvetica" w:hAnsi="Helvetica" w:cs="Helvetica"/>
                  <w:sz w:val="24"/>
                  <w:szCs w:val="24"/>
                </w:rPr>
                <w:t>1</w:t>
              </w:r>
            </w:ins>
          </w:p>
        </w:tc>
        <w:tc>
          <w:tcPr>
            <w:tcW w:w="939" w:type="dxa"/>
          </w:tcPr>
          <w:p w14:paraId="29A802E8" w14:textId="77777777" w:rsidR="00010CE9" w:rsidRDefault="00010CE9" w:rsidP="003B2334">
            <w:pPr>
              <w:rPr>
                <w:ins w:id="1728" w:author="Nick Joseph" w:date="2020-11-14T16:40:00Z"/>
                <w:rFonts w:ascii="Helvetica" w:hAnsi="Helvetica" w:cs="Helvetica"/>
                <w:sz w:val="24"/>
                <w:szCs w:val="24"/>
              </w:rPr>
            </w:pPr>
            <w:ins w:id="1729" w:author="Nick Joseph" w:date="2020-11-14T16:40:00Z">
              <w:r>
                <w:rPr>
                  <w:rFonts w:ascii="Helvetica" w:hAnsi="Helvetica" w:cs="Helvetica"/>
                  <w:sz w:val="24"/>
                  <w:szCs w:val="24"/>
                </w:rPr>
                <w:t>None</w:t>
              </w:r>
            </w:ins>
          </w:p>
        </w:tc>
      </w:tr>
      <w:tr w:rsidR="00010CE9" w14:paraId="486184AD" w14:textId="77777777" w:rsidTr="00010CE9">
        <w:trPr>
          <w:trHeight w:val="748"/>
          <w:ins w:id="1730" w:author="Nick Joseph" w:date="2020-11-14T16:40:00Z"/>
        </w:trPr>
        <w:tc>
          <w:tcPr>
            <w:tcW w:w="1806" w:type="dxa"/>
          </w:tcPr>
          <w:p w14:paraId="4815FBDE" w14:textId="00400DCE" w:rsidR="00010CE9" w:rsidRPr="00DC5393" w:rsidRDefault="00010CE9" w:rsidP="003B2334">
            <w:pPr>
              <w:spacing w:before="240" w:after="240"/>
              <w:rPr>
                <w:ins w:id="1731" w:author="Nick Joseph" w:date="2020-11-14T16:40:00Z"/>
                <w:rFonts w:ascii="Helvetica" w:hAnsi="Helvetica" w:cs="Helvetica"/>
                <w:sz w:val="24"/>
                <w:szCs w:val="24"/>
              </w:rPr>
            </w:pPr>
            <w:ins w:id="1732" w:author="Nick Joseph" w:date="2020-11-14T16:40:00Z">
              <w:r>
                <w:rPr>
                  <w:rFonts w:ascii="Helvetica" w:hAnsi="Helvetica" w:cs="Helvetica"/>
                  <w:sz w:val="24"/>
                  <w:szCs w:val="24"/>
                </w:rPr>
                <w:t>driver</w:t>
              </w:r>
              <w:r w:rsidRPr="00DC5393">
                <w:rPr>
                  <w:rFonts w:ascii="Helvetica" w:hAnsi="Helvetica" w:cs="Helvetica"/>
                  <w:sz w:val="24"/>
                  <w:szCs w:val="24"/>
                </w:rPr>
                <w:t>Email</w:t>
              </w:r>
            </w:ins>
          </w:p>
        </w:tc>
        <w:tc>
          <w:tcPr>
            <w:tcW w:w="1893" w:type="dxa"/>
          </w:tcPr>
          <w:p w14:paraId="0E6C4327" w14:textId="77777777" w:rsidR="00010CE9" w:rsidRPr="00DC5393" w:rsidRDefault="00010CE9" w:rsidP="003B2334">
            <w:pPr>
              <w:rPr>
                <w:ins w:id="1733" w:author="Nick Joseph" w:date="2020-11-14T16:40:00Z"/>
                <w:rFonts w:ascii="Helvetica" w:hAnsi="Helvetica" w:cs="Helvetica"/>
                <w:sz w:val="24"/>
                <w:szCs w:val="24"/>
              </w:rPr>
            </w:pPr>
            <w:ins w:id="1734" w:author="Nick Joseph" w:date="2020-11-14T16:40:00Z">
              <w:r w:rsidRPr="00DC5393">
                <w:rPr>
                  <w:rFonts w:ascii="Helvetica" w:hAnsi="Helvetica" w:cs="Helvetica"/>
                  <w:sz w:val="24"/>
                  <w:szCs w:val="24"/>
                </w:rPr>
                <w:t>Email to login to the app.</w:t>
              </w:r>
            </w:ins>
          </w:p>
        </w:tc>
        <w:tc>
          <w:tcPr>
            <w:tcW w:w="1309" w:type="dxa"/>
          </w:tcPr>
          <w:p w14:paraId="6A58D7ED" w14:textId="77777777" w:rsidR="00010CE9" w:rsidRPr="00DC5393" w:rsidRDefault="00010CE9" w:rsidP="003B2334">
            <w:pPr>
              <w:rPr>
                <w:ins w:id="1735" w:author="Nick Joseph" w:date="2020-11-14T16:40:00Z"/>
                <w:rFonts w:ascii="Helvetica" w:hAnsi="Helvetica" w:cs="Helvetica"/>
                <w:sz w:val="24"/>
                <w:szCs w:val="24"/>
              </w:rPr>
            </w:pPr>
            <w:ins w:id="1736" w:author="Nick Joseph" w:date="2020-11-14T16:40:00Z">
              <w:r>
                <w:rPr>
                  <w:rFonts w:ascii="Helvetica" w:hAnsi="Helvetica" w:cs="Helvetica"/>
                  <w:sz w:val="24"/>
                  <w:szCs w:val="24"/>
                </w:rPr>
                <w:t>String</w:t>
              </w:r>
            </w:ins>
          </w:p>
        </w:tc>
        <w:tc>
          <w:tcPr>
            <w:tcW w:w="1002" w:type="dxa"/>
          </w:tcPr>
          <w:p w14:paraId="6D60981B" w14:textId="77777777" w:rsidR="00010CE9" w:rsidRPr="00DC5393" w:rsidRDefault="00010CE9" w:rsidP="003B2334">
            <w:pPr>
              <w:rPr>
                <w:ins w:id="1737" w:author="Nick Joseph" w:date="2020-11-14T16:40:00Z"/>
                <w:rFonts w:ascii="Helvetica" w:hAnsi="Helvetica" w:cs="Helvetica"/>
                <w:sz w:val="24"/>
                <w:szCs w:val="24"/>
              </w:rPr>
            </w:pPr>
            <w:ins w:id="1738" w:author="Nick Joseph" w:date="2020-11-14T16:40:00Z">
              <w:r>
                <w:rPr>
                  <w:rFonts w:ascii="Helvetica" w:hAnsi="Helvetica" w:cs="Helvetica"/>
                  <w:sz w:val="24"/>
                  <w:szCs w:val="24"/>
                </w:rPr>
                <w:t>No</w:t>
              </w:r>
            </w:ins>
          </w:p>
        </w:tc>
        <w:tc>
          <w:tcPr>
            <w:tcW w:w="759" w:type="dxa"/>
          </w:tcPr>
          <w:p w14:paraId="2DB82B10" w14:textId="77777777" w:rsidR="00010CE9" w:rsidRPr="00DC5393" w:rsidRDefault="00010CE9" w:rsidP="003B2334">
            <w:pPr>
              <w:rPr>
                <w:ins w:id="1739" w:author="Nick Joseph" w:date="2020-11-14T16:40:00Z"/>
                <w:rFonts w:ascii="Helvetica" w:hAnsi="Helvetica" w:cs="Helvetica"/>
                <w:sz w:val="24"/>
                <w:szCs w:val="24"/>
              </w:rPr>
            </w:pPr>
            <w:ins w:id="1740" w:author="Nick Joseph" w:date="2020-11-14T16:40:00Z">
              <w:r>
                <w:rPr>
                  <w:rFonts w:ascii="Helvetica" w:hAnsi="Helvetica" w:cs="Helvetica"/>
                  <w:sz w:val="24"/>
                  <w:szCs w:val="24"/>
                </w:rPr>
                <w:t>No</w:t>
              </w:r>
            </w:ins>
          </w:p>
        </w:tc>
        <w:tc>
          <w:tcPr>
            <w:tcW w:w="1041" w:type="dxa"/>
          </w:tcPr>
          <w:p w14:paraId="0D58C3FB" w14:textId="77777777" w:rsidR="00010CE9" w:rsidRPr="00DC5393" w:rsidRDefault="00010CE9" w:rsidP="003B2334">
            <w:pPr>
              <w:rPr>
                <w:ins w:id="1741" w:author="Nick Joseph" w:date="2020-11-14T16:40:00Z"/>
                <w:rFonts w:ascii="Helvetica" w:hAnsi="Helvetica" w:cs="Helvetica"/>
                <w:sz w:val="24"/>
                <w:szCs w:val="24"/>
              </w:rPr>
            </w:pPr>
            <w:ins w:id="1742" w:author="Nick Joseph" w:date="2020-11-14T16:40:00Z">
              <w:r>
                <w:rPr>
                  <w:rFonts w:ascii="Helvetica" w:hAnsi="Helvetica" w:cs="Helvetica"/>
                  <w:sz w:val="24"/>
                  <w:szCs w:val="24"/>
                </w:rPr>
                <w:t>Private</w:t>
              </w:r>
            </w:ins>
          </w:p>
        </w:tc>
        <w:tc>
          <w:tcPr>
            <w:tcW w:w="1271" w:type="dxa"/>
          </w:tcPr>
          <w:p w14:paraId="21632C62" w14:textId="77777777" w:rsidR="00010CE9" w:rsidRPr="00DC5393" w:rsidRDefault="00010CE9" w:rsidP="003B2334">
            <w:pPr>
              <w:rPr>
                <w:ins w:id="1743" w:author="Nick Joseph" w:date="2020-11-14T16:40:00Z"/>
                <w:rFonts w:ascii="Helvetica" w:hAnsi="Helvetica" w:cs="Helvetica"/>
                <w:sz w:val="24"/>
                <w:szCs w:val="24"/>
              </w:rPr>
            </w:pPr>
            <w:ins w:id="1744" w:author="Nick Joseph" w:date="2020-11-14T16:40:00Z">
              <w:r>
                <w:rPr>
                  <w:rFonts w:ascii="Helvetica" w:hAnsi="Helvetica" w:cs="Helvetica"/>
                  <w:sz w:val="24"/>
                  <w:szCs w:val="24"/>
                </w:rPr>
                <w:t>1</w:t>
              </w:r>
            </w:ins>
          </w:p>
        </w:tc>
        <w:tc>
          <w:tcPr>
            <w:tcW w:w="939" w:type="dxa"/>
          </w:tcPr>
          <w:p w14:paraId="74AA67EA" w14:textId="77777777" w:rsidR="00010CE9" w:rsidRDefault="00010CE9" w:rsidP="003B2334">
            <w:pPr>
              <w:rPr>
                <w:ins w:id="1745" w:author="Nick Joseph" w:date="2020-11-14T16:40:00Z"/>
                <w:rFonts w:ascii="Helvetica" w:hAnsi="Helvetica" w:cs="Helvetica"/>
                <w:sz w:val="24"/>
                <w:szCs w:val="24"/>
              </w:rPr>
            </w:pPr>
            <w:ins w:id="1746" w:author="Nick Joseph" w:date="2020-11-14T16:40:00Z">
              <w:r>
                <w:rPr>
                  <w:rFonts w:ascii="Helvetica" w:hAnsi="Helvetica" w:cs="Helvetica"/>
                  <w:sz w:val="24"/>
                  <w:szCs w:val="24"/>
                </w:rPr>
                <w:t>None</w:t>
              </w:r>
            </w:ins>
          </w:p>
        </w:tc>
      </w:tr>
      <w:tr w:rsidR="00010CE9" w14:paraId="404F4CC4" w14:textId="77777777" w:rsidTr="00010CE9">
        <w:trPr>
          <w:trHeight w:val="811"/>
          <w:ins w:id="1747" w:author="Nick Joseph" w:date="2020-11-14T16:40:00Z"/>
        </w:trPr>
        <w:tc>
          <w:tcPr>
            <w:tcW w:w="1806" w:type="dxa"/>
          </w:tcPr>
          <w:p w14:paraId="602BC6AC" w14:textId="43A44880" w:rsidR="00010CE9" w:rsidRPr="00DC5393" w:rsidRDefault="00010CE9" w:rsidP="003B2334">
            <w:pPr>
              <w:spacing w:before="240" w:after="240"/>
              <w:rPr>
                <w:ins w:id="1748" w:author="Nick Joseph" w:date="2020-11-14T16:40:00Z"/>
                <w:rFonts w:ascii="Helvetica" w:hAnsi="Helvetica" w:cs="Helvetica"/>
                <w:sz w:val="24"/>
                <w:szCs w:val="24"/>
              </w:rPr>
            </w:pPr>
            <w:ins w:id="1749" w:author="Nick Joseph" w:date="2020-11-14T16:40:00Z">
              <w:r>
                <w:rPr>
                  <w:rFonts w:ascii="Helvetica" w:hAnsi="Helvetica" w:cs="Helvetica"/>
                  <w:sz w:val="24"/>
                  <w:szCs w:val="24"/>
                </w:rPr>
                <w:t>driver</w:t>
              </w:r>
              <w:r w:rsidRPr="00DC5393">
                <w:rPr>
                  <w:rFonts w:ascii="Helvetica" w:hAnsi="Helvetica" w:cs="Helvetica"/>
                  <w:sz w:val="24"/>
                  <w:szCs w:val="24"/>
                </w:rPr>
                <w:t>Password</w:t>
              </w:r>
            </w:ins>
          </w:p>
        </w:tc>
        <w:tc>
          <w:tcPr>
            <w:tcW w:w="1893" w:type="dxa"/>
          </w:tcPr>
          <w:p w14:paraId="0A71AEEC" w14:textId="77777777" w:rsidR="00010CE9" w:rsidRPr="00DC5393" w:rsidRDefault="00010CE9" w:rsidP="003B2334">
            <w:pPr>
              <w:rPr>
                <w:ins w:id="1750" w:author="Nick Joseph" w:date="2020-11-14T16:40:00Z"/>
                <w:rFonts w:ascii="Helvetica" w:hAnsi="Helvetica" w:cs="Helvetica"/>
                <w:sz w:val="24"/>
                <w:szCs w:val="24"/>
              </w:rPr>
            </w:pPr>
            <w:ins w:id="1751" w:author="Nick Joseph" w:date="2020-11-14T16:40:00Z">
              <w:r w:rsidRPr="00DC5393">
                <w:rPr>
                  <w:rFonts w:ascii="Helvetica" w:hAnsi="Helvetica" w:cs="Helvetica"/>
                  <w:sz w:val="24"/>
                  <w:szCs w:val="24"/>
                </w:rPr>
                <w:t>The password to log in.</w:t>
              </w:r>
            </w:ins>
          </w:p>
        </w:tc>
        <w:tc>
          <w:tcPr>
            <w:tcW w:w="1309" w:type="dxa"/>
          </w:tcPr>
          <w:p w14:paraId="46503F91" w14:textId="77777777" w:rsidR="00010CE9" w:rsidRPr="00DC5393" w:rsidRDefault="00010CE9" w:rsidP="003B2334">
            <w:pPr>
              <w:rPr>
                <w:ins w:id="1752" w:author="Nick Joseph" w:date="2020-11-14T16:40:00Z"/>
                <w:rFonts w:ascii="Helvetica" w:hAnsi="Helvetica" w:cs="Helvetica"/>
                <w:sz w:val="24"/>
                <w:szCs w:val="24"/>
              </w:rPr>
            </w:pPr>
            <w:ins w:id="1753" w:author="Nick Joseph" w:date="2020-11-14T16:40:00Z">
              <w:r>
                <w:rPr>
                  <w:rFonts w:ascii="Helvetica" w:hAnsi="Helvetica" w:cs="Helvetica"/>
                  <w:sz w:val="24"/>
                  <w:szCs w:val="24"/>
                </w:rPr>
                <w:t>String</w:t>
              </w:r>
            </w:ins>
          </w:p>
        </w:tc>
        <w:tc>
          <w:tcPr>
            <w:tcW w:w="1002" w:type="dxa"/>
          </w:tcPr>
          <w:p w14:paraId="0FA3817C" w14:textId="77777777" w:rsidR="00010CE9" w:rsidRPr="00DC5393" w:rsidRDefault="00010CE9" w:rsidP="003B2334">
            <w:pPr>
              <w:rPr>
                <w:ins w:id="1754" w:author="Nick Joseph" w:date="2020-11-14T16:40:00Z"/>
                <w:rFonts w:ascii="Helvetica" w:hAnsi="Helvetica" w:cs="Helvetica"/>
                <w:sz w:val="24"/>
                <w:szCs w:val="24"/>
              </w:rPr>
            </w:pPr>
            <w:ins w:id="1755" w:author="Nick Joseph" w:date="2020-11-14T16:40:00Z">
              <w:r>
                <w:rPr>
                  <w:rFonts w:ascii="Helvetica" w:hAnsi="Helvetica" w:cs="Helvetica"/>
                  <w:sz w:val="24"/>
                  <w:szCs w:val="24"/>
                </w:rPr>
                <w:t>No</w:t>
              </w:r>
            </w:ins>
          </w:p>
        </w:tc>
        <w:tc>
          <w:tcPr>
            <w:tcW w:w="759" w:type="dxa"/>
          </w:tcPr>
          <w:p w14:paraId="0EAB236E" w14:textId="77777777" w:rsidR="00010CE9" w:rsidRPr="00DC5393" w:rsidRDefault="00010CE9" w:rsidP="003B2334">
            <w:pPr>
              <w:rPr>
                <w:ins w:id="1756" w:author="Nick Joseph" w:date="2020-11-14T16:40:00Z"/>
                <w:rFonts w:ascii="Helvetica" w:hAnsi="Helvetica" w:cs="Helvetica"/>
                <w:sz w:val="24"/>
                <w:szCs w:val="24"/>
              </w:rPr>
            </w:pPr>
            <w:ins w:id="1757" w:author="Nick Joseph" w:date="2020-11-14T16:40:00Z">
              <w:r>
                <w:rPr>
                  <w:rFonts w:ascii="Helvetica" w:hAnsi="Helvetica" w:cs="Helvetica"/>
                  <w:sz w:val="24"/>
                  <w:szCs w:val="24"/>
                </w:rPr>
                <w:t>No</w:t>
              </w:r>
            </w:ins>
          </w:p>
        </w:tc>
        <w:tc>
          <w:tcPr>
            <w:tcW w:w="1041" w:type="dxa"/>
          </w:tcPr>
          <w:p w14:paraId="567ADAF9" w14:textId="77777777" w:rsidR="00010CE9" w:rsidRPr="00DC5393" w:rsidRDefault="00010CE9" w:rsidP="003B2334">
            <w:pPr>
              <w:rPr>
                <w:ins w:id="1758" w:author="Nick Joseph" w:date="2020-11-14T16:40:00Z"/>
                <w:rFonts w:ascii="Helvetica" w:hAnsi="Helvetica" w:cs="Helvetica"/>
                <w:sz w:val="24"/>
                <w:szCs w:val="24"/>
              </w:rPr>
            </w:pPr>
            <w:ins w:id="1759" w:author="Nick Joseph" w:date="2020-11-14T16:40:00Z">
              <w:r>
                <w:rPr>
                  <w:rFonts w:ascii="Helvetica" w:hAnsi="Helvetica" w:cs="Helvetica"/>
                  <w:sz w:val="24"/>
                  <w:szCs w:val="24"/>
                </w:rPr>
                <w:t>Private</w:t>
              </w:r>
            </w:ins>
          </w:p>
        </w:tc>
        <w:tc>
          <w:tcPr>
            <w:tcW w:w="1271" w:type="dxa"/>
          </w:tcPr>
          <w:p w14:paraId="422F5C25" w14:textId="77777777" w:rsidR="00010CE9" w:rsidRPr="00DC5393" w:rsidRDefault="00010CE9" w:rsidP="003B2334">
            <w:pPr>
              <w:rPr>
                <w:ins w:id="1760" w:author="Nick Joseph" w:date="2020-11-14T16:40:00Z"/>
                <w:rFonts w:ascii="Helvetica" w:hAnsi="Helvetica" w:cs="Helvetica"/>
                <w:sz w:val="24"/>
                <w:szCs w:val="24"/>
              </w:rPr>
            </w:pPr>
            <w:ins w:id="1761" w:author="Nick Joseph" w:date="2020-11-14T16:40:00Z">
              <w:r>
                <w:rPr>
                  <w:rFonts w:ascii="Helvetica" w:hAnsi="Helvetica" w:cs="Helvetica"/>
                  <w:sz w:val="24"/>
                  <w:szCs w:val="24"/>
                </w:rPr>
                <w:t>1</w:t>
              </w:r>
            </w:ins>
          </w:p>
        </w:tc>
        <w:tc>
          <w:tcPr>
            <w:tcW w:w="939" w:type="dxa"/>
          </w:tcPr>
          <w:p w14:paraId="2DEEE18B" w14:textId="77777777" w:rsidR="00010CE9" w:rsidRDefault="00010CE9" w:rsidP="003B2334">
            <w:pPr>
              <w:rPr>
                <w:ins w:id="1762" w:author="Nick Joseph" w:date="2020-11-14T16:40:00Z"/>
                <w:rFonts w:ascii="Helvetica" w:hAnsi="Helvetica" w:cs="Helvetica"/>
                <w:sz w:val="24"/>
                <w:szCs w:val="24"/>
              </w:rPr>
            </w:pPr>
            <w:ins w:id="1763" w:author="Nick Joseph" w:date="2020-11-14T16:40:00Z">
              <w:r>
                <w:rPr>
                  <w:rFonts w:ascii="Helvetica" w:hAnsi="Helvetica" w:cs="Helvetica"/>
                  <w:sz w:val="24"/>
                  <w:szCs w:val="24"/>
                </w:rPr>
                <w:t>None</w:t>
              </w:r>
            </w:ins>
          </w:p>
        </w:tc>
      </w:tr>
      <w:tr w:rsidR="00010CE9" w14:paraId="46756972" w14:textId="77777777" w:rsidTr="00010CE9">
        <w:trPr>
          <w:trHeight w:val="731"/>
          <w:ins w:id="1764" w:author="Nick Joseph" w:date="2020-11-14T16:40:00Z"/>
        </w:trPr>
        <w:tc>
          <w:tcPr>
            <w:tcW w:w="1806" w:type="dxa"/>
          </w:tcPr>
          <w:p w14:paraId="5B55F879" w14:textId="444DCE7B" w:rsidR="00010CE9" w:rsidRPr="00DC5393" w:rsidRDefault="00010CE9" w:rsidP="003B2334">
            <w:pPr>
              <w:spacing w:before="240" w:after="240"/>
              <w:rPr>
                <w:ins w:id="1765" w:author="Nick Joseph" w:date="2020-11-14T16:40:00Z"/>
                <w:rFonts w:ascii="Helvetica" w:hAnsi="Helvetica" w:cs="Helvetica"/>
                <w:sz w:val="24"/>
                <w:szCs w:val="24"/>
              </w:rPr>
            </w:pPr>
            <w:ins w:id="1766" w:author="Nick Joseph" w:date="2020-11-14T16:40:00Z">
              <w:r>
                <w:rPr>
                  <w:rFonts w:ascii="Helvetica" w:hAnsi="Helvetica" w:cs="Helvetica"/>
                  <w:sz w:val="24"/>
                  <w:szCs w:val="24"/>
                </w:rPr>
                <w:t>driver</w:t>
              </w:r>
              <w:r w:rsidRPr="00DC5393">
                <w:rPr>
                  <w:rFonts w:ascii="Helvetica" w:hAnsi="Helvetica" w:cs="Helvetica"/>
                  <w:sz w:val="24"/>
                  <w:szCs w:val="24"/>
                </w:rPr>
                <w:t>Phone</w:t>
              </w:r>
            </w:ins>
          </w:p>
        </w:tc>
        <w:tc>
          <w:tcPr>
            <w:tcW w:w="1893" w:type="dxa"/>
          </w:tcPr>
          <w:p w14:paraId="0C2A293B" w14:textId="77777777" w:rsidR="00010CE9" w:rsidRPr="00DC5393" w:rsidRDefault="00010CE9" w:rsidP="003B2334">
            <w:pPr>
              <w:rPr>
                <w:ins w:id="1767" w:author="Nick Joseph" w:date="2020-11-14T16:40:00Z"/>
                <w:rFonts w:ascii="Helvetica" w:hAnsi="Helvetica" w:cs="Helvetica"/>
                <w:sz w:val="24"/>
                <w:szCs w:val="24"/>
              </w:rPr>
            </w:pPr>
            <w:ins w:id="1768" w:author="Nick Joseph" w:date="2020-11-14T16:40:00Z">
              <w:r>
                <w:rPr>
                  <w:rFonts w:ascii="Helvetica" w:hAnsi="Helvetica" w:cs="Helvetica"/>
                  <w:sz w:val="24"/>
                  <w:szCs w:val="24"/>
                </w:rPr>
                <w:t>Phone number.</w:t>
              </w:r>
            </w:ins>
          </w:p>
        </w:tc>
        <w:tc>
          <w:tcPr>
            <w:tcW w:w="1309" w:type="dxa"/>
          </w:tcPr>
          <w:p w14:paraId="487C65CB" w14:textId="77777777" w:rsidR="00010CE9" w:rsidRPr="00DC5393" w:rsidRDefault="00010CE9" w:rsidP="003B2334">
            <w:pPr>
              <w:rPr>
                <w:ins w:id="1769" w:author="Nick Joseph" w:date="2020-11-14T16:40:00Z"/>
                <w:rFonts w:ascii="Helvetica" w:hAnsi="Helvetica" w:cs="Helvetica"/>
                <w:sz w:val="24"/>
                <w:szCs w:val="24"/>
              </w:rPr>
            </w:pPr>
            <w:ins w:id="1770" w:author="Nick Joseph" w:date="2020-11-14T16:40:00Z">
              <w:r>
                <w:rPr>
                  <w:rFonts w:ascii="Helvetica" w:hAnsi="Helvetica" w:cs="Helvetica"/>
                  <w:sz w:val="24"/>
                  <w:szCs w:val="24"/>
                </w:rPr>
                <w:t>String</w:t>
              </w:r>
            </w:ins>
          </w:p>
        </w:tc>
        <w:tc>
          <w:tcPr>
            <w:tcW w:w="1002" w:type="dxa"/>
          </w:tcPr>
          <w:p w14:paraId="675A00C6" w14:textId="77777777" w:rsidR="00010CE9" w:rsidRPr="00DC5393" w:rsidRDefault="00010CE9" w:rsidP="003B2334">
            <w:pPr>
              <w:rPr>
                <w:ins w:id="1771" w:author="Nick Joseph" w:date="2020-11-14T16:40:00Z"/>
                <w:rFonts w:ascii="Helvetica" w:hAnsi="Helvetica" w:cs="Helvetica"/>
                <w:sz w:val="24"/>
                <w:szCs w:val="24"/>
              </w:rPr>
            </w:pPr>
            <w:ins w:id="1772" w:author="Nick Joseph" w:date="2020-11-14T16:40:00Z">
              <w:r>
                <w:rPr>
                  <w:rFonts w:ascii="Helvetica" w:hAnsi="Helvetica" w:cs="Helvetica"/>
                  <w:sz w:val="24"/>
                  <w:szCs w:val="24"/>
                </w:rPr>
                <w:t xml:space="preserve">No </w:t>
              </w:r>
            </w:ins>
          </w:p>
        </w:tc>
        <w:tc>
          <w:tcPr>
            <w:tcW w:w="759" w:type="dxa"/>
          </w:tcPr>
          <w:p w14:paraId="02DC9894" w14:textId="77777777" w:rsidR="00010CE9" w:rsidRPr="00DC5393" w:rsidRDefault="00010CE9" w:rsidP="003B2334">
            <w:pPr>
              <w:rPr>
                <w:ins w:id="1773" w:author="Nick Joseph" w:date="2020-11-14T16:40:00Z"/>
                <w:rFonts w:ascii="Helvetica" w:hAnsi="Helvetica" w:cs="Helvetica"/>
                <w:sz w:val="24"/>
                <w:szCs w:val="24"/>
              </w:rPr>
            </w:pPr>
            <w:ins w:id="1774" w:author="Nick Joseph" w:date="2020-11-14T16:40:00Z">
              <w:r>
                <w:rPr>
                  <w:rFonts w:ascii="Helvetica" w:hAnsi="Helvetica" w:cs="Helvetica"/>
                  <w:sz w:val="24"/>
                  <w:szCs w:val="24"/>
                </w:rPr>
                <w:t>No</w:t>
              </w:r>
            </w:ins>
          </w:p>
        </w:tc>
        <w:tc>
          <w:tcPr>
            <w:tcW w:w="1041" w:type="dxa"/>
          </w:tcPr>
          <w:p w14:paraId="63D627C7" w14:textId="77777777" w:rsidR="00010CE9" w:rsidRPr="00DC5393" w:rsidRDefault="00010CE9" w:rsidP="003B2334">
            <w:pPr>
              <w:rPr>
                <w:ins w:id="1775" w:author="Nick Joseph" w:date="2020-11-14T16:40:00Z"/>
                <w:rFonts w:ascii="Helvetica" w:hAnsi="Helvetica" w:cs="Helvetica"/>
                <w:sz w:val="24"/>
                <w:szCs w:val="24"/>
              </w:rPr>
            </w:pPr>
            <w:ins w:id="1776" w:author="Nick Joseph" w:date="2020-11-14T16:40:00Z">
              <w:r>
                <w:rPr>
                  <w:rFonts w:ascii="Helvetica" w:hAnsi="Helvetica" w:cs="Helvetica"/>
                  <w:sz w:val="24"/>
                  <w:szCs w:val="24"/>
                </w:rPr>
                <w:t>Private</w:t>
              </w:r>
            </w:ins>
          </w:p>
        </w:tc>
        <w:tc>
          <w:tcPr>
            <w:tcW w:w="1271" w:type="dxa"/>
          </w:tcPr>
          <w:p w14:paraId="29C0D81C" w14:textId="77777777" w:rsidR="00010CE9" w:rsidRPr="00DC5393" w:rsidRDefault="00010CE9" w:rsidP="003B2334">
            <w:pPr>
              <w:rPr>
                <w:ins w:id="1777" w:author="Nick Joseph" w:date="2020-11-14T16:40:00Z"/>
                <w:rFonts w:ascii="Helvetica" w:hAnsi="Helvetica" w:cs="Helvetica"/>
                <w:sz w:val="24"/>
                <w:szCs w:val="24"/>
              </w:rPr>
            </w:pPr>
            <w:proofErr w:type="gramStart"/>
            <w:ins w:id="1778" w:author="Nick Joseph" w:date="2020-11-14T16:40:00Z">
              <w:r>
                <w:rPr>
                  <w:rFonts w:ascii="Helvetica" w:hAnsi="Helvetica" w:cs="Helvetica"/>
                  <w:sz w:val="24"/>
                  <w:szCs w:val="24"/>
                </w:rPr>
                <w:t>1..*</w:t>
              </w:r>
              <w:proofErr w:type="gramEnd"/>
            </w:ins>
          </w:p>
        </w:tc>
        <w:tc>
          <w:tcPr>
            <w:tcW w:w="939" w:type="dxa"/>
          </w:tcPr>
          <w:p w14:paraId="662F7A58" w14:textId="77777777" w:rsidR="00010CE9" w:rsidRDefault="00010CE9" w:rsidP="003B2334">
            <w:pPr>
              <w:rPr>
                <w:ins w:id="1779" w:author="Nick Joseph" w:date="2020-11-14T16:40:00Z"/>
                <w:rFonts w:ascii="Helvetica" w:hAnsi="Helvetica" w:cs="Helvetica"/>
                <w:sz w:val="24"/>
                <w:szCs w:val="24"/>
              </w:rPr>
            </w:pPr>
            <w:ins w:id="1780" w:author="Nick Joseph" w:date="2020-11-14T16:40:00Z">
              <w:r>
                <w:rPr>
                  <w:rFonts w:ascii="Helvetica" w:hAnsi="Helvetica" w:cs="Helvetica"/>
                  <w:sz w:val="24"/>
                  <w:szCs w:val="24"/>
                </w:rPr>
                <w:t>None</w:t>
              </w:r>
            </w:ins>
          </w:p>
        </w:tc>
      </w:tr>
    </w:tbl>
    <w:p w14:paraId="0A5B9ABD" w14:textId="6B892024" w:rsidR="00010CE9" w:rsidRDefault="00010CE9" w:rsidP="00010CE9">
      <w:pPr>
        <w:rPr>
          <w:ins w:id="1781" w:author="Nick Joseph" w:date="2020-11-14T16:39:00Z"/>
          <w:rFonts w:ascii="Helvetica" w:hAnsi="Helvetica" w:cs="Helvetica"/>
          <w:sz w:val="24"/>
          <w:szCs w:val="24"/>
        </w:rPr>
      </w:pPr>
    </w:p>
    <w:p w14:paraId="06A303C9" w14:textId="7BED9F4D" w:rsidR="00010CE9" w:rsidRPr="00010CE9" w:rsidRDefault="00010CE9" w:rsidP="00010CE9">
      <w:pPr>
        <w:rPr>
          <w:ins w:id="1782" w:author="Nick Joseph" w:date="2020-11-14T16:39:00Z"/>
          <w:rFonts w:ascii="Helvetica" w:hAnsi="Helvetica" w:cs="Helvetica"/>
          <w:b/>
          <w:bCs/>
          <w:sz w:val="24"/>
          <w:szCs w:val="24"/>
          <w:rPrChange w:id="1783" w:author="Nick Joseph" w:date="2020-11-14T16:39:00Z">
            <w:rPr>
              <w:ins w:id="1784" w:author="Nick Joseph" w:date="2020-11-14T16:39:00Z"/>
              <w:rFonts w:ascii="Helvetica" w:hAnsi="Helvetica" w:cs="Helvetica"/>
              <w:sz w:val="24"/>
              <w:szCs w:val="24"/>
            </w:rPr>
          </w:rPrChange>
        </w:rPr>
      </w:pPr>
      <w:ins w:id="1785" w:author="Nick Joseph" w:date="2020-11-14T16:39:00Z">
        <w:r w:rsidRPr="00010CE9">
          <w:rPr>
            <w:rFonts w:ascii="Helvetica" w:hAnsi="Helvetica" w:cs="Helvetica"/>
            <w:b/>
            <w:bCs/>
            <w:sz w:val="24"/>
            <w:szCs w:val="24"/>
            <w:rPrChange w:id="1786" w:author="Nick Joseph" w:date="2020-11-14T16:39:00Z">
              <w:rPr>
                <w:rFonts w:ascii="Helvetica" w:hAnsi="Helvetica" w:cs="Helvetica"/>
                <w:sz w:val="24"/>
                <w:szCs w:val="24"/>
              </w:rPr>
            </w:rPrChange>
          </w:rPr>
          <w:t>Operations:</w:t>
        </w:r>
      </w:ins>
    </w:p>
    <w:tbl>
      <w:tblPr>
        <w:tblStyle w:val="TableGrid"/>
        <w:tblW w:w="9985" w:type="dxa"/>
        <w:tblLook w:val="04A0" w:firstRow="1" w:lastRow="0" w:firstColumn="1" w:lastColumn="0" w:noHBand="0" w:noVBand="1"/>
      </w:tblPr>
      <w:tblGrid>
        <w:gridCol w:w="2284"/>
        <w:gridCol w:w="3381"/>
        <w:gridCol w:w="1620"/>
        <w:gridCol w:w="1350"/>
        <w:gridCol w:w="1350"/>
        <w:tblGridChange w:id="1787">
          <w:tblGrid>
            <w:gridCol w:w="2284"/>
            <w:gridCol w:w="3381"/>
            <w:gridCol w:w="1620"/>
            <w:gridCol w:w="1350"/>
            <w:gridCol w:w="1350"/>
          </w:tblGrid>
        </w:tblGridChange>
      </w:tblGrid>
      <w:tr w:rsidR="00010CE9" w14:paraId="52B02023" w14:textId="77777777" w:rsidTr="003B2334">
        <w:trPr>
          <w:ins w:id="1788" w:author="Nick Joseph" w:date="2020-11-14T16:39:00Z"/>
        </w:trPr>
        <w:tc>
          <w:tcPr>
            <w:tcW w:w="2284" w:type="dxa"/>
          </w:tcPr>
          <w:p w14:paraId="76687254" w14:textId="77777777" w:rsidR="00010CE9" w:rsidRPr="009B23F2" w:rsidRDefault="00010CE9" w:rsidP="003B2334">
            <w:pPr>
              <w:spacing w:before="240" w:after="240"/>
              <w:rPr>
                <w:ins w:id="1789" w:author="Nick Joseph" w:date="2020-11-14T16:39:00Z"/>
                <w:rFonts w:ascii="Helvetica" w:hAnsi="Helvetica" w:cs="Helvetica"/>
                <w:b/>
                <w:bCs/>
                <w:sz w:val="24"/>
                <w:szCs w:val="24"/>
              </w:rPr>
            </w:pPr>
            <w:ins w:id="1790" w:author="Nick Joseph" w:date="2020-11-14T16:39:00Z">
              <w:r w:rsidRPr="009B23F2">
                <w:rPr>
                  <w:rFonts w:ascii="Helvetica" w:hAnsi="Helvetica" w:cs="Helvetica"/>
                  <w:b/>
                  <w:bCs/>
                  <w:sz w:val="24"/>
                  <w:szCs w:val="24"/>
                </w:rPr>
                <w:t>Name</w:t>
              </w:r>
            </w:ins>
          </w:p>
        </w:tc>
        <w:tc>
          <w:tcPr>
            <w:tcW w:w="3381" w:type="dxa"/>
          </w:tcPr>
          <w:p w14:paraId="1FF70AD6" w14:textId="77777777" w:rsidR="00010CE9" w:rsidRPr="009B23F2" w:rsidRDefault="00010CE9" w:rsidP="003B2334">
            <w:pPr>
              <w:spacing w:before="240" w:after="240"/>
              <w:rPr>
                <w:ins w:id="1791" w:author="Nick Joseph" w:date="2020-11-14T16:39:00Z"/>
                <w:rFonts w:ascii="Helvetica" w:hAnsi="Helvetica" w:cs="Helvetica"/>
                <w:b/>
                <w:bCs/>
                <w:sz w:val="24"/>
                <w:szCs w:val="24"/>
              </w:rPr>
            </w:pPr>
            <w:ins w:id="1792" w:author="Nick Joseph" w:date="2020-11-14T16:39:00Z">
              <w:r w:rsidRPr="009B23F2">
                <w:rPr>
                  <w:rFonts w:ascii="Helvetica" w:hAnsi="Helvetica" w:cs="Helvetica"/>
                  <w:b/>
                  <w:bCs/>
                  <w:sz w:val="24"/>
                  <w:szCs w:val="24"/>
                </w:rPr>
                <w:t>Description</w:t>
              </w:r>
            </w:ins>
          </w:p>
        </w:tc>
        <w:tc>
          <w:tcPr>
            <w:tcW w:w="1620" w:type="dxa"/>
          </w:tcPr>
          <w:p w14:paraId="63677334" w14:textId="77777777" w:rsidR="00010CE9" w:rsidRPr="009B23F2" w:rsidRDefault="00010CE9" w:rsidP="003B2334">
            <w:pPr>
              <w:spacing w:before="240" w:after="240"/>
              <w:rPr>
                <w:ins w:id="1793" w:author="Nick Joseph" w:date="2020-11-14T16:39:00Z"/>
                <w:rFonts w:ascii="Helvetica" w:hAnsi="Helvetica" w:cs="Helvetica"/>
                <w:b/>
                <w:bCs/>
                <w:sz w:val="24"/>
                <w:szCs w:val="24"/>
              </w:rPr>
            </w:pPr>
            <w:ins w:id="1794" w:author="Nick Joseph" w:date="2020-11-14T16:39:00Z">
              <w:r w:rsidRPr="009B23F2">
                <w:rPr>
                  <w:rFonts w:ascii="Helvetica" w:hAnsi="Helvetica" w:cs="Helvetica"/>
                  <w:b/>
                  <w:bCs/>
                  <w:sz w:val="24"/>
                  <w:szCs w:val="24"/>
                </w:rPr>
                <w:t>Return Type</w:t>
              </w:r>
            </w:ins>
          </w:p>
        </w:tc>
        <w:tc>
          <w:tcPr>
            <w:tcW w:w="1350" w:type="dxa"/>
          </w:tcPr>
          <w:p w14:paraId="12BB8C54" w14:textId="77777777" w:rsidR="00010CE9" w:rsidRPr="009B23F2" w:rsidRDefault="00010CE9" w:rsidP="003B2334">
            <w:pPr>
              <w:spacing w:before="240" w:after="240"/>
              <w:rPr>
                <w:ins w:id="1795" w:author="Nick Joseph" w:date="2020-11-14T16:39:00Z"/>
                <w:rFonts w:ascii="Helvetica" w:hAnsi="Helvetica" w:cs="Helvetica"/>
                <w:b/>
                <w:bCs/>
                <w:sz w:val="24"/>
                <w:szCs w:val="24"/>
              </w:rPr>
            </w:pPr>
            <w:ins w:id="1796" w:author="Nick Joseph" w:date="2020-11-14T16:39:00Z">
              <w:r w:rsidRPr="009B23F2">
                <w:rPr>
                  <w:rFonts w:ascii="Helvetica" w:hAnsi="Helvetica" w:cs="Helvetica"/>
                  <w:b/>
                  <w:bCs/>
                  <w:sz w:val="24"/>
                  <w:szCs w:val="24"/>
                </w:rPr>
                <w:t>Visibility</w:t>
              </w:r>
            </w:ins>
          </w:p>
        </w:tc>
        <w:tc>
          <w:tcPr>
            <w:tcW w:w="1350" w:type="dxa"/>
          </w:tcPr>
          <w:p w14:paraId="40031E59" w14:textId="77777777" w:rsidR="00010CE9" w:rsidRPr="009B23F2" w:rsidRDefault="00010CE9" w:rsidP="003B2334">
            <w:pPr>
              <w:spacing w:before="240" w:after="240"/>
              <w:rPr>
                <w:ins w:id="1797" w:author="Nick Joseph" w:date="2020-11-14T16:39:00Z"/>
                <w:rFonts w:ascii="Helvetica" w:hAnsi="Helvetica" w:cs="Helvetica"/>
                <w:b/>
                <w:bCs/>
                <w:sz w:val="24"/>
                <w:szCs w:val="24"/>
              </w:rPr>
            </w:pPr>
            <w:ins w:id="1798" w:author="Nick Joseph" w:date="2020-11-14T16:39:00Z">
              <w:r w:rsidRPr="009B23F2">
                <w:rPr>
                  <w:rFonts w:ascii="Helvetica" w:hAnsi="Helvetica" w:cs="Helvetica"/>
                  <w:b/>
                  <w:bCs/>
                  <w:sz w:val="24"/>
                  <w:szCs w:val="24"/>
                </w:rPr>
                <w:t>Is Query</w:t>
              </w:r>
            </w:ins>
          </w:p>
        </w:tc>
      </w:tr>
      <w:tr w:rsidR="00010CE9" w14:paraId="45F330FA" w14:textId="77777777" w:rsidTr="00010CE9">
        <w:tblPrEx>
          <w:tblW w:w="9985" w:type="dxa"/>
          <w:tblPrExChange w:id="1799" w:author="Nick Joseph" w:date="2020-11-14T16:42:00Z">
            <w:tblPrEx>
              <w:tblW w:w="9985" w:type="dxa"/>
            </w:tblPrEx>
          </w:tblPrExChange>
        </w:tblPrEx>
        <w:trPr>
          <w:trHeight w:val="836"/>
          <w:ins w:id="1800" w:author="Nick Joseph" w:date="2020-11-14T16:39:00Z"/>
        </w:trPr>
        <w:tc>
          <w:tcPr>
            <w:tcW w:w="2284" w:type="dxa"/>
            <w:tcPrChange w:id="1801" w:author="Nick Joseph" w:date="2020-11-14T16:42:00Z">
              <w:tcPr>
                <w:tcW w:w="2284" w:type="dxa"/>
              </w:tcPr>
            </w:tcPrChange>
          </w:tcPr>
          <w:p w14:paraId="49CDB675" w14:textId="4A76202B" w:rsidR="00010CE9" w:rsidRPr="009B23F2" w:rsidRDefault="00010CE9">
            <w:pPr>
              <w:spacing w:before="240" w:after="240"/>
              <w:rPr>
                <w:ins w:id="1802" w:author="Nick Joseph" w:date="2020-11-14T16:39:00Z"/>
                <w:rFonts w:ascii="Helvetica" w:hAnsi="Helvetica" w:cs="Helvetica"/>
                <w:sz w:val="24"/>
                <w:szCs w:val="24"/>
              </w:rPr>
              <w:pPrChange w:id="1803" w:author="Nick Joseph" w:date="2020-11-14T16:43:00Z">
                <w:pPr/>
              </w:pPrChange>
            </w:pPr>
            <w:ins w:id="1804" w:author="Nick Joseph" w:date="2020-11-14T16:42:00Z">
              <w:r>
                <w:rPr>
                  <w:rFonts w:ascii="Helvetica" w:hAnsi="Helvetica" w:cs="Helvetica"/>
                  <w:sz w:val="24"/>
                  <w:szCs w:val="24"/>
                </w:rPr>
                <w:t>driverLogin</w:t>
              </w:r>
            </w:ins>
          </w:p>
        </w:tc>
        <w:tc>
          <w:tcPr>
            <w:tcW w:w="3381" w:type="dxa"/>
            <w:tcPrChange w:id="1805" w:author="Nick Joseph" w:date="2020-11-14T16:42:00Z">
              <w:tcPr>
                <w:tcW w:w="3381" w:type="dxa"/>
              </w:tcPr>
            </w:tcPrChange>
          </w:tcPr>
          <w:p w14:paraId="73DD74E0" w14:textId="530236CE" w:rsidR="00010CE9" w:rsidRPr="009B23F2" w:rsidRDefault="00010CE9" w:rsidP="003B2334">
            <w:pPr>
              <w:rPr>
                <w:ins w:id="1806" w:author="Nick Joseph" w:date="2020-11-14T16:39:00Z"/>
                <w:rFonts w:ascii="Helvetica" w:hAnsi="Helvetica" w:cs="Helvetica"/>
                <w:sz w:val="24"/>
                <w:szCs w:val="24"/>
              </w:rPr>
            </w:pPr>
            <w:ins w:id="1807" w:author="Nick Joseph" w:date="2020-11-14T16:43:00Z">
              <w:r>
                <w:rPr>
                  <w:rFonts w:ascii="Helvetica" w:hAnsi="Helvetica" w:cs="Helvetica"/>
                  <w:sz w:val="24"/>
                  <w:szCs w:val="24"/>
                </w:rPr>
                <w:t xml:space="preserve">The driver logs </w:t>
              </w:r>
            </w:ins>
            <w:ins w:id="1808" w:author="Nick Joseph" w:date="2020-11-14T16:44:00Z">
              <w:r>
                <w:rPr>
                  <w:rFonts w:ascii="Helvetica" w:hAnsi="Helvetica" w:cs="Helvetica"/>
                  <w:sz w:val="24"/>
                  <w:szCs w:val="24"/>
                </w:rPr>
                <w:t>in to the GoGoGrocery application with a driver account.</w:t>
              </w:r>
            </w:ins>
          </w:p>
        </w:tc>
        <w:tc>
          <w:tcPr>
            <w:tcW w:w="1620" w:type="dxa"/>
            <w:tcPrChange w:id="1809" w:author="Nick Joseph" w:date="2020-11-14T16:42:00Z">
              <w:tcPr>
                <w:tcW w:w="1620" w:type="dxa"/>
              </w:tcPr>
            </w:tcPrChange>
          </w:tcPr>
          <w:p w14:paraId="11D9B56E" w14:textId="77777777" w:rsidR="00010CE9" w:rsidRPr="009B23F2" w:rsidRDefault="00010CE9" w:rsidP="003B2334">
            <w:pPr>
              <w:rPr>
                <w:ins w:id="1810" w:author="Nick Joseph" w:date="2020-11-14T16:39:00Z"/>
                <w:rFonts w:ascii="Helvetica" w:hAnsi="Helvetica" w:cs="Helvetica"/>
                <w:sz w:val="24"/>
                <w:szCs w:val="24"/>
              </w:rPr>
            </w:pPr>
            <w:ins w:id="1811" w:author="Nick Joseph" w:date="2020-11-14T16:39:00Z">
              <w:r>
                <w:rPr>
                  <w:rFonts w:ascii="Helvetica" w:hAnsi="Helvetica" w:cs="Helvetica"/>
                  <w:sz w:val="24"/>
                  <w:szCs w:val="24"/>
                </w:rPr>
                <w:t>None</w:t>
              </w:r>
            </w:ins>
          </w:p>
        </w:tc>
        <w:tc>
          <w:tcPr>
            <w:tcW w:w="1350" w:type="dxa"/>
            <w:tcPrChange w:id="1812" w:author="Nick Joseph" w:date="2020-11-14T16:42:00Z">
              <w:tcPr>
                <w:tcW w:w="1350" w:type="dxa"/>
              </w:tcPr>
            </w:tcPrChange>
          </w:tcPr>
          <w:p w14:paraId="681200C5" w14:textId="77777777" w:rsidR="00010CE9" w:rsidRPr="009B23F2" w:rsidRDefault="00010CE9" w:rsidP="003B2334">
            <w:pPr>
              <w:rPr>
                <w:ins w:id="1813" w:author="Nick Joseph" w:date="2020-11-14T16:39:00Z"/>
                <w:rFonts w:ascii="Helvetica" w:hAnsi="Helvetica" w:cs="Helvetica"/>
                <w:sz w:val="24"/>
                <w:szCs w:val="24"/>
              </w:rPr>
            </w:pPr>
            <w:ins w:id="1814" w:author="Nick Joseph" w:date="2020-11-14T16:39:00Z">
              <w:r>
                <w:rPr>
                  <w:rFonts w:ascii="Helvetica" w:hAnsi="Helvetica" w:cs="Helvetica"/>
                  <w:sz w:val="24"/>
                  <w:szCs w:val="24"/>
                </w:rPr>
                <w:t>Public</w:t>
              </w:r>
            </w:ins>
          </w:p>
        </w:tc>
        <w:tc>
          <w:tcPr>
            <w:tcW w:w="1350" w:type="dxa"/>
            <w:tcPrChange w:id="1815" w:author="Nick Joseph" w:date="2020-11-14T16:42:00Z">
              <w:tcPr>
                <w:tcW w:w="1350" w:type="dxa"/>
              </w:tcPr>
            </w:tcPrChange>
          </w:tcPr>
          <w:p w14:paraId="15B46E2B" w14:textId="77777777" w:rsidR="00010CE9" w:rsidRPr="009B23F2" w:rsidRDefault="00010CE9" w:rsidP="003B2334">
            <w:pPr>
              <w:rPr>
                <w:ins w:id="1816" w:author="Nick Joseph" w:date="2020-11-14T16:39:00Z"/>
                <w:rFonts w:ascii="Helvetica" w:hAnsi="Helvetica" w:cs="Helvetica"/>
                <w:sz w:val="24"/>
                <w:szCs w:val="24"/>
              </w:rPr>
            </w:pPr>
            <w:ins w:id="1817" w:author="Nick Joseph" w:date="2020-11-14T16:39:00Z">
              <w:r>
                <w:rPr>
                  <w:rFonts w:ascii="Helvetica" w:hAnsi="Helvetica" w:cs="Helvetica"/>
                  <w:sz w:val="24"/>
                  <w:szCs w:val="24"/>
                </w:rPr>
                <w:t>No</w:t>
              </w:r>
            </w:ins>
          </w:p>
        </w:tc>
      </w:tr>
    </w:tbl>
    <w:p w14:paraId="66055A5C" w14:textId="23C3F7DC" w:rsidR="00010CE9" w:rsidRDefault="00010CE9" w:rsidP="00010CE9">
      <w:pPr>
        <w:rPr>
          <w:ins w:id="1818" w:author="Nick Joseph" w:date="2020-11-14T16:46:00Z"/>
          <w:rFonts w:ascii="Helvetica" w:hAnsi="Helvetica" w:cs="Helvetica"/>
          <w:sz w:val="24"/>
          <w:szCs w:val="24"/>
        </w:rPr>
      </w:pPr>
    </w:p>
    <w:p w14:paraId="300867D3" w14:textId="4D83C645" w:rsidR="00010CE9" w:rsidRDefault="00010CE9" w:rsidP="00010CE9">
      <w:pPr>
        <w:rPr>
          <w:ins w:id="1819" w:author="Nick Joseph" w:date="2020-11-14T16:46:00Z"/>
          <w:rFonts w:ascii="Helvetica" w:hAnsi="Helvetica" w:cs="Helvetica"/>
          <w:sz w:val="24"/>
          <w:szCs w:val="24"/>
        </w:rPr>
      </w:pPr>
    </w:p>
    <w:p w14:paraId="535A1CE2" w14:textId="4312DF72" w:rsidR="00010CE9" w:rsidRDefault="00010CE9" w:rsidP="00010CE9">
      <w:pPr>
        <w:rPr>
          <w:ins w:id="1820" w:author="Nick Joseph" w:date="2020-11-14T16:46:00Z"/>
          <w:rFonts w:ascii="Helvetica" w:hAnsi="Helvetica" w:cs="Helvetica"/>
          <w:sz w:val="24"/>
          <w:szCs w:val="24"/>
        </w:rPr>
      </w:pPr>
    </w:p>
    <w:p w14:paraId="4612EDFB" w14:textId="77777777" w:rsidR="00010CE9" w:rsidRDefault="00010CE9" w:rsidP="00010CE9">
      <w:pPr>
        <w:rPr>
          <w:ins w:id="1821" w:author="Nick Joseph" w:date="2020-11-14T16:44:00Z"/>
          <w:rFonts w:ascii="Helvetica" w:hAnsi="Helvetica" w:cs="Helvetica"/>
          <w:sz w:val="24"/>
          <w:szCs w:val="24"/>
        </w:rPr>
      </w:pPr>
    </w:p>
    <w:p w14:paraId="528931F7" w14:textId="77777777" w:rsidR="00010CE9" w:rsidRDefault="00010CE9" w:rsidP="00010CE9">
      <w:pPr>
        <w:rPr>
          <w:ins w:id="1822" w:author="Nick Joseph" w:date="2020-11-14T16:44:00Z"/>
          <w:rFonts w:ascii="Helvetica" w:hAnsi="Helvetica" w:cs="Helvetica"/>
          <w:b/>
          <w:bCs/>
          <w:sz w:val="24"/>
          <w:szCs w:val="24"/>
        </w:rPr>
      </w:pPr>
      <w:ins w:id="1823" w:author="Nick Joseph" w:date="2020-11-14T16:44:00Z">
        <w:r>
          <w:rPr>
            <w:rFonts w:ascii="Helvetica" w:hAnsi="Helvetica" w:cs="Helvetica"/>
            <w:b/>
            <w:bCs/>
            <w:sz w:val="24"/>
            <w:szCs w:val="24"/>
          </w:rPr>
          <w:lastRenderedPageBreak/>
          <w:t>Processing Outlines:</w:t>
        </w:r>
      </w:ins>
    </w:p>
    <w:p w14:paraId="744EA7B8" w14:textId="182CABD1" w:rsidR="00010CE9" w:rsidRPr="009B23F2" w:rsidRDefault="00010CE9" w:rsidP="00010CE9">
      <w:pPr>
        <w:pStyle w:val="ListParagraph"/>
        <w:numPr>
          <w:ilvl w:val="0"/>
          <w:numId w:val="57"/>
        </w:numPr>
        <w:rPr>
          <w:ins w:id="1824" w:author="Nick Joseph" w:date="2020-11-14T16:44:00Z"/>
          <w:rFonts w:ascii="Helvetica" w:hAnsi="Helvetica" w:cs="Helvetica"/>
          <w:color w:val="333333"/>
          <w:sz w:val="24"/>
          <w:szCs w:val="24"/>
        </w:rPr>
      </w:pPr>
      <w:ins w:id="1825" w:author="Nick Joseph" w:date="2020-11-14T16:44:00Z">
        <w:r>
          <w:rPr>
            <w:rFonts w:ascii="Helvetica" w:hAnsi="Helvetica" w:cs="Helvetica"/>
            <w:color w:val="333333"/>
            <w:sz w:val="24"/>
            <w:szCs w:val="24"/>
          </w:rPr>
          <w:t>driver</w:t>
        </w:r>
        <w:r w:rsidRPr="009B23F2">
          <w:rPr>
            <w:rFonts w:ascii="Helvetica" w:hAnsi="Helvetica" w:cs="Helvetica"/>
            <w:color w:val="333333"/>
            <w:sz w:val="24"/>
            <w:szCs w:val="24"/>
          </w:rPr>
          <w:t xml:space="preserve">Login(in </w:t>
        </w:r>
        <w:r>
          <w:rPr>
            <w:rFonts w:ascii="Helvetica" w:hAnsi="Helvetica" w:cs="Helvetica"/>
            <w:color w:val="333333"/>
            <w:sz w:val="24"/>
            <w:szCs w:val="24"/>
          </w:rPr>
          <w:t>driver</w:t>
        </w:r>
        <w:r w:rsidRPr="009B23F2">
          <w:rPr>
            <w:rFonts w:ascii="Helvetica" w:hAnsi="Helvetica" w:cs="Helvetica"/>
            <w:color w:val="333333"/>
            <w:sz w:val="24"/>
            <w:szCs w:val="24"/>
          </w:rPr>
          <w:t xml:space="preserve">Email: String, in </w:t>
        </w:r>
      </w:ins>
      <w:ins w:id="1826" w:author="Nick Joseph" w:date="2020-11-14T16:45:00Z">
        <w:r>
          <w:rPr>
            <w:rFonts w:ascii="Helvetica" w:hAnsi="Helvetica" w:cs="Helvetica"/>
            <w:color w:val="333333"/>
            <w:sz w:val="24"/>
            <w:szCs w:val="24"/>
          </w:rPr>
          <w:t>driver</w:t>
        </w:r>
      </w:ins>
      <w:ins w:id="1827" w:author="Nick Joseph" w:date="2020-11-14T16:44:00Z">
        <w:r w:rsidRPr="009B23F2">
          <w:rPr>
            <w:rFonts w:ascii="Helvetica" w:hAnsi="Helvetica" w:cs="Helvetica"/>
            <w:color w:val="333333"/>
            <w:sz w:val="24"/>
            <w:szCs w:val="24"/>
          </w:rPr>
          <w:t>Password: String)</w:t>
        </w:r>
      </w:ins>
    </w:p>
    <w:p w14:paraId="088539A1" w14:textId="2EA5A552" w:rsidR="00010CE9" w:rsidRPr="009B23F2" w:rsidRDefault="00010CE9" w:rsidP="00010CE9">
      <w:pPr>
        <w:ind w:left="1080"/>
        <w:rPr>
          <w:ins w:id="1828" w:author="Nick Joseph" w:date="2020-11-14T16:44:00Z"/>
          <w:rFonts w:ascii="Helvetica" w:hAnsi="Helvetica" w:cs="Helvetica"/>
          <w:sz w:val="24"/>
          <w:szCs w:val="24"/>
        </w:rPr>
      </w:pPr>
      <w:ins w:id="1829" w:author="Nick Joseph" w:date="2020-11-14T16:46:00Z">
        <w:r>
          <w:rPr>
            <w:rFonts w:ascii="Helvetica" w:hAnsi="Helvetica" w:cs="Helvetica"/>
            <w:sz w:val="24"/>
            <w:szCs w:val="24"/>
          </w:rPr>
          <w:t>Driver</w:t>
        </w:r>
      </w:ins>
      <w:ins w:id="1830" w:author="Nick Joseph" w:date="2020-11-14T16:44:00Z">
        <w:r w:rsidRPr="009B23F2">
          <w:rPr>
            <w:rFonts w:ascii="Helvetica" w:hAnsi="Helvetica" w:cs="Helvetica"/>
            <w:sz w:val="24"/>
            <w:szCs w:val="24"/>
          </w:rPr>
          <w:t xml:space="preserve"> inputs email and password</w:t>
        </w:r>
      </w:ins>
    </w:p>
    <w:p w14:paraId="7A008BA9" w14:textId="77777777" w:rsidR="00010CE9" w:rsidRPr="009B23F2" w:rsidRDefault="00010CE9" w:rsidP="00010CE9">
      <w:pPr>
        <w:ind w:left="1080"/>
        <w:rPr>
          <w:ins w:id="1831" w:author="Nick Joseph" w:date="2020-11-14T16:44:00Z"/>
          <w:rFonts w:ascii="Helvetica" w:hAnsi="Helvetica" w:cs="Helvetica"/>
          <w:sz w:val="24"/>
          <w:szCs w:val="24"/>
        </w:rPr>
      </w:pPr>
      <w:ins w:id="1832" w:author="Nick Joseph" w:date="2020-11-14T16:44:00Z">
        <w:r w:rsidRPr="009B23F2">
          <w:rPr>
            <w:rFonts w:ascii="Helvetica" w:hAnsi="Helvetica" w:cs="Helvetica"/>
            <w:sz w:val="24"/>
            <w:szCs w:val="24"/>
          </w:rPr>
          <w:t>If valid</w:t>
        </w:r>
      </w:ins>
    </w:p>
    <w:p w14:paraId="01FAB8C0" w14:textId="40F2E654" w:rsidR="00010CE9" w:rsidRPr="009B23F2" w:rsidRDefault="00010CE9" w:rsidP="00010CE9">
      <w:pPr>
        <w:ind w:left="1080" w:firstLine="360"/>
        <w:rPr>
          <w:ins w:id="1833" w:author="Nick Joseph" w:date="2020-11-14T16:44:00Z"/>
          <w:rFonts w:ascii="Helvetica" w:hAnsi="Helvetica" w:cs="Helvetica"/>
          <w:sz w:val="24"/>
          <w:szCs w:val="24"/>
        </w:rPr>
      </w:pPr>
      <w:ins w:id="1834" w:author="Nick Joseph" w:date="2020-11-14T16:44:00Z">
        <w:r w:rsidRPr="009B23F2">
          <w:rPr>
            <w:rFonts w:ascii="Helvetica" w:hAnsi="Helvetica" w:cs="Helvetica"/>
            <w:sz w:val="24"/>
            <w:szCs w:val="24"/>
          </w:rPr>
          <w:t xml:space="preserve">Allow </w:t>
        </w:r>
      </w:ins>
      <w:ins w:id="1835" w:author="Nick Joseph" w:date="2020-11-14T16:46:00Z">
        <w:r>
          <w:rPr>
            <w:rFonts w:ascii="Helvetica" w:hAnsi="Helvetica" w:cs="Helvetica"/>
            <w:sz w:val="24"/>
            <w:szCs w:val="24"/>
          </w:rPr>
          <w:t>the driver</w:t>
        </w:r>
      </w:ins>
      <w:ins w:id="1836" w:author="Nick Joseph" w:date="2020-11-14T16:44:00Z">
        <w:r w:rsidRPr="009B23F2">
          <w:rPr>
            <w:rFonts w:ascii="Helvetica" w:hAnsi="Helvetica" w:cs="Helvetica"/>
            <w:sz w:val="24"/>
            <w:szCs w:val="24"/>
          </w:rPr>
          <w:t xml:space="preserve"> to login into the application</w:t>
        </w:r>
      </w:ins>
    </w:p>
    <w:p w14:paraId="0A8E5606" w14:textId="77777777" w:rsidR="00010CE9" w:rsidRPr="009B23F2" w:rsidRDefault="00010CE9" w:rsidP="00010CE9">
      <w:pPr>
        <w:ind w:left="1080"/>
        <w:rPr>
          <w:ins w:id="1837" w:author="Nick Joseph" w:date="2020-11-14T16:44:00Z"/>
          <w:rFonts w:ascii="Helvetica" w:hAnsi="Helvetica" w:cs="Helvetica"/>
          <w:sz w:val="24"/>
          <w:szCs w:val="24"/>
        </w:rPr>
      </w:pPr>
      <w:ins w:id="1838" w:author="Nick Joseph" w:date="2020-11-14T16:44:00Z">
        <w:r w:rsidRPr="009B23F2">
          <w:rPr>
            <w:rFonts w:ascii="Helvetica" w:hAnsi="Helvetica" w:cs="Helvetica"/>
            <w:sz w:val="24"/>
            <w:szCs w:val="24"/>
          </w:rPr>
          <w:t xml:space="preserve">Else </w:t>
        </w:r>
      </w:ins>
    </w:p>
    <w:p w14:paraId="1186E779" w14:textId="77777777" w:rsidR="00010CE9" w:rsidRPr="009B23F2" w:rsidRDefault="00010CE9" w:rsidP="00010CE9">
      <w:pPr>
        <w:ind w:left="1080" w:firstLine="360"/>
        <w:rPr>
          <w:ins w:id="1839" w:author="Nick Joseph" w:date="2020-11-14T16:44:00Z"/>
          <w:rFonts w:ascii="Helvetica" w:hAnsi="Helvetica" w:cs="Helvetica"/>
          <w:sz w:val="24"/>
          <w:szCs w:val="24"/>
        </w:rPr>
      </w:pPr>
      <w:ins w:id="1840" w:author="Nick Joseph" w:date="2020-11-14T16:44:00Z">
        <w:r w:rsidRPr="009B23F2">
          <w:rPr>
            <w:rFonts w:ascii="Helvetica" w:hAnsi="Helvetica" w:cs="Helvetica"/>
            <w:sz w:val="24"/>
            <w:szCs w:val="24"/>
          </w:rPr>
          <w:t>Prompt user to enter information again</w:t>
        </w:r>
      </w:ins>
    </w:p>
    <w:p w14:paraId="06D5C8E8" w14:textId="4EB2B427" w:rsidR="00010CE9" w:rsidRDefault="00010CE9" w:rsidP="00010CE9">
      <w:pPr>
        <w:rPr>
          <w:ins w:id="1841" w:author="Nick Joseph" w:date="2020-11-14T16:46:00Z"/>
          <w:rFonts w:ascii="Helvetica" w:hAnsi="Helvetica" w:cs="Helvetica"/>
          <w:sz w:val="24"/>
          <w:szCs w:val="24"/>
        </w:rPr>
      </w:pPr>
    </w:p>
    <w:p w14:paraId="38B61974" w14:textId="3CFB5673" w:rsidR="00010CE9" w:rsidRPr="00010CE9" w:rsidRDefault="00010CE9" w:rsidP="00010CE9">
      <w:pPr>
        <w:rPr>
          <w:ins w:id="1842" w:author="Nick Joseph" w:date="2020-11-14T16:46:00Z"/>
          <w:rFonts w:ascii="Helvetica" w:hAnsi="Helvetica" w:cs="Helvetica"/>
          <w:sz w:val="24"/>
          <w:szCs w:val="24"/>
        </w:rPr>
      </w:pPr>
    </w:p>
    <w:p w14:paraId="1130556B" w14:textId="0649A2F8" w:rsidR="00010CE9" w:rsidRPr="00010CE9" w:rsidRDefault="00010CE9">
      <w:pPr>
        <w:rPr>
          <w:ins w:id="1843" w:author="Nick Joseph" w:date="2020-11-14T16:46:00Z"/>
          <w:rFonts w:ascii="Helvetica" w:hAnsi="Helvetica" w:cs="Helvetica"/>
          <w:sz w:val="24"/>
          <w:szCs w:val="24"/>
        </w:rPr>
      </w:pPr>
    </w:p>
    <w:p w14:paraId="51FDC74E" w14:textId="0FD3D28E" w:rsidR="00010CE9" w:rsidRPr="00010CE9" w:rsidRDefault="00010CE9">
      <w:pPr>
        <w:rPr>
          <w:ins w:id="1844" w:author="Nick Joseph" w:date="2020-11-14T16:46:00Z"/>
          <w:rFonts w:ascii="Helvetica" w:hAnsi="Helvetica" w:cs="Helvetica"/>
          <w:sz w:val="24"/>
          <w:szCs w:val="24"/>
        </w:rPr>
      </w:pPr>
    </w:p>
    <w:p w14:paraId="4C41558C" w14:textId="017BAC09" w:rsidR="00010CE9" w:rsidRPr="00010CE9" w:rsidRDefault="00010CE9">
      <w:pPr>
        <w:rPr>
          <w:ins w:id="1845" w:author="Nick Joseph" w:date="2020-11-14T16:46:00Z"/>
          <w:rFonts w:ascii="Helvetica" w:hAnsi="Helvetica" w:cs="Helvetica"/>
          <w:sz w:val="24"/>
          <w:szCs w:val="24"/>
        </w:rPr>
      </w:pPr>
    </w:p>
    <w:p w14:paraId="00839663" w14:textId="532D0186" w:rsidR="00010CE9" w:rsidRPr="00010CE9" w:rsidRDefault="00010CE9">
      <w:pPr>
        <w:rPr>
          <w:ins w:id="1846" w:author="Nick Joseph" w:date="2020-11-14T16:46:00Z"/>
          <w:rFonts w:ascii="Helvetica" w:hAnsi="Helvetica" w:cs="Helvetica"/>
          <w:sz w:val="24"/>
          <w:szCs w:val="24"/>
        </w:rPr>
      </w:pPr>
    </w:p>
    <w:p w14:paraId="00A04171" w14:textId="1EFB496B" w:rsidR="00010CE9" w:rsidRPr="00010CE9" w:rsidRDefault="00010CE9">
      <w:pPr>
        <w:rPr>
          <w:ins w:id="1847" w:author="Nick Joseph" w:date="2020-11-14T16:46:00Z"/>
          <w:rFonts w:ascii="Helvetica" w:hAnsi="Helvetica" w:cs="Helvetica"/>
          <w:sz w:val="24"/>
          <w:szCs w:val="24"/>
        </w:rPr>
      </w:pPr>
    </w:p>
    <w:p w14:paraId="293C5EA6" w14:textId="0C07BDF1" w:rsidR="00010CE9" w:rsidRPr="00010CE9" w:rsidRDefault="00010CE9">
      <w:pPr>
        <w:rPr>
          <w:ins w:id="1848" w:author="Nick Joseph" w:date="2020-11-14T16:46:00Z"/>
          <w:rFonts w:ascii="Helvetica" w:hAnsi="Helvetica" w:cs="Helvetica"/>
          <w:sz w:val="24"/>
          <w:szCs w:val="24"/>
        </w:rPr>
      </w:pPr>
    </w:p>
    <w:p w14:paraId="200E8827" w14:textId="688A07D6" w:rsidR="00010CE9" w:rsidRPr="00010CE9" w:rsidRDefault="00010CE9">
      <w:pPr>
        <w:rPr>
          <w:ins w:id="1849" w:author="Nick Joseph" w:date="2020-11-14T16:46:00Z"/>
          <w:rFonts w:ascii="Helvetica" w:hAnsi="Helvetica" w:cs="Helvetica"/>
          <w:sz w:val="24"/>
          <w:szCs w:val="24"/>
        </w:rPr>
      </w:pPr>
    </w:p>
    <w:p w14:paraId="125B7FC3" w14:textId="5B4123EB" w:rsidR="00010CE9" w:rsidRPr="00010CE9" w:rsidRDefault="00010CE9">
      <w:pPr>
        <w:rPr>
          <w:ins w:id="1850" w:author="Nick Joseph" w:date="2020-11-14T16:46:00Z"/>
          <w:rFonts w:ascii="Helvetica" w:hAnsi="Helvetica" w:cs="Helvetica"/>
          <w:sz w:val="24"/>
          <w:szCs w:val="24"/>
        </w:rPr>
      </w:pPr>
    </w:p>
    <w:p w14:paraId="6D0BE488" w14:textId="7C4B2067" w:rsidR="00010CE9" w:rsidRPr="00010CE9" w:rsidRDefault="00010CE9">
      <w:pPr>
        <w:rPr>
          <w:ins w:id="1851" w:author="Nick Joseph" w:date="2020-11-14T16:46:00Z"/>
          <w:rFonts w:ascii="Helvetica" w:hAnsi="Helvetica" w:cs="Helvetica"/>
          <w:sz w:val="24"/>
          <w:szCs w:val="24"/>
        </w:rPr>
      </w:pPr>
    </w:p>
    <w:p w14:paraId="6926F7F1" w14:textId="1702C161" w:rsidR="00010CE9" w:rsidRPr="00010CE9" w:rsidRDefault="00010CE9">
      <w:pPr>
        <w:rPr>
          <w:ins w:id="1852" w:author="Nick Joseph" w:date="2020-11-14T16:46:00Z"/>
          <w:rFonts w:ascii="Helvetica" w:hAnsi="Helvetica" w:cs="Helvetica"/>
          <w:sz w:val="24"/>
          <w:szCs w:val="24"/>
        </w:rPr>
      </w:pPr>
    </w:p>
    <w:p w14:paraId="5FC15E22" w14:textId="18452B86" w:rsidR="00010CE9" w:rsidRPr="00010CE9" w:rsidRDefault="00010CE9">
      <w:pPr>
        <w:rPr>
          <w:ins w:id="1853" w:author="Nick Joseph" w:date="2020-11-14T16:46:00Z"/>
          <w:rFonts w:ascii="Helvetica" w:hAnsi="Helvetica" w:cs="Helvetica"/>
          <w:sz w:val="24"/>
          <w:szCs w:val="24"/>
        </w:rPr>
      </w:pPr>
    </w:p>
    <w:p w14:paraId="30A3801C" w14:textId="0B767024" w:rsidR="00010CE9" w:rsidRPr="00010CE9" w:rsidRDefault="00010CE9">
      <w:pPr>
        <w:rPr>
          <w:ins w:id="1854" w:author="Nick Joseph" w:date="2020-11-14T16:46:00Z"/>
          <w:rFonts w:ascii="Helvetica" w:hAnsi="Helvetica" w:cs="Helvetica"/>
          <w:sz w:val="24"/>
          <w:szCs w:val="24"/>
        </w:rPr>
      </w:pPr>
    </w:p>
    <w:p w14:paraId="59B8D0DF" w14:textId="2231D2E8" w:rsidR="00010CE9" w:rsidRPr="00010CE9" w:rsidRDefault="00010CE9">
      <w:pPr>
        <w:rPr>
          <w:ins w:id="1855" w:author="Nick Joseph" w:date="2020-11-14T16:46:00Z"/>
          <w:rFonts w:ascii="Helvetica" w:hAnsi="Helvetica" w:cs="Helvetica"/>
          <w:sz w:val="24"/>
          <w:szCs w:val="24"/>
        </w:rPr>
      </w:pPr>
    </w:p>
    <w:p w14:paraId="6C74C43A" w14:textId="5698DCE1" w:rsidR="00010CE9" w:rsidRPr="00010CE9" w:rsidRDefault="00010CE9">
      <w:pPr>
        <w:rPr>
          <w:ins w:id="1856" w:author="Nick Joseph" w:date="2020-11-14T16:46:00Z"/>
          <w:rFonts w:ascii="Helvetica" w:hAnsi="Helvetica" w:cs="Helvetica"/>
          <w:sz w:val="24"/>
          <w:szCs w:val="24"/>
        </w:rPr>
      </w:pPr>
    </w:p>
    <w:p w14:paraId="415E8EA9" w14:textId="6393CAF3" w:rsidR="00010CE9" w:rsidRPr="00010CE9" w:rsidRDefault="00010CE9">
      <w:pPr>
        <w:rPr>
          <w:ins w:id="1857" w:author="Nick Joseph" w:date="2020-11-14T16:46:00Z"/>
          <w:rFonts w:ascii="Helvetica" w:hAnsi="Helvetica" w:cs="Helvetica"/>
          <w:sz w:val="24"/>
          <w:szCs w:val="24"/>
        </w:rPr>
      </w:pPr>
    </w:p>
    <w:p w14:paraId="37DDB926" w14:textId="5014BDB9" w:rsidR="00010CE9" w:rsidRPr="00010CE9" w:rsidRDefault="00010CE9">
      <w:pPr>
        <w:rPr>
          <w:ins w:id="1858" w:author="Nick Joseph" w:date="2020-11-14T16:46:00Z"/>
          <w:rFonts w:ascii="Helvetica" w:hAnsi="Helvetica" w:cs="Helvetica"/>
          <w:sz w:val="24"/>
          <w:szCs w:val="24"/>
        </w:rPr>
      </w:pPr>
    </w:p>
    <w:p w14:paraId="46BF30A8" w14:textId="2FBA7DB1" w:rsidR="00010CE9" w:rsidRPr="00010CE9" w:rsidRDefault="00010CE9">
      <w:pPr>
        <w:rPr>
          <w:ins w:id="1859" w:author="Nick Joseph" w:date="2020-11-14T16:46:00Z"/>
          <w:rFonts w:ascii="Helvetica" w:hAnsi="Helvetica" w:cs="Helvetica"/>
          <w:sz w:val="24"/>
          <w:szCs w:val="24"/>
        </w:rPr>
      </w:pPr>
    </w:p>
    <w:p w14:paraId="2074AEEB" w14:textId="37672904" w:rsidR="00010CE9" w:rsidRDefault="00010CE9" w:rsidP="00010CE9">
      <w:pPr>
        <w:rPr>
          <w:ins w:id="1860" w:author="Nick Joseph" w:date="2020-11-14T16:46:00Z"/>
          <w:rFonts w:ascii="Helvetica" w:hAnsi="Helvetica" w:cs="Helvetica"/>
          <w:sz w:val="24"/>
          <w:szCs w:val="24"/>
        </w:rPr>
      </w:pPr>
    </w:p>
    <w:p w14:paraId="0B9D4869" w14:textId="2BEFA256" w:rsidR="00010CE9" w:rsidRDefault="00010CE9" w:rsidP="00010CE9">
      <w:pPr>
        <w:ind w:firstLine="720"/>
        <w:rPr>
          <w:ins w:id="1861" w:author="Nick Joseph" w:date="2020-11-14T16:46:00Z"/>
          <w:rFonts w:ascii="Helvetica" w:hAnsi="Helvetica" w:cs="Helvetica"/>
          <w:sz w:val="24"/>
          <w:szCs w:val="24"/>
        </w:rPr>
      </w:pPr>
    </w:p>
    <w:p w14:paraId="23338DF1" w14:textId="03768358" w:rsidR="00010CE9" w:rsidRDefault="00010CE9" w:rsidP="00010CE9">
      <w:pPr>
        <w:rPr>
          <w:noProof/>
        </w:rPr>
      </w:pPr>
      <w:r>
        <w:rPr>
          <w:noProof/>
        </w:rPr>
        <w:lastRenderedPageBreak/>
        <w:drawing>
          <wp:inline distT="0" distB="0" distL="0" distR="0" wp14:anchorId="0DFDFD4D" wp14:editId="691168B2">
            <wp:extent cx="2752344" cy="16093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2344" cy="1609344"/>
                    </a:xfrm>
                    <a:prstGeom prst="rect">
                      <a:avLst/>
                    </a:prstGeom>
                  </pic:spPr>
                </pic:pic>
              </a:graphicData>
            </a:graphic>
          </wp:inline>
        </w:drawing>
      </w:r>
    </w:p>
    <w:p w14:paraId="4D452BBF" w14:textId="172642D1" w:rsidR="00010CE9" w:rsidRDefault="00010CE9" w:rsidP="00010CE9">
      <w:pPr>
        <w:rPr>
          <w:ins w:id="1862" w:author="Nick Joseph" w:date="2020-11-14T16:38:00Z"/>
          <w:rFonts w:ascii="Helvetica" w:hAnsi="Helvetica" w:cs="Helvetica"/>
          <w:sz w:val="24"/>
          <w:szCs w:val="24"/>
        </w:rPr>
      </w:pPr>
      <w:ins w:id="1863" w:author="Nick Joseph" w:date="2020-11-14T16:38:00Z">
        <w:r w:rsidRPr="009B23F2">
          <w:rPr>
            <w:rFonts w:ascii="Helvetica" w:hAnsi="Helvetica" w:cs="Helvetica"/>
            <w:b/>
            <w:bCs/>
            <w:sz w:val="24"/>
            <w:szCs w:val="24"/>
          </w:rPr>
          <w:t>Description</w:t>
        </w:r>
        <w:r>
          <w:rPr>
            <w:rFonts w:ascii="Helvetica" w:hAnsi="Helvetica" w:cs="Helvetica"/>
            <w:sz w:val="24"/>
            <w:szCs w:val="24"/>
          </w:rPr>
          <w:t xml:space="preserve">: This class represents a </w:t>
        </w:r>
      </w:ins>
      <w:r>
        <w:rPr>
          <w:rFonts w:ascii="Helvetica" w:hAnsi="Helvetica" w:cs="Helvetica"/>
          <w:sz w:val="24"/>
          <w:szCs w:val="24"/>
        </w:rPr>
        <w:t>grocery delivery order</w:t>
      </w:r>
      <w:ins w:id="1864" w:author="Nick Joseph" w:date="2020-11-14T16:38:00Z">
        <w:r>
          <w:rPr>
            <w:rFonts w:ascii="Helvetica" w:hAnsi="Helvetica" w:cs="Helvetica"/>
            <w:sz w:val="24"/>
            <w:szCs w:val="24"/>
          </w:rPr>
          <w:t xml:space="preserve"> of the GoGoGrocery application.</w:t>
        </w:r>
      </w:ins>
    </w:p>
    <w:p w14:paraId="71AC1A19" w14:textId="77777777" w:rsidR="00010CE9" w:rsidRDefault="00010CE9" w:rsidP="00010CE9">
      <w:pPr>
        <w:rPr>
          <w:ins w:id="1865" w:author="Nick Joseph" w:date="2020-11-14T16:38:00Z"/>
          <w:rFonts w:ascii="Helvetica" w:hAnsi="Helvetica" w:cs="Helvetica"/>
          <w:sz w:val="24"/>
          <w:szCs w:val="24"/>
        </w:rPr>
      </w:pPr>
      <w:ins w:id="1866" w:author="Nick Joseph" w:date="2020-11-14T16:38:00Z">
        <w:r w:rsidRPr="009B23F2">
          <w:rPr>
            <w:rFonts w:ascii="Helvetica" w:hAnsi="Helvetica" w:cs="Helvetica"/>
            <w:b/>
            <w:bCs/>
            <w:sz w:val="24"/>
            <w:szCs w:val="24"/>
          </w:rPr>
          <w:t>Visibility</w:t>
        </w:r>
        <w:r>
          <w:rPr>
            <w:rFonts w:ascii="Helvetica" w:hAnsi="Helvetica" w:cs="Helvetica"/>
            <w:sz w:val="24"/>
            <w:szCs w:val="24"/>
          </w:rPr>
          <w:t>: Public</w:t>
        </w:r>
      </w:ins>
    </w:p>
    <w:p w14:paraId="72721782" w14:textId="77777777" w:rsidR="00010CE9" w:rsidRDefault="00010CE9" w:rsidP="00010CE9">
      <w:pPr>
        <w:rPr>
          <w:ins w:id="1867" w:author="Nick Joseph" w:date="2020-11-14T16:38:00Z"/>
          <w:rFonts w:ascii="Helvetica" w:hAnsi="Helvetica" w:cs="Helvetica"/>
          <w:sz w:val="24"/>
          <w:szCs w:val="24"/>
        </w:rPr>
      </w:pPr>
      <w:ins w:id="1868" w:author="Nick Joseph" w:date="2020-11-14T16:38:00Z">
        <w:r w:rsidRPr="009B23F2">
          <w:rPr>
            <w:rFonts w:ascii="Helvetica" w:hAnsi="Helvetica" w:cs="Helvetica"/>
            <w:b/>
            <w:bCs/>
            <w:sz w:val="24"/>
            <w:szCs w:val="24"/>
          </w:rPr>
          <w:t>Is Abstract</w:t>
        </w:r>
        <w:r>
          <w:rPr>
            <w:rFonts w:ascii="Helvetica" w:hAnsi="Helvetica" w:cs="Helvetica"/>
            <w:sz w:val="24"/>
            <w:szCs w:val="24"/>
          </w:rPr>
          <w:t>: No</w:t>
        </w:r>
      </w:ins>
    </w:p>
    <w:tbl>
      <w:tblPr>
        <w:tblStyle w:val="TableGrid"/>
        <w:tblW w:w="10032" w:type="dxa"/>
        <w:tblInd w:w="-5" w:type="dxa"/>
        <w:tblLook w:val="04A0" w:firstRow="1" w:lastRow="0" w:firstColumn="1" w:lastColumn="0" w:noHBand="0" w:noVBand="1"/>
      </w:tblPr>
      <w:tblGrid>
        <w:gridCol w:w="2404"/>
        <w:gridCol w:w="1556"/>
        <w:gridCol w:w="843"/>
        <w:gridCol w:w="1046"/>
        <w:gridCol w:w="800"/>
        <w:gridCol w:w="1083"/>
        <w:gridCol w:w="1323"/>
        <w:gridCol w:w="977"/>
      </w:tblGrid>
      <w:tr w:rsidR="00010CE9" w14:paraId="5FEE6C3E" w14:textId="77777777" w:rsidTr="00010CE9">
        <w:trPr>
          <w:trHeight w:val="1022"/>
          <w:ins w:id="1869" w:author="Nick Joseph" w:date="2020-11-14T16:40:00Z"/>
        </w:trPr>
        <w:tc>
          <w:tcPr>
            <w:tcW w:w="2404" w:type="dxa"/>
          </w:tcPr>
          <w:p w14:paraId="6CB53E47" w14:textId="77777777" w:rsidR="00010CE9" w:rsidRPr="00DC5393" w:rsidRDefault="00010CE9" w:rsidP="003B2334">
            <w:pPr>
              <w:spacing w:before="240" w:after="240"/>
              <w:rPr>
                <w:ins w:id="1870" w:author="Nick Joseph" w:date="2020-11-14T16:40:00Z"/>
                <w:rFonts w:ascii="Helvetica" w:hAnsi="Helvetica" w:cs="Helvetica"/>
                <w:sz w:val="24"/>
                <w:szCs w:val="24"/>
              </w:rPr>
            </w:pPr>
            <w:ins w:id="1871" w:author="Nick Joseph" w:date="2020-11-14T16:40:00Z">
              <w:r w:rsidRPr="00DC5393">
                <w:rPr>
                  <w:rFonts w:ascii="Helvetica" w:hAnsi="Helvetica" w:cs="Helvetica"/>
                  <w:sz w:val="24"/>
                  <w:szCs w:val="24"/>
                </w:rPr>
                <w:t>Name</w:t>
              </w:r>
            </w:ins>
          </w:p>
        </w:tc>
        <w:tc>
          <w:tcPr>
            <w:tcW w:w="1556" w:type="dxa"/>
          </w:tcPr>
          <w:p w14:paraId="00231791" w14:textId="77777777" w:rsidR="00010CE9" w:rsidRPr="00DC5393" w:rsidRDefault="00010CE9" w:rsidP="003B2334">
            <w:pPr>
              <w:rPr>
                <w:ins w:id="1872" w:author="Nick Joseph" w:date="2020-11-14T16:40:00Z"/>
                <w:rFonts w:ascii="Helvetica" w:hAnsi="Helvetica" w:cs="Helvetica"/>
                <w:sz w:val="24"/>
                <w:szCs w:val="24"/>
              </w:rPr>
            </w:pPr>
            <w:ins w:id="1873" w:author="Nick Joseph" w:date="2020-11-14T16:40:00Z">
              <w:r w:rsidRPr="00DC5393">
                <w:rPr>
                  <w:rFonts w:ascii="Helvetica" w:hAnsi="Helvetica" w:cs="Helvetica"/>
                  <w:sz w:val="24"/>
                  <w:szCs w:val="24"/>
                </w:rPr>
                <w:t>Description</w:t>
              </w:r>
            </w:ins>
          </w:p>
        </w:tc>
        <w:tc>
          <w:tcPr>
            <w:tcW w:w="843" w:type="dxa"/>
          </w:tcPr>
          <w:p w14:paraId="5D4BCD32" w14:textId="77777777" w:rsidR="00010CE9" w:rsidRPr="00DC5393" w:rsidRDefault="00010CE9" w:rsidP="003B2334">
            <w:pPr>
              <w:rPr>
                <w:ins w:id="1874" w:author="Nick Joseph" w:date="2020-11-14T16:40:00Z"/>
                <w:rFonts w:ascii="Helvetica" w:hAnsi="Helvetica" w:cs="Helvetica"/>
                <w:sz w:val="24"/>
                <w:szCs w:val="24"/>
              </w:rPr>
            </w:pPr>
            <w:ins w:id="1875" w:author="Nick Joseph" w:date="2020-11-14T16:40:00Z">
              <w:r w:rsidRPr="00DC5393">
                <w:rPr>
                  <w:rFonts w:ascii="Helvetica" w:hAnsi="Helvetica" w:cs="Helvetica"/>
                  <w:sz w:val="24"/>
                  <w:szCs w:val="24"/>
                </w:rPr>
                <w:t>Data Type</w:t>
              </w:r>
            </w:ins>
          </w:p>
        </w:tc>
        <w:tc>
          <w:tcPr>
            <w:tcW w:w="1046" w:type="dxa"/>
          </w:tcPr>
          <w:p w14:paraId="400BE7DC" w14:textId="77777777" w:rsidR="00010CE9" w:rsidRPr="00DC5393" w:rsidRDefault="00010CE9" w:rsidP="003B2334">
            <w:pPr>
              <w:rPr>
                <w:ins w:id="1876" w:author="Nick Joseph" w:date="2020-11-14T16:40:00Z"/>
                <w:rFonts w:ascii="Helvetica" w:hAnsi="Helvetica" w:cs="Helvetica"/>
                <w:sz w:val="24"/>
                <w:szCs w:val="24"/>
              </w:rPr>
            </w:pPr>
            <w:ins w:id="1877" w:author="Nick Joseph" w:date="2020-11-14T16:40:00Z">
              <w:r w:rsidRPr="00DC5393">
                <w:rPr>
                  <w:rFonts w:ascii="Helvetica" w:hAnsi="Helvetica" w:cs="Helvetica"/>
                  <w:sz w:val="24"/>
                  <w:szCs w:val="24"/>
                </w:rPr>
                <w:t>Is Derived</w:t>
              </w:r>
            </w:ins>
          </w:p>
        </w:tc>
        <w:tc>
          <w:tcPr>
            <w:tcW w:w="800" w:type="dxa"/>
          </w:tcPr>
          <w:p w14:paraId="23CAABFB" w14:textId="77777777" w:rsidR="00010CE9" w:rsidRPr="00DC5393" w:rsidRDefault="00010CE9" w:rsidP="003B2334">
            <w:pPr>
              <w:rPr>
                <w:ins w:id="1878" w:author="Nick Joseph" w:date="2020-11-14T16:40:00Z"/>
                <w:rFonts w:ascii="Helvetica" w:hAnsi="Helvetica" w:cs="Helvetica"/>
                <w:sz w:val="24"/>
                <w:szCs w:val="24"/>
              </w:rPr>
            </w:pPr>
            <w:ins w:id="1879" w:author="Nick Joseph" w:date="2020-11-14T16:40:00Z">
              <w:r w:rsidRPr="00DC5393">
                <w:rPr>
                  <w:rFonts w:ascii="Helvetica" w:hAnsi="Helvetica" w:cs="Helvetica"/>
                  <w:sz w:val="24"/>
                  <w:szCs w:val="24"/>
                </w:rPr>
                <w:t>Is Read Only</w:t>
              </w:r>
            </w:ins>
          </w:p>
        </w:tc>
        <w:tc>
          <w:tcPr>
            <w:tcW w:w="1083" w:type="dxa"/>
          </w:tcPr>
          <w:p w14:paraId="3134737B" w14:textId="77777777" w:rsidR="00010CE9" w:rsidRPr="00DC5393" w:rsidRDefault="00010CE9" w:rsidP="003B2334">
            <w:pPr>
              <w:rPr>
                <w:ins w:id="1880" w:author="Nick Joseph" w:date="2020-11-14T16:40:00Z"/>
                <w:rFonts w:ascii="Helvetica" w:hAnsi="Helvetica" w:cs="Helvetica"/>
                <w:sz w:val="24"/>
                <w:szCs w:val="24"/>
              </w:rPr>
            </w:pPr>
            <w:ins w:id="1881" w:author="Nick Joseph" w:date="2020-11-14T16:40:00Z">
              <w:r w:rsidRPr="00DC5393">
                <w:rPr>
                  <w:rFonts w:ascii="Helvetica" w:hAnsi="Helvetica" w:cs="Helvetica"/>
                  <w:sz w:val="24"/>
                  <w:szCs w:val="24"/>
                </w:rPr>
                <w:t>Visibility</w:t>
              </w:r>
            </w:ins>
          </w:p>
        </w:tc>
        <w:tc>
          <w:tcPr>
            <w:tcW w:w="1323" w:type="dxa"/>
          </w:tcPr>
          <w:p w14:paraId="443F1179" w14:textId="77777777" w:rsidR="00010CE9" w:rsidRPr="00DC5393" w:rsidRDefault="00010CE9" w:rsidP="003B2334">
            <w:pPr>
              <w:rPr>
                <w:ins w:id="1882" w:author="Nick Joseph" w:date="2020-11-14T16:40:00Z"/>
                <w:rFonts w:ascii="Helvetica" w:hAnsi="Helvetica" w:cs="Helvetica"/>
                <w:sz w:val="24"/>
                <w:szCs w:val="24"/>
              </w:rPr>
            </w:pPr>
            <w:ins w:id="1883" w:author="Nick Joseph" w:date="2020-11-14T16:40:00Z">
              <w:r w:rsidRPr="00DC5393">
                <w:rPr>
                  <w:rFonts w:ascii="Helvetica" w:hAnsi="Helvetica" w:cs="Helvetica"/>
                  <w:sz w:val="24"/>
                  <w:szCs w:val="24"/>
                </w:rPr>
                <w:t>Multiplicity</w:t>
              </w:r>
            </w:ins>
          </w:p>
        </w:tc>
        <w:tc>
          <w:tcPr>
            <w:tcW w:w="977" w:type="dxa"/>
          </w:tcPr>
          <w:p w14:paraId="428E15FD" w14:textId="77777777" w:rsidR="00010CE9" w:rsidRDefault="00010CE9" w:rsidP="003B2334">
            <w:pPr>
              <w:rPr>
                <w:ins w:id="1884" w:author="Nick Joseph" w:date="2020-11-14T16:40:00Z"/>
                <w:rFonts w:ascii="Helvetica" w:hAnsi="Helvetica" w:cs="Helvetica"/>
                <w:sz w:val="24"/>
                <w:szCs w:val="24"/>
              </w:rPr>
            </w:pPr>
            <w:ins w:id="1885" w:author="Nick Joseph" w:date="2020-11-14T16:40:00Z">
              <w:r>
                <w:rPr>
                  <w:rFonts w:ascii="Helvetica" w:hAnsi="Helvetica" w:cs="Helvetica"/>
                  <w:sz w:val="24"/>
                  <w:szCs w:val="24"/>
                </w:rPr>
                <w:t>Default Value</w:t>
              </w:r>
            </w:ins>
          </w:p>
        </w:tc>
      </w:tr>
      <w:tr w:rsidR="00010CE9" w14:paraId="3E0C065F" w14:textId="77777777" w:rsidTr="00010CE9">
        <w:trPr>
          <w:trHeight w:val="803"/>
          <w:ins w:id="1886" w:author="Nick Joseph" w:date="2020-11-14T16:40:00Z"/>
        </w:trPr>
        <w:tc>
          <w:tcPr>
            <w:tcW w:w="2404" w:type="dxa"/>
          </w:tcPr>
          <w:p w14:paraId="58BB5E7D" w14:textId="41F7227B" w:rsidR="00010CE9" w:rsidRPr="00DC5393" w:rsidRDefault="00010CE9" w:rsidP="003B2334">
            <w:pPr>
              <w:spacing w:before="240" w:after="240"/>
              <w:rPr>
                <w:ins w:id="1887" w:author="Nick Joseph" w:date="2020-11-14T16:40:00Z"/>
                <w:rFonts w:ascii="Helvetica" w:hAnsi="Helvetica" w:cs="Helvetica"/>
                <w:sz w:val="24"/>
                <w:szCs w:val="24"/>
              </w:rPr>
            </w:pPr>
            <w:r>
              <w:rPr>
                <w:rFonts w:ascii="Helvetica" w:hAnsi="Helvetica" w:cs="Helvetica"/>
                <w:sz w:val="24"/>
                <w:szCs w:val="24"/>
              </w:rPr>
              <w:t>customerInformation</w:t>
            </w:r>
          </w:p>
        </w:tc>
        <w:tc>
          <w:tcPr>
            <w:tcW w:w="1556" w:type="dxa"/>
          </w:tcPr>
          <w:p w14:paraId="2724C4B1" w14:textId="2666E5E4" w:rsidR="00010CE9" w:rsidRPr="00DC5393" w:rsidRDefault="00010CE9" w:rsidP="003B2334">
            <w:pPr>
              <w:rPr>
                <w:ins w:id="1888" w:author="Nick Joseph" w:date="2020-11-14T16:40:00Z"/>
                <w:rFonts w:ascii="Helvetica" w:hAnsi="Helvetica" w:cs="Helvetica"/>
                <w:sz w:val="24"/>
                <w:szCs w:val="24"/>
              </w:rPr>
            </w:pPr>
            <w:r>
              <w:rPr>
                <w:rFonts w:ascii="Helvetica" w:hAnsi="Helvetica" w:cs="Helvetica"/>
                <w:sz w:val="24"/>
                <w:szCs w:val="24"/>
              </w:rPr>
              <w:t>An array that holds the customer’s information</w:t>
            </w:r>
          </w:p>
        </w:tc>
        <w:tc>
          <w:tcPr>
            <w:tcW w:w="843" w:type="dxa"/>
          </w:tcPr>
          <w:p w14:paraId="489A87A0" w14:textId="1461F3BB" w:rsidR="00010CE9" w:rsidRPr="00DC5393" w:rsidRDefault="00010CE9" w:rsidP="003B2334">
            <w:pPr>
              <w:rPr>
                <w:ins w:id="1889" w:author="Nick Joseph" w:date="2020-11-14T16:40:00Z"/>
                <w:rFonts w:ascii="Helvetica" w:hAnsi="Helvetica" w:cs="Helvetica"/>
                <w:sz w:val="24"/>
                <w:szCs w:val="24"/>
              </w:rPr>
            </w:pPr>
            <w:r>
              <w:rPr>
                <w:rFonts w:ascii="Helvetica" w:hAnsi="Helvetica" w:cs="Helvetica"/>
                <w:sz w:val="24"/>
                <w:szCs w:val="24"/>
              </w:rPr>
              <w:t>Array</w:t>
            </w:r>
          </w:p>
        </w:tc>
        <w:tc>
          <w:tcPr>
            <w:tcW w:w="1046" w:type="dxa"/>
          </w:tcPr>
          <w:p w14:paraId="6B51F058" w14:textId="77777777" w:rsidR="00010CE9" w:rsidRPr="00DC5393" w:rsidRDefault="00010CE9" w:rsidP="003B2334">
            <w:pPr>
              <w:rPr>
                <w:ins w:id="1890" w:author="Nick Joseph" w:date="2020-11-14T16:40:00Z"/>
                <w:rFonts w:ascii="Helvetica" w:hAnsi="Helvetica" w:cs="Helvetica"/>
                <w:sz w:val="24"/>
                <w:szCs w:val="24"/>
              </w:rPr>
            </w:pPr>
            <w:ins w:id="1891" w:author="Nick Joseph" w:date="2020-11-14T16:40:00Z">
              <w:r>
                <w:rPr>
                  <w:rFonts w:ascii="Helvetica" w:hAnsi="Helvetica" w:cs="Helvetica"/>
                  <w:sz w:val="24"/>
                  <w:szCs w:val="24"/>
                </w:rPr>
                <w:t>No</w:t>
              </w:r>
            </w:ins>
          </w:p>
        </w:tc>
        <w:tc>
          <w:tcPr>
            <w:tcW w:w="800" w:type="dxa"/>
          </w:tcPr>
          <w:p w14:paraId="417E5D66" w14:textId="77777777" w:rsidR="00010CE9" w:rsidRPr="00DC5393" w:rsidRDefault="00010CE9" w:rsidP="003B2334">
            <w:pPr>
              <w:rPr>
                <w:ins w:id="1892" w:author="Nick Joseph" w:date="2020-11-14T16:40:00Z"/>
                <w:rFonts w:ascii="Helvetica" w:hAnsi="Helvetica" w:cs="Helvetica"/>
                <w:sz w:val="24"/>
                <w:szCs w:val="24"/>
              </w:rPr>
            </w:pPr>
            <w:ins w:id="1893" w:author="Nick Joseph" w:date="2020-11-14T16:40:00Z">
              <w:r>
                <w:rPr>
                  <w:rFonts w:ascii="Helvetica" w:hAnsi="Helvetica" w:cs="Helvetica"/>
                  <w:sz w:val="24"/>
                  <w:szCs w:val="24"/>
                </w:rPr>
                <w:t>No</w:t>
              </w:r>
            </w:ins>
          </w:p>
        </w:tc>
        <w:tc>
          <w:tcPr>
            <w:tcW w:w="1083" w:type="dxa"/>
          </w:tcPr>
          <w:p w14:paraId="27D1EE98" w14:textId="77777777" w:rsidR="00010CE9" w:rsidRPr="00DC5393" w:rsidRDefault="00010CE9" w:rsidP="003B2334">
            <w:pPr>
              <w:rPr>
                <w:ins w:id="1894" w:author="Nick Joseph" w:date="2020-11-14T16:40:00Z"/>
                <w:rFonts w:ascii="Helvetica" w:hAnsi="Helvetica" w:cs="Helvetica"/>
                <w:sz w:val="24"/>
                <w:szCs w:val="24"/>
              </w:rPr>
            </w:pPr>
            <w:ins w:id="1895" w:author="Nick Joseph" w:date="2020-11-14T16:40:00Z">
              <w:r>
                <w:rPr>
                  <w:rFonts w:ascii="Helvetica" w:hAnsi="Helvetica" w:cs="Helvetica"/>
                  <w:sz w:val="24"/>
                  <w:szCs w:val="24"/>
                </w:rPr>
                <w:t>Private</w:t>
              </w:r>
            </w:ins>
          </w:p>
        </w:tc>
        <w:tc>
          <w:tcPr>
            <w:tcW w:w="1323" w:type="dxa"/>
          </w:tcPr>
          <w:p w14:paraId="3BBAFD35" w14:textId="77777777" w:rsidR="00010CE9" w:rsidRPr="00DC5393" w:rsidRDefault="00010CE9" w:rsidP="003B2334">
            <w:pPr>
              <w:rPr>
                <w:ins w:id="1896" w:author="Nick Joseph" w:date="2020-11-14T16:40:00Z"/>
                <w:rFonts w:ascii="Helvetica" w:hAnsi="Helvetica" w:cs="Helvetica"/>
                <w:sz w:val="24"/>
                <w:szCs w:val="24"/>
              </w:rPr>
            </w:pPr>
            <w:ins w:id="1897" w:author="Nick Joseph" w:date="2020-11-14T16:40:00Z">
              <w:r>
                <w:rPr>
                  <w:rFonts w:ascii="Helvetica" w:hAnsi="Helvetica" w:cs="Helvetica"/>
                  <w:sz w:val="24"/>
                  <w:szCs w:val="24"/>
                </w:rPr>
                <w:t>1</w:t>
              </w:r>
            </w:ins>
          </w:p>
        </w:tc>
        <w:tc>
          <w:tcPr>
            <w:tcW w:w="977" w:type="dxa"/>
          </w:tcPr>
          <w:p w14:paraId="0F90B8BE" w14:textId="77777777" w:rsidR="00010CE9" w:rsidRDefault="00010CE9" w:rsidP="003B2334">
            <w:pPr>
              <w:rPr>
                <w:ins w:id="1898" w:author="Nick Joseph" w:date="2020-11-14T16:40:00Z"/>
                <w:rFonts w:ascii="Helvetica" w:hAnsi="Helvetica" w:cs="Helvetica"/>
                <w:sz w:val="24"/>
                <w:szCs w:val="24"/>
              </w:rPr>
            </w:pPr>
            <w:ins w:id="1899" w:author="Nick Joseph" w:date="2020-11-14T16:40:00Z">
              <w:r>
                <w:rPr>
                  <w:rFonts w:ascii="Helvetica" w:hAnsi="Helvetica" w:cs="Helvetica"/>
                  <w:sz w:val="24"/>
                  <w:szCs w:val="24"/>
                </w:rPr>
                <w:t>None</w:t>
              </w:r>
            </w:ins>
          </w:p>
        </w:tc>
      </w:tr>
      <w:tr w:rsidR="00010CE9" w14:paraId="320AAE1C" w14:textId="77777777" w:rsidTr="00010CE9">
        <w:trPr>
          <w:trHeight w:val="784"/>
          <w:ins w:id="1900" w:author="Nick Joseph" w:date="2020-11-14T16:40:00Z"/>
        </w:trPr>
        <w:tc>
          <w:tcPr>
            <w:tcW w:w="2404" w:type="dxa"/>
          </w:tcPr>
          <w:p w14:paraId="6E5D50F0" w14:textId="4C4A9237" w:rsidR="00010CE9" w:rsidRPr="00DC5393" w:rsidRDefault="00010CE9" w:rsidP="003B2334">
            <w:pPr>
              <w:spacing w:before="240" w:after="240"/>
              <w:rPr>
                <w:ins w:id="1901" w:author="Nick Joseph" w:date="2020-11-14T16:40:00Z"/>
                <w:rFonts w:ascii="Helvetica" w:hAnsi="Helvetica" w:cs="Helvetica"/>
                <w:sz w:val="24"/>
                <w:szCs w:val="24"/>
              </w:rPr>
            </w:pPr>
            <w:r>
              <w:rPr>
                <w:rFonts w:ascii="Helvetica" w:hAnsi="Helvetica" w:cs="Helvetica"/>
                <w:sz w:val="24"/>
                <w:szCs w:val="24"/>
              </w:rPr>
              <w:t>groceryOrder</w:t>
            </w:r>
          </w:p>
        </w:tc>
        <w:tc>
          <w:tcPr>
            <w:tcW w:w="1556" w:type="dxa"/>
          </w:tcPr>
          <w:p w14:paraId="0CF6ECA5" w14:textId="2CBA1AFA" w:rsidR="00010CE9" w:rsidRPr="00DC5393" w:rsidRDefault="00010CE9" w:rsidP="003B2334">
            <w:pPr>
              <w:rPr>
                <w:ins w:id="1902" w:author="Nick Joseph" w:date="2020-11-14T16:40:00Z"/>
                <w:rFonts w:ascii="Helvetica" w:hAnsi="Helvetica" w:cs="Helvetica"/>
                <w:sz w:val="24"/>
                <w:szCs w:val="24"/>
              </w:rPr>
            </w:pPr>
            <w:r>
              <w:rPr>
                <w:rFonts w:ascii="Helvetica" w:hAnsi="Helvetica" w:cs="Helvetica"/>
                <w:sz w:val="24"/>
                <w:szCs w:val="24"/>
              </w:rPr>
              <w:t>An array that holds the customer’s name and their order</w:t>
            </w:r>
          </w:p>
        </w:tc>
        <w:tc>
          <w:tcPr>
            <w:tcW w:w="843" w:type="dxa"/>
          </w:tcPr>
          <w:p w14:paraId="77E12751" w14:textId="35D1DB14" w:rsidR="00010CE9" w:rsidRPr="00DC5393" w:rsidRDefault="00010CE9" w:rsidP="003B2334">
            <w:pPr>
              <w:rPr>
                <w:ins w:id="1903" w:author="Nick Joseph" w:date="2020-11-14T16:40:00Z"/>
                <w:rFonts w:ascii="Helvetica" w:hAnsi="Helvetica" w:cs="Helvetica"/>
                <w:sz w:val="24"/>
                <w:szCs w:val="24"/>
              </w:rPr>
            </w:pPr>
            <w:r>
              <w:rPr>
                <w:rFonts w:ascii="Helvetica" w:hAnsi="Helvetica" w:cs="Helvetica"/>
                <w:sz w:val="24"/>
                <w:szCs w:val="24"/>
              </w:rPr>
              <w:t>Array</w:t>
            </w:r>
          </w:p>
        </w:tc>
        <w:tc>
          <w:tcPr>
            <w:tcW w:w="1046" w:type="dxa"/>
          </w:tcPr>
          <w:p w14:paraId="13AE432B" w14:textId="77777777" w:rsidR="00010CE9" w:rsidRPr="00DC5393" w:rsidRDefault="00010CE9" w:rsidP="003B2334">
            <w:pPr>
              <w:rPr>
                <w:ins w:id="1904" w:author="Nick Joseph" w:date="2020-11-14T16:40:00Z"/>
                <w:rFonts w:ascii="Helvetica" w:hAnsi="Helvetica" w:cs="Helvetica"/>
                <w:sz w:val="24"/>
                <w:szCs w:val="24"/>
              </w:rPr>
            </w:pPr>
            <w:ins w:id="1905" w:author="Nick Joseph" w:date="2020-11-14T16:40:00Z">
              <w:r>
                <w:rPr>
                  <w:rFonts w:ascii="Helvetica" w:hAnsi="Helvetica" w:cs="Helvetica"/>
                  <w:sz w:val="24"/>
                  <w:szCs w:val="24"/>
                </w:rPr>
                <w:t>No</w:t>
              </w:r>
            </w:ins>
          </w:p>
        </w:tc>
        <w:tc>
          <w:tcPr>
            <w:tcW w:w="800" w:type="dxa"/>
          </w:tcPr>
          <w:p w14:paraId="1F537C19" w14:textId="77777777" w:rsidR="00010CE9" w:rsidRPr="00DC5393" w:rsidRDefault="00010CE9" w:rsidP="003B2334">
            <w:pPr>
              <w:rPr>
                <w:ins w:id="1906" w:author="Nick Joseph" w:date="2020-11-14T16:40:00Z"/>
                <w:rFonts w:ascii="Helvetica" w:hAnsi="Helvetica" w:cs="Helvetica"/>
                <w:sz w:val="24"/>
                <w:szCs w:val="24"/>
              </w:rPr>
            </w:pPr>
            <w:ins w:id="1907" w:author="Nick Joseph" w:date="2020-11-14T16:40:00Z">
              <w:r>
                <w:rPr>
                  <w:rFonts w:ascii="Helvetica" w:hAnsi="Helvetica" w:cs="Helvetica"/>
                  <w:sz w:val="24"/>
                  <w:szCs w:val="24"/>
                </w:rPr>
                <w:t>No</w:t>
              </w:r>
            </w:ins>
          </w:p>
        </w:tc>
        <w:tc>
          <w:tcPr>
            <w:tcW w:w="1083" w:type="dxa"/>
          </w:tcPr>
          <w:p w14:paraId="60CC9CC1" w14:textId="77777777" w:rsidR="00010CE9" w:rsidRPr="00DC5393" w:rsidRDefault="00010CE9" w:rsidP="003B2334">
            <w:pPr>
              <w:rPr>
                <w:ins w:id="1908" w:author="Nick Joseph" w:date="2020-11-14T16:40:00Z"/>
                <w:rFonts w:ascii="Helvetica" w:hAnsi="Helvetica" w:cs="Helvetica"/>
                <w:sz w:val="24"/>
                <w:szCs w:val="24"/>
              </w:rPr>
            </w:pPr>
            <w:ins w:id="1909" w:author="Nick Joseph" w:date="2020-11-14T16:40:00Z">
              <w:r>
                <w:rPr>
                  <w:rFonts w:ascii="Helvetica" w:hAnsi="Helvetica" w:cs="Helvetica"/>
                  <w:sz w:val="24"/>
                  <w:szCs w:val="24"/>
                </w:rPr>
                <w:t>Private</w:t>
              </w:r>
            </w:ins>
          </w:p>
        </w:tc>
        <w:tc>
          <w:tcPr>
            <w:tcW w:w="1323" w:type="dxa"/>
          </w:tcPr>
          <w:p w14:paraId="24A67181" w14:textId="77777777" w:rsidR="00010CE9" w:rsidRPr="00DC5393" w:rsidRDefault="00010CE9" w:rsidP="003B2334">
            <w:pPr>
              <w:rPr>
                <w:ins w:id="1910" w:author="Nick Joseph" w:date="2020-11-14T16:40:00Z"/>
                <w:rFonts w:ascii="Helvetica" w:hAnsi="Helvetica" w:cs="Helvetica"/>
                <w:sz w:val="24"/>
                <w:szCs w:val="24"/>
              </w:rPr>
            </w:pPr>
            <w:ins w:id="1911" w:author="Nick Joseph" w:date="2020-11-14T16:40:00Z">
              <w:r>
                <w:rPr>
                  <w:rFonts w:ascii="Helvetica" w:hAnsi="Helvetica" w:cs="Helvetica"/>
                  <w:sz w:val="24"/>
                  <w:szCs w:val="24"/>
                </w:rPr>
                <w:t>1</w:t>
              </w:r>
            </w:ins>
          </w:p>
        </w:tc>
        <w:tc>
          <w:tcPr>
            <w:tcW w:w="977" w:type="dxa"/>
          </w:tcPr>
          <w:p w14:paraId="205D3017" w14:textId="77777777" w:rsidR="00010CE9" w:rsidRDefault="00010CE9" w:rsidP="003B2334">
            <w:pPr>
              <w:rPr>
                <w:ins w:id="1912" w:author="Nick Joseph" w:date="2020-11-14T16:40:00Z"/>
                <w:rFonts w:ascii="Helvetica" w:hAnsi="Helvetica" w:cs="Helvetica"/>
                <w:sz w:val="24"/>
                <w:szCs w:val="24"/>
              </w:rPr>
            </w:pPr>
            <w:ins w:id="1913" w:author="Nick Joseph" w:date="2020-11-14T16:40:00Z">
              <w:r>
                <w:rPr>
                  <w:rFonts w:ascii="Helvetica" w:hAnsi="Helvetica" w:cs="Helvetica"/>
                  <w:sz w:val="24"/>
                  <w:szCs w:val="24"/>
                </w:rPr>
                <w:t>None</w:t>
              </w:r>
            </w:ins>
          </w:p>
        </w:tc>
      </w:tr>
    </w:tbl>
    <w:p w14:paraId="74997798" w14:textId="1528DD7C" w:rsidR="00010CE9" w:rsidRDefault="00010CE9" w:rsidP="00010CE9">
      <w:pPr>
        <w:rPr>
          <w:rFonts w:ascii="Helvetica" w:hAnsi="Helvetica" w:cs="Helvetica"/>
          <w:sz w:val="24"/>
          <w:szCs w:val="24"/>
        </w:rPr>
      </w:pPr>
    </w:p>
    <w:p w14:paraId="5BC59C3C" w14:textId="192EEAC6" w:rsidR="00010CE9" w:rsidRPr="00010CE9" w:rsidRDefault="00010CE9" w:rsidP="00010CE9">
      <w:pPr>
        <w:rPr>
          <w:rFonts w:ascii="Helvetica" w:hAnsi="Helvetica" w:cs="Helvetica"/>
          <w:b/>
          <w:bCs/>
          <w:sz w:val="24"/>
          <w:szCs w:val="24"/>
        </w:rPr>
      </w:pPr>
      <w:r w:rsidRPr="00010CE9">
        <w:rPr>
          <w:rFonts w:ascii="Helvetica" w:hAnsi="Helvetica" w:cs="Helvetica"/>
          <w:b/>
          <w:bCs/>
          <w:sz w:val="24"/>
          <w:szCs w:val="24"/>
        </w:rPr>
        <w:t xml:space="preserve">Operations: </w:t>
      </w:r>
    </w:p>
    <w:tbl>
      <w:tblPr>
        <w:tblStyle w:val="TableGrid"/>
        <w:tblW w:w="9985" w:type="dxa"/>
        <w:tblLook w:val="04A0" w:firstRow="1" w:lastRow="0" w:firstColumn="1" w:lastColumn="0" w:noHBand="0" w:noVBand="1"/>
      </w:tblPr>
      <w:tblGrid>
        <w:gridCol w:w="2591"/>
        <w:gridCol w:w="3196"/>
        <w:gridCol w:w="1557"/>
        <w:gridCol w:w="1335"/>
        <w:gridCol w:w="1306"/>
        <w:tblGridChange w:id="1914">
          <w:tblGrid>
            <w:gridCol w:w="2284"/>
            <w:gridCol w:w="307"/>
            <w:gridCol w:w="3074"/>
            <w:gridCol w:w="122"/>
            <w:gridCol w:w="1498"/>
            <w:gridCol w:w="59"/>
            <w:gridCol w:w="1291"/>
            <w:gridCol w:w="44"/>
            <w:gridCol w:w="1306"/>
          </w:tblGrid>
        </w:tblGridChange>
      </w:tblGrid>
      <w:tr w:rsidR="00010CE9" w14:paraId="511B2AE9" w14:textId="77777777" w:rsidTr="003B2334">
        <w:trPr>
          <w:ins w:id="1915" w:author="Nick Joseph" w:date="2020-11-14T16:39:00Z"/>
        </w:trPr>
        <w:tc>
          <w:tcPr>
            <w:tcW w:w="2284" w:type="dxa"/>
          </w:tcPr>
          <w:p w14:paraId="447D0A12" w14:textId="77777777" w:rsidR="00010CE9" w:rsidRPr="009B23F2" w:rsidRDefault="00010CE9" w:rsidP="003B2334">
            <w:pPr>
              <w:spacing w:before="240" w:after="240"/>
              <w:rPr>
                <w:ins w:id="1916" w:author="Nick Joseph" w:date="2020-11-14T16:39:00Z"/>
                <w:rFonts w:ascii="Helvetica" w:hAnsi="Helvetica" w:cs="Helvetica"/>
                <w:b/>
                <w:bCs/>
                <w:sz w:val="24"/>
                <w:szCs w:val="24"/>
              </w:rPr>
            </w:pPr>
            <w:ins w:id="1917" w:author="Nick Joseph" w:date="2020-11-14T16:39:00Z">
              <w:r w:rsidRPr="009B23F2">
                <w:rPr>
                  <w:rFonts w:ascii="Helvetica" w:hAnsi="Helvetica" w:cs="Helvetica"/>
                  <w:b/>
                  <w:bCs/>
                  <w:sz w:val="24"/>
                  <w:szCs w:val="24"/>
                </w:rPr>
                <w:t>Name</w:t>
              </w:r>
            </w:ins>
          </w:p>
        </w:tc>
        <w:tc>
          <w:tcPr>
            <w:tcW w:w="3381" w:type="dxa"/>
          </w:tcPr>
          <w:p w14:paraId="0BF8313B" w14:textId="77777777" w:rsidR="00010CE9" w:rsidRPr="009B23F2" w:rsidRDefault="00010CE9" w:rsidP="003B2334">
            <w:pPr>
              <w:spacing w:before="240" w:after="240"/>
              <w:rPr>
                <w:ins w:id="1918" w:author="Nick Joseph" w:date="2020-11-14T16:39:00Z"/>
                <w:rFonts w:ascii="Helvetica" w:hAnsi="Helvetica" w:cs="Helvetica"/>
                <w:b/>
                <w:bCs/>
                <w:sz w:val="24"/>
                <w:szCs w:val="24"/>
              </w:rPr>
            </w:pPr>
            <w:ins w:id="1919" w:author="Nick Joseph" w:date="2020-11-14T16:39:00Z">
              <w:r w:rsidRPr="009B23F2">
                <w:rPr>
                  <w:rFonts w:ascii="Helvetica" w:hAnsi="Helvetica" w:cs="Helvetica"/>
                  <w:b/>
                  <w:bCs/>
                  <w:sz w:val="24"/>
                  <w:szCs w:val="24"/>
                </w:rPr>
                <w:t>Description</w:t>
              </w:r>
            </w:ins>
          </w:p>
        </w:tc>
        <w:tc>
          <w:tcPr>
            <w:tcW w:w="1620" w:type="dxa"/>
          </w:tcPr>
          <w:p w14:paraId="4B854BFF" w14:textId="77777777" w:rsidR="00010CE9" w:rsidRPr="009B23F2" w:rsidRDefault="00010CE9" w:rsidP="003B2334">
            <w:pPr>
              <w:spacing w:before="240" w:after="240"/>
              <w:rPr>
                <w:ins w:id="1920" w:author="Nick Joseph" w:date="2020-11-14T16:39:00Z"/>
                <w:rFonts w:ascii="Helvetica" w:hAnsi="Helvetica" w:cs="Helvetica"/>
                <w:b/>
                <w:bCs/>
                <w:sz w:val="24"/>
                <w:szCs w:val="24"/>
              </w:rPr>
            </w:pPr>
            <w:ins w:id="1921" w:author="Nick Joseph" w:date="2020-11-14T16:39:00Z">
              <w:r w:rsidRPr="009B23F2">
                <w:rPr>
                  <w:rFonts w:ascii="Helvetica" w:hAnsi="Helvetica" w:cs="Helvetica"/>
                  <w:b/>
                  <w:bCs/>
                  <w:sz w:val="24"/>
                  <w:szCs w:val="24"/>
                </w:rPr>
                <w:t>Return Type</w:t>
              </w:r>
            </w:ins>
          </w:p>
        </w:tc>
        <w:tc>
          <w:tcPr>
            <w:tcW w:w="1350" w:type="dxa"/>
          </w:tcPr>
          <w:p w14:paraId="53C14BE1" w14:textId="77777777" w:rsidR="00010CE9" w:rsidRPr="009B23F2" w:rsidRDefault="00010CE9" w:rsidP="003B2334">
            <w:pPr>
              <w:spacing w:before="240" w:after="240"/>
              <w:rPr>
                <w:ins w:id="1922" w:author="Nick Joseph" w:date="2020-11-14T16:39:00Z"/>
                <w:rFonts w:ascii="Helvetica" w:hAnsi="Helvetica" w:cs="Helvetica"/>
                <w:b/>
                <w:bCs/>
                <w:sz w:val="24"/>
                <w:szCs w:val="24"/>
              </w:rPr>
            </w:pPr>
            <w:ins w:id="1923" w:author="Nick Joseph" w:date="2020-11-14T16:39:00Z">
              <w:r w:rsidRPr="009B23F2">
                <w:rPr>
                  <w:rFonts w:ascii="Helvetica" w:hAnsi="Helvetica" w:cs="Helvetica"/>
                  <w:b/>
                  <w:bCs/>
                  <w:sz w:val="24"/>
                  <w:szCs w:val="24"/>
                </w:rPr>
                <w:t>Visibility</w:t>
              </w:r>
            </w:ins>
          </w:p>
        </w:tc>
        <w:tc>
          <w:tcPr>
            <w:tcW w:w="1350" w:type="dxa"/>
          </w:tcPr>
          <w:p w14:paraId="3988D333" w14:textId="77777777" w:rsidR="00010CE9" w:rsidRPr="009B23F2" w:rsidRDefault="00010CE9" w:rsidP="003B2334">
            <w:pPr>
              <w:spacing w:before="240" w:after="240"/>
              <w:rPr>
                <w:ins w:id="1924" w:author="Nick Joseph" w:date="2020-11-14T16:39:00Z"/>
                <w:rFonts w:ascii="Helvetica" w:hAnsi="Helvetica" w:cs="Helvetica"/>
                <w:b/>
                <w:bCs/>
                <w:sz w:val="24"/>
                <w:szCs w:val="24"/>
              </w:rPr>
            </w:pPr>
            <w:ins w:id="1925" w:author="Nick Joseph" w:date="2020-11-14T16:39:00Z">
              <w:r w:rsidRPr="009B23F2">
                <w:rPr>
                  <w:rFonts w:ascii="Helvetica" w:hAnsi="Helvetica" w:cs="Helvetica"/>
                  <w:b/>
                  <w:bCs/>
                  <w:sz w:val="24"/>
                  <w:szCs w:val="24"/>
                </w:rPr>
                <w:t>Is Query</w:t>
              </w:r>
            </w:ins>
          </w:p>
        </w:tc>
      </w:tr>
      <w:tr w:rsidR="00010CE9" w14:paraId="0BAB99DC" w14:textId="77777777" w:rsidTr="003B2334">
        <w:tblPrEx>
          <w:tblW w:w="9985" w:type="dxa"/>
          <w:tblPrExChange w:id="1926" w:author="Nick Joseph" w:date="2020-11-14T16:42:00Z">
            <w:tblPrEx>
              <w:tblW w:w="9985" w:type="dxa"/>
            </w:tblPrEx>
          </w:tblPrExChange>
        </w:tblPrEx>
        <w:trPr>
          <w:trHeight w:val="836"/>
          <w:ins w:id="1927" w:author="Nick Joseph" w:date="2020-11-14T16:39:00Z"/>
        </w:trPr>
        <w:tc>
          <w:tcPr>
            <w:tcW w:w="2284" w:type="dxa"/>
            <w:tcPrChange w:id="1928" w:author="Nick Joseph" w:date="2020-11-14T16:42:00Z">
              <w:tcPr>
                <w:tcW w:w="2284" w:type="dxa"/>
              </w:tcPr>
            </w:tcPrChange>
          </w:tcPr>
          <w:p w14:paraId="1A4A0F41" w14:textId="270F79C5" w:rsidR="00010CE9" w:rsidRPr="009B23F2" w:rsidRDefault="00010CE9">
            <w:pPr>
              <w:spacing w:before="240" w:after="240"/>
              <w:rPr>
                <w:ins w:id="1929" w:author="Nick Joseph" w:date="2020-11-14T16:39:00Z"/>
                <w:rFonts w:ascii="Helvetica" w:hAnsi="Helvetica" w:cs="Helvetica"/>
                <w:sz w:val="24"/>
                <w:szCs w:val="24"/>
              </w:rPr>
              <w:pPrChange w:id="1930" w:author="Nick Joseph" w:date="2020-11-14T16:43:00Z">
                <w:pPr/>
              </w:pPrChange>
            </w:pPr>
            <w:r>
              <w:rPr>
                <w:rFonts w:ascii="Helvetica" w:hAnsi="Helvetica" w:cs="Helvetica"/>
                <w:sz w:val="24"/>
                <w:szCs w:val="24"/>
              </w:rPr>
              <w:t>calcDeliveryRoutes</w:t>
            </w:r>
          </w:p>
        </w:tc>
        <w:tc>
          <w:tcPr>
            <w:tcW w:w="3381" w:type="dxa"/>
            <w:tcPrChange w:id="1931" w:author="Nick Joseph" w:date="2020-11-14T16:42:00Z">
              <w:tcPr>
                <w:tcW w:w="3381" w:type="dxa"/>
                <w:gridSpan w:val="2"/>
              </w:tcPr>
            </w:tcPrChange>
          </w:tcPr>
          <w:p w14:paraId="2637E597" w14:textId="662AA194" w:rsidR="00010CE9" w:rsidRPr="009B23F2" w:rsidRDefault="00010CE9" w:rsidP="003B2334">
            <w:pPr>
              <w:rPr>
                <w:ins w:id="1932" w:author="Nick Joseph" w:date="2020-11-14T16:39:00Z"/>
                <w:rFonts w:ascii="Helvetica" w:hAnsi="Helvetica" w:cs="Helvetica"/>
                <w:sz w:val="24"/>
                <w:szCs w:val="24"/>
              </w:rPr>
            </w:pPr>
            <w:r>
              <w:rPr>
                <w:rFonts w:ascii="Helvetica" w:hAnsi="Helvetica" w:cs="Helvetica"/>
                <w:sz w:val="24"/>
                <w:szCs w:val="24"/>
              </w:rPr>
              <w:t>Calculates a delivery route for the driver based on the customer’s address.</w:t>
            </w:r>
          </w:p>
        </w:tc>
        <w:tc>
          <w:tcPr>
            <w:tcW w:w="1620" w:type="dxa"/>
            <w:tcPrChange w:id="1933" w:author="Nick Joseph" w:date="2020-11-14T16:42:00Z">
              <w:tcPr>
                <w:tcW w:w="1620" w:type="dxa"/>
                <w:gridSpan w:val="2"/>
              </w:tcPr>
            </w:tcPrChange>
          </w:tcPr>
          <w:p w14:paraId="496F9571" w14:textId="77777777" w:rsidR="00010CE9" w:rsidRPr="009B23F2" w:rsidRDefault="00010CE9" w:rsidP="003B2334">
            <w:pPr>
              <w:rPr>
                <w:ins w:id="1934" w:author="Nick Joseph" w:date="2020-11-14T16:39:00Z"/>
                <w:rFonts w:ascii="Helvetica" w:hAnsi="Helvetica" w:cs="Helvetica"/>
                <w:sz w:val="24"/>
                <w:szCs w:val="24"/>
              </w:rPr>
            </w:pPr>
            <w:ins w:id="1935" w:author="Nick Joseph" w:date="2020-11-14T16:39:00Z">
              <w:r>
                <w:rPr>
                  <w:rFonts w:ascii="Helvetica" w:hAnsi="Helvetica" w:cs="Helvetica"/>
                  <w:sz w:val="24"/>
                  <w:szCs w:val="24"/>
                </w:rPr>
                <w:t>None</w:t>
              </w:r>
            </w:ins>
          </w:p>
        </w:tc>
        <w:tc>
          <w:tcPr>
            <w:tcW w:w="1350" w:type="dxa"/>
            <w:tcPrChange w:id="1936" w:author="Nick Joseph" w:date="2020-11-14T16:42:00Z">
              <w:tcPr>
                <w:tcW w:w="1350" w:type="dxa"/>
                <w:gridSpan w:val="2"/>
              </w:tcPr>
            </w:tcPrChange>
          </w:tcPr>
          <w:p w14:paraId="58C4E3BF" w14:textId="77777777" w:rsidR="00010CE9" w:rsidRPr="009B23F2" w:rsidRDefault="00010CE9" w:rsidP="003B2334">
            <w:pPr>
              <w:rPr>
                <w:ins w:id="1937" w:author="Nick Joseph" w:date="2020-11-14T16:39:00Z"/>
                <w:rFonts w:ascii="Helvetica" w:hAnsi="Helvetica" w:cs="Helvetica"/>
                <w:sz w:val="24"/>
                <w:szCs w:val="24"/>
              </w:rPr>
            </w:pPr>
            <w:ins w:id="1938" w:author="Nick Joseph" w:date="2020-11-14T16:39:00Z">
              <w:r>
                <w:rPr>
                  <w:rFonts w:ascii="Helvetica" w:hAnsi="Helvetica" w:cs="Helvetica"/>
                  <w:sz w:val="24"/>
                  <w:szCs w:val="24"/>
                </w:rPr>
                <w:t>Public</w:t>
              </w:r>
            </w:ins>
          </w:p>
        </w:tc>
        <w:tc>
          <w:tcPr>
            <w:tcW w:w="1350" w:type="dxa"/>
            <w:tcPrChange w:id="1939" w:author="Nick Joseph" w:date="2020-11-14T16:42:00Z">
              <w:tcPr>
                <w:tcW w:w="1350" w:type="dxa"/>
                <w:gridSpan w:val="2"/>
              </w:tcPr>
            </w:tcPrChange>
          </w:tcPr>
          <w:p w14:paraId="1461EC1C" w14:textId="66FC42B6" w:rsidR="00010CE9" w:rsidRPr="009B23F2" w:rsidRDefault="00010CE9" w:rsidP="003B2334">
            <w:pPr>
              <w:rPr>
                <w:ins w:id="1940" w:author="Nick Joseph" w:date="2020-11-14T16:39:00Z"/>
                <w:rFonts w:ascii="Helvetica" w:hAnsi="Helvetica" w:cs="Helvetica"/>
                <w:sz w:val="24"/>
                <w:szCs w:val="24"/>
              </w:rPr>
            </w:pPr>
            <w:r>
              <w:rPr>
                <w:rFonts w:ascii="Helvetica" w:hAnsi="Helvetica" w:cs="Helvetica"/>
                <w:sz w:val="24"/>
                <w:szCs w:val="24"/>
              </w:rPr>
              <w:t>Yes</w:t>
            </w:r>
          </w:p>
        </w:tc>
      </w:tr>
      <w:tr w:rsidR="00010CE9" w14:paraId="44DB317B" w14:textId="77777777" w:rsidTr="003B2334">
        <w:trPr>
          <w:trHeight w:val="836"/>
        </w:trPr>
        <w:tc>
          <w:tcPr>
            <w:tcW w:w="2284" w:type="dxa"/>
          </w:tcPr>
          <w:p w14:paraId="19D2A68A" w14:textId="2E8CB756" w:rsidR="00010CE9" w:rsidRDefault="00010CE9" w:rsidP="003B2334">
            <w:pPr>
              <w:spacing w:before="240" w:after="240"/>
              <w:rPr>
                <w:rFonts w:ascii="Helvetica" w:hAnsi="Helvetica" w:cs="Helvetica"/>
                <w:sz w:val="24"/>
                <w:szCs w:val="24"/>
              </w:rPr>
            </w:pPr>
            <w:r>
              <w:rPr>
                <w:rFonts w:ascii="Helvetica" w:hAnsi="Helvetica" w:cs="Helvetica"/>
                <w:sz w:val="24"/>
                <w:szCs w:val="24"/>
              </w:rPr>
              <w:t>displayDeliveryRoutes</w:t>
            </w:r>
          </w:p>
        </w:tc>
        <w:tc>
          <w:tcPr>
            <w:tcW w:w="3381" w:type="dxa"/>
          </w:tcPr>
          <w:p w14:paraId="414BCB1C" w14:textId="61C695CC" w:rsidR="00010CE9" w:rsidRDefault="00010CE9" w:rsidP="003B2334">
            <w:pPr>
              <w:rPr>
                <w:rFonts w:ascii="Helvetica" w:hAnsi="Helvetica" w:cs="Helvetica"/>
                <w:sz w:val="24"/>
                <w:szCs w:val="24"/>
              </w:rPr>
            </w:pPr>
            <w:r>
              <w:rPr>
                <w:rFonts w:ascii="Helvetica" w:hAnsi="Helvetica" w:cs="Helvetica"/>
                <w:sz w:val="24"/>
                <w:szCs w:val="24"/>
              </w:rPr>
              <w:t>Displays the delivery address to the driver</w:t>
            </w:r>
          </w:p>
        </w:tc>
        <w:tc>
          <w:tcPr>
            <w:tcW w:w="1620" w:type="dxa"/>
          </w:tcPr>
          <w:p w14:paraId="13BBB5E2" w14:textId="7386939B" w:rsidR="00010CE9" w:rsidRDefault="00010CE9" w:rsidP="003B2334">
            <w:pPr>
              <w:rPr>
                <w:rFonts w:ascii="Helvetica" w:hAnsi="Helvetica" w:cs="Helvetica"/>
                <w:sz w:val="24"/>
                <w:szCs w:val="24"/>
              </w:rPr>
            </w:pPr>
            <w:r>
              <w:rPr>
                <w:rFonts w:ascii="Helvetica" w:hAnsi="Helvetica" w:cs="Helvetica"/>
                <w:sz w:val="24"/>
                <w:szCs w:val="24"/>
              </w:rPr>
              <w:t>None</w:t>
            </w:r>
          </w:p>
        </w:tc>
        <w:tc>
          <w:tcPr>
            <w:tcW w:w="1350" w:type="dxa"/>
          </w:tcPr>
          <w:p w14:paraId="233D683C" w14:textId="6CA2FD94" w:rsidR="00010CE9" w:rsidRDefault="00010CE9" w:rsidP="003B2334">
            <w:pPr>
              <w:rPr>
                <w:rFonts w:ascii="Helvetica" w:hAnsi="Helvetica" w:cs="Helvetica"/>
                <w:sz w:val="24"/>
                <w:szCs w:val="24"/>
              </w:rPr>
            </w:pPr>
            <w:r>
              <w:rPr>
                <w:rFonts w:ascii="Helvetica" w:hAnsi="Helvetica" w:cs="Helvetica"/>
                <w:sz w:val="24"/>
                <w:szCs w:val="24"/>
              </w:rPr>
              <w:t>Public</w:t>
            </w:r>
          </w:p>
        </w:tc>
        <w:tc>
          <w:tcPr>
            <w:tcW w:w="1350" w:type="dxa"/>
          </w:tcPr>
          <w:p w14:paraId="05D48411" w14:textId="00801AC1" w:rsidR="00010CE9" w:rsidRDefault="00010CE9" w:rsidP="003B2334">
            <w:pPr>
              <w:rPr>
                <w:rFonts w:ascii="Helvetica" w:hAnsi="Helvetica" w:cs="Helvetica"/>
                <w:sz w:val="24"/>
                <w:szCs w:val="24"/>
              </w:rPr>
            </w:pPr>
            <w:r>
              <w:rPr>
                <w:rFonts w:ascii="Helvetica" w:hAnsi="Helvetica" w:cs="Helvetica"/>
                <w:sz w:val="24"/>
                <w:szCs w:val="24"/>
              </w:rPr>
              <w:t>Yes</w:t>
            </w:r>
          </w:p>
        </w:tc>
      </w:tr>
    </w:tbl>
    <w:p w14:paraId="458A2DC5" w14:textId="77777777" w:rsidR="00010CE9" w:rsidRDefault="00010CE9" w:rsidP="00010CE9">
      <w:pPr>
        <w:rPr>
          <w:rFonts w:ascii="Helvetica" w:hAnsi="Helvetica" w:cs="Helvetica"/>
          <w:b/>
          <w:bCs/>
          <w:sz w:val="24"/>
          <w:szCs w:val="24"/>
        </w:rPr>
      </w:pPr>
    </w:p>
    <w:p w14:paraId="72098E32" w14:textId="77777777" w:rsidR="00010CE9" w:rsidRDefault="00010CE9" w:rsidP="00010CE9">
      <w:pPr>
        <w:rPr>
          <w:rFonts w:ascii="Helvetica" w:hAnsi="Helvetica" w:cs="Helvetica"/>
          <w:b/>
          <w:bCs/>
          <w:sz w:val="24"/>
          <w:szCs w:val="24"/>
        </w:rPr>
      </w:pPr>
    </w:p>
    <w:p w14:paraId="250F8841" w14:textId="5FEAE381" w:rsidR="00010CE9" w:rsidRPr="00010CE9" w:rsidRDefault="00010CE9" w:rsidP="00010CE9">
      <w:pPr>
        <w:rPr>
          <w:rFonts w:ascii="Helvetica" w:hAnsi="Helvetica" w:cs="Helvetica"/>
          <w:b/>
          <w:bCs/>
          <w:sz w:val="24"/>
          <w:szCs w:val="24"/>
        </w:rPr>
      </w:pPr>
      <w:r w:rsidRPr="00010CE9">
        <w:rPr>
          <w:rFonts w:ascii="Helvetica" w:hAnsi="Helvetica" w:cs="Helvetica"/>
          <w:b/>
          <w:bCs/>
          <w:sz w:val="24"/>
          <w:szCs w:val="24"/>
        </w:rPr>
        <w:lastRenderedPageBreak/>
        <w:t>Processing Outlines:</w:t>
      </w:r>
    </w:p>
    <w:p w14:paraId="58361817" w14:textId="5126A70D" w:rsidR="00010CE9" w:rsidRPr="00010CE9" w:rsidRDefault="00010CE9" w:rsidP="00010CE9">
      <w:pPr>
        <w:pStyle w:val="ListParagraph"/>
        <w:numPr>
          <w:ilvl w:val="0"/>
          <w:numId w:val="57"/>
        </w:numPr>
        <w:rPr>
          <w:rFonts w:ascii="Helvetica" w:hAnsi="Helvetica" w:cs="Helvetica"/>
          <w:sz w:val="24"/>
          <w:szCs w:val="24"/>
        </w:rPr>
      </w:pPr>
      <w:r w:rsidRPr="00010CE9">
        <w:rPr>
          <w:rFonts w:ascii="Helvetica" w:hAnsi="Helvetica" w:cs="Helvetica"/>
          <w:sz w:val="24"/>
          <w:szCs w:val="24"/>
        </w:rPr>
        <w:t>calcDeliveryRoutes()</w:t>
      </w:r>
    </w:p>
    <w:p w14:paraId="52E379BC" w14:textId="57C477D9" w:rsidR="00010CE9" w:rsidRDefault="00010CE9" w:rsidP="00010CE9">
      <w:pPr>
        <w:ind w:left="1440"/>
        <w:rPr>
          <w:rFonts w:ascii="Helvetica" w:hAnsi="Helvetica" w:cs="Helvetica"/>
          <w:sz w:val="24"/>
          <w:szCs w:val="24"/>
        </w:rPr>
      </w:pPr>
      <w:r>
        <w:rPr>
          <w:rFonts w:ascii="Helvetica" w:hAnsi="Helvetica" w:cs="Helvetica"/>
          <w:sz w:val="24"/>
          <w:szCs w:val="24"/>
        </w:rPr>
        <w:t>Use the integrated MapKit styled tool to calculate routes to the customer’s address.</w:t>
      </w:r>
    </w:p>
    <w:p w14:paraId="03790176" w14:textId="789ED9AD" w:rsidR="00010CE9" w:rsidRDefault="00010CE9" w:rsidP="00010CE9">
      <w:pPr>
        <w:ind w:left="720" w:firstLine="720"/>
        <w:rPr>
          <w:rFonts w:ascii="Helvetica" w:hAnsi="Helvetica" w:cs="Helvetica"/>
          <w:sz w:val="24"/>
          <w:szCs w:val="24"/>
        </w:rPr>
      </w:pPr>
      <w:r>
        <w:rPr>
          <w:rFonts w:ascii="Helvetica" w:hAnsi="Helvetica" w:cs="Helvetica"/>
          <w:sz w:val="24"/>
          <w:szCs w:val="24"/>
        </w:rPr>
        <w:t>Generate the directions</w:t>
      </w:r>
    </w:p>
    <w:p w14:paraId="0111A954" w14:textId="70B2C41B" w:rsidR="00010CE9" w:rsidRDefault="00010CE9" w:rsidP="00010CE9">
      <w:pPr>
        <w:ind w:left="720" w:firstLine="720"/>
        <w:rPr>
          <w:rFonts w:ascii="Helvetica" w:hAnsi="Helvetica" w:cs="Helvetica"/>
          <w:sz w:val="24"/>
          <w:szCs w:val="24"/>
        </w:rPr>
      </w:pPr>
      <w:r>
        <w:rPr>
          <w:rFonts w:ascii="Helvetica" w:hAnsi="Helvetica" w:cs="Helvetica"/>
          <w:sz w:val="24"/>
          <w:szCs w:val="24"/>
        </w:rPr>
        <w:t>Output directions</w:t>
      </w:r>
    </w:p>
    <w:p w14:paraId="2E3354EB" w14:textId="7CB1C628" w:rsidR="00010CE9" w:rsidRPr="00010CE9" w:rsidRDefault="00010CE9" w:rsidP="00010CE9">
      <w:pPr>
        <w:pStyle w:val="ListParagraph"/>
        <w:numPr>
          <w:ilvl w:val="0"/>
          <w:numId w:val="57"/>
        </w:numPr>
        <w:rPr>
          <w:rFonts w:ascii="Helvetica" w:hAnsi="Helvetica" w:cs="Helvetica"/>
          <w:sz w:val="24"/>
          <w:szCs w:val="24"/>
        </w:rPr>
      </w:pPr>
      <w:r w:rsidRPr="00010CE9">
        <w:rPr>
          <w:rFonts w:ascii="Helvetica" w:hAnsi="Helvetica" w:cs="Helvetica"/>
          <w:sz w:val="24"/>
          <w:szCs w:val="24"/>
        </w:rPr>
        <w:t>displayDeliveryRoutes()</w:t>
      </w:r>
    </w:p>
    <w:p w14:paraId="01305E98" w14:textId="7FB49939" w:rsidR="00010CE9" w:rsidRDefault="00010CE9" w:rsidP="00010CE9">
      <w:pPr>
        <w:rPr>
          <w:rFonts w:ascii="Helvetica" w:hAnsi="Helvetica" w:cs="Helvetica"/>
          <w:sz w:val="24"/>
          <w:szCs w:val="24"/>
        </w:rPr>
      </w:pPr>
      <w:r>
        <w:rPr>
          <w:rFonts w:ascii="Helvetica" w:hAnsi="Helvetica" w:cs="Helvetica"/>
          <w:sz w:val="24"/>
          <w:szCs w:val="24"/>
        </w:rPr>
        <w:tab/>
      </w:r>
      <w:r>
        <w:rPr>
          <w:rFonts w:ascii="Helvetica" w:hAnsi="Helvetica" w:cs="Helvetica"/>
          <w:sz w:val="24"/>
          <w:szCs w:val="24"/>
        </w:rPr>
        <w:tab/>
        <w:t>Returns customer name and delivery address</w:t>
      </w:r>
    </w:p>
    <w:p w14:paraId="03248BB8" w14:textId="2C10BE5A" w:rsidR="00010CE9" w:rsidRDefault="00010CE9" w:rsidP="00010CE9">
      <w:pPr>
        <w:rPr>
          <w:rFonts w:ascii="Helvetica" w:hAnsi="Helvetica" w:cs="Helvetica"/>
          <w:sz w:val="24"/>
          <w:szCs w:val="24"/>
        </w:rPr>
      </w:pPr>
    </w:p>
    <w:p w14:paraId="1963587E" w14:textId="1346A36E" w:rsidR="00010CE9" w:rsidRDefault="00010CE9" w:rsidP="00010CE9">
      <w:pPr>
        <w:rPr>
          <w:rFonts w:ascii="Helvetica" w:hAnsi="Helvetica" w:cs="Helvetica"/>
          <w:sz w:val="24"/>
          <w:szCs w:val="24"/>
        </w:rPr>
      </w:pPr>
    </w:p>
    <w:p w14:paraId="17F87BA5" w14:textId="0FDB42AC" w:rsidR="00010CE9" w:rsidRDefault="00010CE9" w:rsidP="00010CE9">
      <w:pPr>
        <w:rPr>
          <w:rFonts w:ascii="Helvetica" w:hAnsi="Helvetica" w:cs="Helvetica"/>
          <w:sz w:val="24"/>
          <w:szCs w:val="24"/>
        </w:rPr>
      </w:pPr>
    </w:p>
    <w:p w14:paraId="69996C9D" w14:textId="3DE8C2B7" w:rsidR="00010CE9" w:rsidRDefault="00010CE9" w:rsidP="00010CE9">
      <w:pPr>
        <w:rPr>
          <w:rFonts w:ascii="Helvetica" w:hAnsi="Helvetica" w:cs="Helvetica"/>
          <w:sz w:val="24"/>
          <w:szCs w:val="24"/>
        </w:rPr>
      </w:pPr>
    </w:p>
    <w:p w14:paraId="2582ADBD" w14:textId="214FFB89" w:rsidR="00010CE9" w:rsidRDefault="00010CE9" w:rsidP="00010CE9">
      <w:pPr>
        <w:rPr>
          <w:rFonts w:ascii="Helvetica" w:hAnsi="Helvetica" w:cs="Helvetica"/>
          <w:sz w:val="24"/>
          <w:szCs w:val="24"/>
        </w:rPr>
      </w:pPr>
    </w:p>
    <w:p w14:paraId="14718260" w14:textId="61A35AEA" w:rsidR="00010CE9" w:rsidRDefault="00010CE9" w:rsidP="00010CE9">
      <w:pPr>
        <w:rPr>
          <w:rFonts w:ascii="Helvetica" w:hAnsi="Helvetica" w:cs="Helvetica"/>
          <w:sz w:val="24"/>
          <w:szCs w:val="24"/>
        </w:rPr>
      </w:pPr>
    </w:p>
    <w:p w14:paraId="52E3AC22" w14:textId="034F6820" w:rsidR="00010CE9" w:rsidRDefault="00010CE9" w:rsidP="00010CE9">
      <w:pPr>
        <w:rPr>
          <w:rFonts w:ascii="Helvetica" w:hAnsi="Helvetica" w:cs="Helvetica"/>
          <w:sz w:val="24"/>
          <w:szCs w:val="24"/>
        </w:rPr>
      </w:pPr>
    </w:p>
    <w:p w14:paraId="185A49F3" w14:textId="5AD3BD34" w:rsidR="00010CE9" w:rsidRDefault="00010CE9" w:rsidP="00010CE9">
      <w:pPr>
        <w:rPr>
          <w:rFonts w:ascii="Helvetica" w:hAnsi="Helvetica" w:cs="Helvetica"/>
          <w:sz w:val="24"/>
          <w:szCs w:val="24"/>
        </w:rPr>
      </w:pPr>
    </w:p>
    <w:p w14:paraId="080E6124" w14:textId="2AB14F1D" w:rsidR="00010CE9" w:rsidRDefault="00010CE9" w:rsidP="00010CE9">
      <w:pPr>
        <w:rPr>
          <w:rFonts w:ascii="Helvetica" w:hAnsi="Helvetica" w:cs="Helvetica"/>
          <w:sz w:val="24"/>
          <w:szCs w:val="24"/>
        </w:rPr>
      </w:pPr>
    </w:p>
    <w:p w14:paraId="6F34C561" w14:textId="5684FCC5" w:rsidR="00010CE9" w:rsidRDefault="00010CE9" w:rsidP="00010CE9">
      <w:pPr>
        <w:rPr>
          <w:rFonts w:ascii="Helvetica" w:hAnsi="Helvetica" w:cs="Helvetica"/>
          <w:sz w:val="24"/>
          <w:szCs w:val="24"/>
        </w:rPr>
      </w:pPr>
    </w:p>
    <w:p w14:paraId="46E1E603" w14:textId="6341CFC3" w:rsidR="00010CE9" w:rsidRDefault="00010CE9" w:rsidP="00010CE9">
      <w:pPr>
        <w:rPr>
          <w:rFonts w:ascii="Helvetica" w:hAnsi="Helvetica" w:cs="Helvetica"/>
          <w:sz w:val="24"/>
          <w:szCs w:val="24"/>
        </w:rPr>
      </w:pPr>
    </w:p>
    <w:p w14:paraId="36597A48" w14:textId="21B4F28D" w:rsidR="00010CE9" w:rsidRDefault="00010CE9" w:rsidP="00010CE9">
      <w:pPr>
        <w:rPr>
          <w:rFonts w:ascii="Helvetica" w:hAnsi="Helvetica" w:cs="Helvetica"/>
          <w:sz w:val="24"/>
          <w:szCs w:val="24"/>
        </w:rPr>
      </w:pPr>
    </w:p>
    <w:p w14:paraId="35C9CF42" w14:textId="77777777" w:rsidR="00010CE9" w:rsidRDefault="00010CE9" w:rsidP="00010CE9">
      <w:pPr>
        <w:rPr>
          <w:rFonts w:ascii="Helvetica" w:hAnsi="Helvetica" w:cs="Helvetica"/>
          <w:sz w:val="24"/>
          <w:szCs w:val="24"/>
        </w:rPr>
      </w:pPr>
    </w:p>
    <w:p w14:paraId="7511487D" w14:textId="64C37AF4" w:rsidR="00010CE9" w:rsidRDefault="00010CE9" w:rsidP="00010CE9">
      <w:pPr>
        <w:rPr>
          <w:noProof/>
        </w:rPr>
      </w:pPr>
      <w:r>
        <w:rPr>
          <w:noProof/>
        </w:rPr>
        <w:lastRenderedPageBreak/>
        <w:drawing>
          <wp:inline distT="0" distB="0" distL="0" distR="0" wp14:anchorId="0F52195B" wp14:editId="5BA3701B">
            <wp:extent cx="2905603" cy="227484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6725" cy="2283556"/>
                    </a:xfrm>
                    <a:prstGeom prst="rect">
                      <a:avLst/>
                    </a:prstGeom>
                  </pic:spPr>
                </pic:pic>
              </a:graphicData>
            </a:graphic>
          </wp:inline>
        </w:drawing>
      </w:r>
    </w:p>
    <w:p w14:paraId="0232CCC6" w14:textId="6A057EC1" w:rsidR="00010CE9" w:rsidRDefault="00010CE9" w:rsidP="00010CE9">
      <w:pPr>
        <w:rPr>
          <w:ins w:id="1941" w:author="Nick Joseph" w:date="2020-11-14T16:38:00Z"/>
          <w:rFonts w:ascii="Helvetica" w:hAnsi="Helvetica" w:cs="Helvetica"/>
          <w:sz w:val="24"/>
          <w:szCs w:val="24"/>
        </w:rPr>
      </w:pPr>
      <w:ins w:id="1942" w:author="Nick Joseph" w:date="2020-11-14T16:38:00Z">
        <w:r w:rsidRPr="009B23F2">
          <w:rPr>
            <w:rFonts w:ascii="Helvetica" w:hAnsi="Helvetica" w:cs="Helvetica"/>
            <w:b/>
            <w:bCs/>
            <w:sz w:val="24"/>
            <w:szCs w:val="24"/>
          </w:rPr>
          <w:t>Description</w:t>
        </w:r>
        <w:r>
          <w:rPr>
            <w:rFonts w:ascii="Helvetica" w:hAnsi="Helvetica" w:cs="Helvetica"/>
            <w:sz w:val="24"/>
            <w:szCs w:val="24"/>
          </w:rPr>
          <w:t xml:space="preserve">: This class represents a </w:t>
        </w:r>
      </w:ins>
      <w:r>
        <w:rPr>
          <w:rFonts w:ascii="Helvetica" w:hAnsi="Helvetica" w:cs="Helvetica"/>
          <w:sz w:val="24"/>
          <w:szCs w:val="24"/>
        </w:rPr>
        <w:t>staff</w:t>
      </w:r>
      <w:ins w:id="1943" w:author="Nick Joseph" w:date="2020-11-14T16:38:00Z">
        <w:r>
          <w:rPr>
            <w:rFonts w:ascii="Helvetica" w:hAnsi="Helvetica" w:cs="Helvetica"/>
            <w:sz w:val="24"/>
            <w:szCs w:val="24"/>
          </w:rPr>
          <w:t xml:space="preserve"> of the GoGoGrocery application.</w:t>
        </w:r>
      </w:ins>
    </w:p>
    <w:p w14:paraId="71E67269" w14:textId="77777777" w:rsidR="00010CE9" w:rsidRDefault="00010CE9" w:rsidP="00010CE9">
      <w:pPr>
        <w:rPr>
          <w:ins w:id="1944" w:author="Nick Joseph" w:date="2020-11-14T16:38:00Z"/>
          <w:rFonts w:ascii="Helvetica" w:hAnsi="Helvetica" w:cs="Helvetica"/>
          <w:sz w:val="24"/>
          <w:szCs w:val="24"/>
        </w:rPr>
      </w:pPr>
      <w:ins w:id="1945" w:author="Nick Joseph" w:date="2020-11-14T16:38:00Z">
        <w:r w:rsidRPr="009B23F2">
          <w:rPr>
            <w:rFonts w:ascii="Helvetica" w:hAnsi="Helvetica" w:cs="Helvetica"/>
            <w:b/>
            <w:bCs/>
            <w:sz w:val="24"/>
            <w:szCs w:val="24"/>
          </w:rPr>
          <w:t>Visibility</w:t>
        </w:r>
        <w:r>
          <w:rPr>
            <w:rFonts w:ascii="Helvetica" w:hAnsi="Helvetica" w:cs="Helvetica"/>
            <w:sz w:val="24"/>
            <w:szCs w:val="24"/>
          </w:rPr>
          <w:t>: Public</w:t>
        </w:r>
      </w:ins>
    </w:p>
    <w:p w14:paraId="30C025FA" w14:textId="77777777" w:rsidR="00010CE9" w:rsidRDefault="00010CE9" w:rsidP="00010CE9">
      <w:pPr>
        <w:rPr>
          <w:ins w:id="1946" w:author="Nick Joseph" w:date="2020-11-14T16:38:00Z"/>
          <w:rFonts w:ascii="Helvetica" w:hAnsi="Helvetica" w:cs="Helvetica"/>
          <w:sz w:val="24"/>
          <w:szCs w:val="24"/>
        </w:rPr>
      </w:pPr>
      <w:ins w:id="1947" w:author="Nick Joseph" w:date="2020-11-14T16:38:00Z">
        <w:r w:rsidRPr="009B23F2">
          <w:rPr>
            <w:rFonts w:ascii="Helvetica" w:hAnsi="Helvetica" w:cs="Helvetica"/>
            <w:b/>
            <w:bCs/>
            <w:sz w:val="24"/>
            <w:szCs w:val="24"/>
          </w:rPr>
          <w:t>Is Abstract</w:t>
        </w:r>
        <w:r>
          <w:rPr>
            <w:rFonts w:ascii="Helvetica" w:hAnsi="Helvetica" w:cs="Helvetica"/>
            <w:sz w:val="24"/>
            <w:szCs w:val="24"/>
          </w:rPr>
          <w:t>: No</w:t>
        </w:r>
      </w:ins>
    </w:p>
    <w:tbl>
      <w:tblPr>
        <w:tblStyle w:val="TableGrid"/>
        <w:tblW w:w="10427" w:type="dxa"/>
        <w:tblLook w:val="04A0" w:firstRow="1" w:lastRow="0" w:firstColumn="1" w:lastColumn="0" w:noHBand="0" w:noVBand="1"/>
      </w:tblPr>
      <w:tblGrid>
        <w:gridCol w:w="1795"/>
        <w:gridCol w:w="2573"/>
        <w:gridCol w:w="843"/>
        <w:gridCol w:w="1043"/>
        <w:gridCol w:w="790"/>
        <w:gridCol w:w="1083"/>
        <w:gridCol w:w="1323"/>
        <w:gridCol w:w="977"/>
      </w:tblGrid>
      <w:tr w:rsidR="00010CE9" w14:paraId="60932E85" w14:textId="77777777" w:rsidTr="00010CE9">
        <w:trPr>
          <w:trHeight w:val="982"/>
          <w:ins w:id="1948" w:author="Nick Joseph" w:date="2020-11-12T20:38:00Z"/>
        </w:trPr>
        <w:tc>
          <w:tcPr>
            <w:tcW w:w="1795" w:type="dxa"/>
          </w:tcPr>
          <w:p w14:paraId="768AD395" w14:textId="77777777" w:rsidR="00010CE9" w:rsidRPr="00DC5393" w:rsidRDefault="00010CE9">
            <w:pPr>
              <w:spacing w:before="240" w:after="240"/>
              <w:rPr>
                <w:ins w:id="1949" w:author="Nick Joseph" w:date="2020-11-12T20:38:00Z"/>
                <w:rFonts w:ascii="Helvetica" w:hAnsi="Helvetica" w:cs="Helvetica"/>
                <w:sz w:val="24"/>
                <w:szCs w:val="24"/>
              </w:rPr>
              <w:pPrChange w:id="1950" w:author="Nick Joseph" w:date="2020-11-12T20:39:00Z">
                <w:pPr/>
              </w:pPrChange>
            </w:pPr>
            <w:ins w:id="1951" w:author="Nick Joseph" w:date="2020-11-12T20:38:00Z">
              <w:r w:rsidRPr="00DC5393">
                <w:rPr>
                  <w:rFonts w:ascii="Helvetica" w:hAnsi="Helvetica" w:cs="Helvetica"/>
                  <w:sz w:val="24"/>
                  <w:szCs w:val="24"/>
                </w:rPr>
                <w:t>Name</w:t>
              </w:r>
            </w:ins>
          </w:p>
        </w:tc>
        <w:tc>
          <w:tcPr>
            <w:tcW w:w="2573" w:type="dxa"/>
          </w:tcPr>
          <w:p w14:paraId="46E3E8D3" w14:textId="77777777" w:rsidR="00010CE9" w:rsidRPr="00DC5393" w:rsidRDefault="00010CE9" w:rsidP="003B2334">
            <w:pPr>
              <w:rPr>
                <w:ins w:id="1952" w:author="Nick Joseph" w:date="2020-11-12T20:38:00Z"/>
                <w:rFonts w:ascii="Helvetica" w:hAnsi="Helvetica" w:cs="Helvetica"/>
                <w:sz w:val="24"/>
                <w:szCs w:val="24"/>
              </w:rPr>
            </w:pPr>
            <w:ins w:id="1953" w:author="Nick Joseph" w:date="2020-11-12T20:39:00Z">
              <w:r w:rsidRPr="00DC5393">
                <w:rPr>
                  <w:rFonts w:ascii="Helvetica" w:hAnsi="Helvetica" w:cs="Helvetica"/>
                  <w:sz w:val="24"/>
                  <w:szCs w:val="24"/>
                </w:rPr>
                <w:t>Description</w:t>
              </w:r>
            </w:ins>
          </w:p>
        </w:tc>
        <w:tc>
          <w:tcPr>
            <w:tcW w:w="843" w:type="dxa"/>
          </w:tcPr>
          <w:p w14:paraId="3067BD7F" w14:textId="77777777" w:rsidR="00010CE9" w:rsidRPr="00DC5393" w:rsidRDefault="00010CE9" w:rsidP="003B2334">
            <w:pPr>
              <w:rPr>
                <w:ins w:id="1954" w:author="Nick Joseph" w:date="2020-11-12T20:38:00Z"/>
                <w:rFonts w:ascii="Helvetica" w:hAnsi="Helvetica" w:cs="Helvetica"/>
                <w:sz w:val="24"/>
                <w:szCs w:val="24"/>
              </w:rPr>
            </w:pPr>
            <w:ins w:id="1955" w:author="Nick Joseph" w:date="2020-11-12T20:39:00Z">
              <w:r w:rsidRPr="00DC5393">
                <w:rPr>
                  <w:rFonts w:ascii="Helvetica" w:hAnsi="Helvetica" w:cs="Helvetica"/>
                  <w:sz w:val="24"/>
                  <w:szCs w:val="24"/>
                </w:rPr>
                <w:t>Data Type</w:t>
              </w:r>
            </w:ins>
          </w:p>
        </w:tc>
        <w:tc>
          <w:tcPr>
            <w:tcW w:w="1043" w:type="dxa"/>
          </w:tcPr>
          <w:p w14:paraId="16DD789F" w14:textId="77777777" w:rsidR="00010CE9" w:rsidRPr="00DC5393" w:rsidRDefault="00010CE9" w:rsidP="003B2334">
            <w:pPr>
              <w:rPr>
                <w:ins w:id="1956" w:author="Nick Joseph" w:date="2020-11-12T20:38:00Z"/>
                <w:rFonts w:ascii="Helvetica" w:hAnsi="Helvetica" w:cs="Helvetica"/>
                <w:sz w:val="24"/>
                <w:szCs w:val="24"/>
              </w:rPr>
            </w:pPr>
            <w:ins w:id="1957" w:author="Nick Joseph" w:date="2020-11-12T20:39:00Z">
              <w:r w:rsidRPr="00DC5393">
                <w:rPr>
                  <w:rFonts w:ascii="Helvetica" w:hAnsi="Helvetica" w:cs="Helvetica"/>
                  <w:sz w:val="24"/>
                  <w:szCs w:val="24"/>
                </w:rPr>
                <w:t>Is Derived</w:t>
              </w:r>
            </w:ins>
          </w:p>
        </w:tc>
        <w:tc>
          <w:tcPr>
            <w:tcW w:w="790" w:type="dxa"/>
          </w:tcPr>
          <w:p w14:paraId="49692A2D" w14:textId="77777777" w:rsidR="00010CE9" w:rsidRPr="00DC5393" w:rsidRDefault="00010CE9" w:rsidP="003B2334">
            <w:pPr>
              <w:rPr>
                <w:ins w:id="1958" w:author="Nick Joseph" w:date="2020-11-12T20:38:00Z"/>
                <w:rFonts w:ascii="Helvetica" w:hAnsi="Helvetica" w:cs="Helvetica"/>
                <w:sz w:val="24"/>
                <w:szCs w:val="24"/>
              </w:rPr>
            </w:pPr>
            <w:ins w:id="1959" w:author="Nick Joseph" w:date="2020-11-12T20:39:00Z">
              <w:r w:rsidRPr="00DC5393">
                <w:rPr>
                  <w:rFonts w:ascii="Helvetica" w:hAnsi="Helvetica" w:cs="Helvetica"/>
                  <w:sz w:val="24"/>
                  <w:szCs w:val="24"/>
                </w:rPr>
                <w:t>Is Read Only</w:t>
              </w:r>
            </w:ins>
          </w:p>
        </w:tc>
        <w:tc>
          <w:tcPr>
            <w:tcW w:w="1083" w:type="dxa"/>
          </w:tcPr>
          <w:p w14:paraId="6283E5F3" w14:textId="77777777" w:rsidR="00010CE9" w:rsidRPr="00DC5393" w:rsidRDefault="00010CE9" w:rsidP="003B2334">
            <w:pPr>
              <w:rPr>
                <w:ins w:id="1960" w:author="Nick Joseph" w:date="2020-11-12T20:38:00Z"/>
                <w:rFonts w:ascii="Helvetica" w:hAnsi="Helvetica" w:cs="Helvetica"/>
                <w:sz w:val="24"/>
                <w:szCs w:val="24"/>
              </w:rPr>
            </w:pPr>
            <w:ins w:id="1961" w:author="Nick Joseph" w:date="2020-11-12T20:39:00Z">
              <w:r w:rsidRPr="00DC5393">
                <w:rPr>
                  <w:rFonts w:ascii="Helvetica" w:hAnsi="Helvetica" w:cs="Helvetica"/>
                  <w:sz w:val="24"/>
                  <w:szCs w:val="24"/>
                </w:rPr>
                <w:t>Visibility</w:t>
              </w:r>
            </w:ins>
          </w:p>
        </w:tc>
        <w:tc>
          <w:tcPr>
            <w:tcW w:w="1323" w:type="dxa"/>
          </w:tcPr>
          <w:p w14:paraId="791980CD" w14:textId="77777777" w:rsidR="00010CE9" w:rsidRPr="00DC5393" w:rsidRDefault="00010CE9" w:rsidP="003B2334">
            <w:pPr>
              <w:rPr>
                <w:ins w:id="1962" w:author="Nick Joseph" w:date="2020-11-12T20:38:00Z"/>
                <w:rFonts w:ascii="Helvetica" w:hAnsi="Helvetica" w:cs="Helvetica"/>
                <w:sz w:val="24"/>
                <w:szCs w:val="24"/>
              </w:rPr>
            </w:pPr>
            <w:ins w:id="1963" w:author="Nick Joseph" w:date="2020-11-12T20:40:00Z">
              <w:r w:rsidRPr="00DC5393">
                <w:rPr>
                  <w:rFonts w:ascii="Helvetica" w:hAnsi="Helvetica" w:cs="Helvetica"/>
                  <w:sz w:val="24"/>
                  <w:szCs w:val="24"/>
                </w:rPr>
                <w:t>Multiplicity</w:t>
              </w:r>
            </w:ins>
          </w:p>
        </w:tc>
        <w:tc>
          <w:tcPr>
            <w:tcW w:w="977" w:type="dxa"/>
          </w:tcPr>
          <w:p w14:paraId="626F3D65" w14:textId="77777777" w:rsidR="00010CE9" w:rsidRDefault="00010CE9" w:rsidP="003B2334">
            <w:pPr>
              <w:rPr>
                <w:ins w:id="1964" w:author="Nick Joseph" w:date="2020-11-12T20:38:00Z"/>
                <w:rFonts w:ascii="Helvetica" w:hAnsi="Helvetica" w:cs="Helvetica"/>
                <w:sz w:val="24"/>
                <w:szCs w:val="24"/>
              </w:rPr>
            </w:pPr>
            <w:ins w:id="1965" w:author="Nick Joseph" w:date="2020-11-12T20:40:00Z">
              <w:r>
                <w:rPr>
                  <w:rFonts w:ascii="Helvetica" w:hAnsi="Helvetica" w:cs="Helvetica"/>
                  <w:sz w:val="24"/>
                  <w:szCs w:val="24"/>
                </w:rPr>
                <w:t>Default Value</w:t>
              </w:r>
            </w:ins>
          </w:p>
        </w:tc>
      </w:tr>
      <w:tr w:rsidR="00010CE9" w14:paraId="14B8E18A" w14:textId="77777777" w:rsidTr="00010CE9">
        <w:trPr>
          <w:trHeight w:val="771"/>
          <w:ins w:id="1966" w:author="Nick Joseph" w:date="2020-11-12T20:38:00Z"/>
        </w:trPr>
        <w:tc>
          <w:tcPr>
            <w:tcW w:w="1795" w:type="dxa"/>
          </w:tcPr>
          <w:p w14:paraId="096C9490" w14:textId="4075D6E1" w:rsidR="00010CE9" w:rsidRPr="00DC5393" w:rsidRDefault="00010CE9">
            <w:pPr>
              <w:spacing w:before="240" w:after="240"/>
              <w:rPr>
                <w:ins w:id="1967" w:author="Nick Joseph" w:date="2020-11-12T20:38:00Z"/>
                <w:rFonts w:ascii="Helvetica" w:hAnsi="Helvetica" w:cs="Helvetica"/>
                <w:sz w:val="24"/>
                <w:szCs w:val="24"/>
              </w:rPr>
              <w:pPrChange w:id="1968" w:author="Nick Joseph" w:date="2020-11-12T20:39:00Z">
                <w:pPr/>
              </w:pPrChange>
            </w:pPr>
            <w:r>
              <w:rPr>
                <w:rFonts w:ascii="Helvetica" w:hAnsi="Helvetica" w:cs="Helvetica"/>
                <w:sz w:val="24"/>
                <w:szCs w:val="24"/>
              </w:rPr>
              <w:t>staff</w:t>
            </w:r>
            <w:ins w:id="1969" w:author="Nick Joseph" w:date="2020-11-12T20:38:00Z">
              <w:r w:rsidRPr="00DC5393">
                <w:rPr>
                  <w:rFonts w:ascii="Helvetica" w:hAnsi="Helvetica" w:cs="Helvetica"/>
                  <w:sz w:val="24"/>
                  <w:szCs w:val="24"/>
                </w:rPr>
                <w:t>Name</w:t>
              </w:r>
            </w:ins>
          </w:p>
        </w:tc>
        <w:tc>
          <w:tcPr>
            <w:tcW w:w="2573" w:type="dxa"/>
          </w:tcPr>
          <w:p w14:paraId="258C0F89" w14:textId="77777777" w:rsidR="00010CE9" w:rsidRPr="00DC5393" w:rsidRDefault="00010CE9" w:rsidP="003B2334">
            <w:pPr>
              <w:rPr>
                <w:ins w:id="1970" w:author="Nick Joseph" w:date="2020-11-12T20:38:00Z"/>
                <w:rFonts w:ascii="Helvetica" w:hAnsi="Helvetica" w:cs="Helvetica"/>
                <w:sz w:val="24"/>
                <w:szCs w:val="24"/>
              </w:rPr>
            </w:pPr>
            <w:ins w:id="1971" w:author="Nick Joseph" w:date="2020-11-12T20:41:00Z">
              <w:r w:rsidRPr="00DC5393">
                <w:rPr>
                  <w:rFonts w:ascii="Helvetica" w:hAnsi="Helvetica" w:cs="Helvetica"/>
                  <w:sz w:val="24"/>
                  <w:szCs w:val="24"/>
                </w:rPr>
                <w:t>First, Last name.</w:t>
              </w:r>
            </w:ins>
          </w:p>
        </w:tc>
        <w:tc>
          <w:tcPr>
            <w:tcW w:w="843" w:type="dxa"/>
          </w:tcPr>
          <w:p w14:paraId="093CCF98" w14:textId="77777777" w:rsidR="00010CE9" w:rsidRPr="00DC5393" w:rsidRDefault="00010CE9" w:rsidP="003B2334">
            <w:pPr>
              <w:rPr>
                <w:ins w:id="1972" w:author="Nick Joseph" w:date="2020-11-12T20:38:00Z"/>
                <w:rFonts w:ascii="Helvetica" w:hAnsi="Helvetica" w:cs="Helvetica"/>
                <w:sz w:val="24"/>
                <w:szCs w:val="24"/>
              </w:rPr>
            </w:pPr>
            <w:ins w:id="1973" w:author="Nick Joseph" w:date="2020-11-12T21:00:00Z">
              <w:r>
                <w:rPr>
                  <w:rFonts w:ascii="Helvetica" w:hAnsi="Helvetica" w:cs="Helvetica"/>
                  <w:sz w:val="24"/>
                  <w:szCs w:val="24"/>
                </w:rPr>
                <w:t>String</w:t>
              </w:r>
            </w:ins>
          </w:p>
        </w:tc>
        <w:tc>
          <w:tcPr>
            <w:tcW w:w="1043" w:type="dxa"/>
          </w:tcPr>
          <w:p w14:paraId="7CF49F01" w14:textId="77777777" w:rsidR="00010CE9" w:rsidRPr="00DC5393" w:rsidRDefault="00010CE9" w:rsidP="003B2334">
            <w:pPr>
              <w:rPr>
                <w:ins w:id="1974" w:author="Nick Joseph" w:date="2020-11-12T20:38:00Z"/>
                <w:rFonts w:ascii="Helvetica" w:hAnsi="Helvetica" w:cs="Helvetica"/>
                <w:sz w:val="24"/>
                <w:szCs w:val="24"/>
              </w:rPr>
            </w:pPr>
            <w:ins w:id="1975" w:author="Nick Joseph" w:date="2020-11-12T21:00:00Z">
              <w:r>
                <w:rPr>
                  <w:rFonts w:ascii="Helvetica" w:hAnsi="Helvetica" w:cs="Helvetica"/>
                  <w:sz w:val="24"/>
                  <w:szCs w:val="24"/>
                </w:rPr>
                <w:t>No</w:t>
              </w:r>
            </w:ins>
          </w:p>
        </w:tc>
        <w:tc>
          <w:tcPr>
            <w:tcW w:w="790" w:type="dxa"/>
          </w:tcPr>
          <w:p w14:paraId="4F84F0AF" w14:textId="77777777" w:rsidR="00010CE9" w:rsidRPr="00DC5393" w:rsidRDefault="00010CE9" w:rsidP="003B2334">
            <w:pPr>
              <w:rPr>
                <w:ins w:id="1976" w:author="Nick Joseph" w:date="2020-11-12T20:38:00Z"/>
                <w:rFonts w:ascii="Helvetica" w:hAnsi="Helvetica" w:cs="Helvetica"/>
                <w:sz w:val="24"/>
                <w:szCs w:val="24"/>
              </w:rPr>
            </w:pPr>
            <w:ins w:id="1977" w:author="Nick Joseph" w:date="2020-11-12T21:12:00Z">
              <w:r>
                <w:rPr>
                  <w:rFonts w:ascii="Helvetica" w:hAnsi="Helvetica" w:cs="Helvetica"/>
                  <w:sz w:val="24"/>
                  <w:szCs w:val="24"/>
                </w:rPr>
                <w:t>No</w:t>
              </w:r>
            </w:ins>
          </w:p>
        </w:tc>
        <w:tc>
          <w:tcPr>
            <w:tcW w:w="1083" w:type="dxa"/>
          </w:tcPr>
          <w:p w14:paraId="3A124536" w14:textId="77777777" w:rsidR="00010CE9" w:rsidRPr="00DC5393" w:rsidRDefault="00010CE9" w:rsidP="003B2334">
            <w:pPr>
              <w:rPr>
                <w:ins w:id="1978" w:author="Nick Joseph" w:date="2020-11-12T20:38:00Z"/>
                <w:rFonts w:ascii="Helvetica" w:hAnsi="Helvetica" w:cs="Helvetica"/>
                <w:sz w:val="24"/>
                <w:szCs w:val="24"/>
              </w:rPr>
            </w:pPr>
            <w:ins w:id="1979" w:author="Nick Joseph" w:date="2020-11-12T21:12:00Z">
              <w:r>
                <w:rPr>
                  <w:rFonts w:ascii="Helvetica" w:hAnsi="Helvetica" w:cs="Helvetica"/>
                  <w:sz w:val="24"/>
                  <w:szCs w:val="24"/>
                </w:rPr>
                <w:t>Private</w:t>
              </w:r>
            </w:ins>
          </w:p>
        </w:tc>
        <w:tc>
          <w:tcPr>
            <w:tcW w:w="1323" w:type="dxa"/>
          </w:tcPr>
          <w:p w14:paraId="69F60813" w14:textId="77777777" w:rsidR="00010CE9" w:rsidRPr="00DC5393" w:rsidRDefault="00010CE9" w:rsidP="003B2334">
            <w:pPr>
              <w:rPr>
                <w:ins w:id="1980" w:author="Nick Joseph" w:date="2020-11-12T20:38:00Z"/>
                <w:rFonts w:ascii="Helvetica" w:hAnsi="Helvetica" w:cs="Helvetica"/>
                <w:sz w:val="24"/>
                <w:szCs w:val="24"/>
              </w:rPr>
            </w:pPr>
            <w:ins w:id="1981" w:author="Nick Joseph" w:date="2020-11-12T21:12:00Z">
              <w:r>
                <w:rPr>
                  <w:rFonts w:ascii="Helvetica" w:hAnsi="Helvetica" w:cs="Helvetica"/>
                  <w:sz w:val="24"/>
                  <w:szCs w:val="24"/>
                </w:rPr>
                <w:t>1</w:t>
              </w:r>
            </w:ins>
          </w:p>
        </w:tc>
        <w:tc>
          <w:tcPr>
            <w:tcW w:w="977" w:type="dxa"/>
          </w:tcPr>
          <w:p w14:paraId="1EA0AA7B" w14:textId="77777777" w:rsidR="00010CE9" w:rsidRDefault="00010CE9" w:rsidP="003B2334">
            <w:pPr>
              <w:rPr>
                <w:ins w:id="1982" w:author="Nick Joseph" w:date="2020-11-12T20:38:00Z"/>
                <w:rFonts w:ascii="Helvetica" w:hAnsi="Helvetica" w:cs="Helvetica"/>
                <w:sz w:val="24"/>
                <w:szCs w:val="24"/>
              </w:rPr>
            </w:pPr>
            <w:ins w:id="1983" w:author="Nick Joseph" w:date="2020-11-12T21:12:00Z">
              <w:r>
                <w:rPr>
                  <w:rFonts w:ascii="Helvetica" w:hAnsi="Helvetica" w:cs="Helvetica"/>
                  <w:sz w:val="24"/>
                  <w:szCs w:val="24"/>
                </w:rPr>
                <w:t>None</w:t>
              </w:r>
            </w:ins>
          </w:p>
        </w:tc>
      </w:tr>
      <w:tr w:rsidR="00010CE9" w14:paraId="2BE6DA4D" w14:textId="77777777" w:rsidTr="00010CE9">
        <w:trPr>
          <w:trHeight w:val="843"/>
          <w:ins w:id="1984" w:author="Nick Joseph" w:date="2020-11-12T20:38:00Z"/>
        </w:trPr>
        <w:tc>
          <w:tcPr>
            <w:tcW w:w="1795" w:type="dxa"/>
          </w:tcPr>
          <w:p w14:paraId="13B12F19" w14:textId="74E3BAC0" w:rsidR="00010CE9" w:rsidRPr="00DC5393" w:rsidRDefault="00010CE9">
            <w:pPr>
              <w:spacing w:before="240" w:after="240"/>
              <w:rPr>
                <w:ins w:id="1985" w:author="Nick Joseph" w:date="2020-11-12T20:38:00Z"/>
                <w:rFonts w:ascii="Helvetica" w:hAnsi="Helvetica" w:cs="Helvetica"/>
                <w:sz w:val="24"/>
                <w:szCs w:val="24"/>
              </w:rPr>
              <w:pPrChange w:id="1986" w:author="Nick Joseph" w:date="2020-11-12T20:39:00Z">
                <w:pPr/>
              </w:pPrChange>
            </w:pPr>
            <w:r>
              <w:rPr>
                <w:rFonts w:ascii="Helvetica" w:hAnsi="Helvetica" w:cs="Helvetica"/>
                <w:sz w:val="24"/>
                <w:szCs w:val="24"/>
              </w:rPr>
              <w:t>staff</w:t>
            </w:r>
            <w:ins w:id="1987" w:author="Nick Joseph" w:date="2020-11-12T20:38:00Z">
              <w:r w:rsidRPr="00DC5393">
                <w:rPr>
                  <w:rFonts w:ascii="Helvetica" w:hAnsi="Helvetica" w:cs="Helvetica"/>
                  <w:sz w:val="24"/>
                  <w:szCs w:val="24"/>
                </w:rPr>
                <w:t>Email</w:t>
              </w:r>
            </w:ins>
          </w:p>
        </w:tc>
        <w:tc>
          <w:tcPr>
            <w:tcW w:w="2573" w:type="dxa"/>
          </w:tcPr>
          <w:p w14:paraId="0F687BE5" w14:textId="77777777" w:rsidR="00010CE9" w:rsidRPr="00DC5393" w:rsidRDefault="00010CE9" w:rsidP="003B2334">
            <w:pPr>
              <w:rPr>
                <w:ins w:id="1988" w:author="Nick Joseph" w:date="2020-11-12T20:38:00Z"/>
                <w:rFonts w:ascii="Helvetica" w:hAnsi="Helvetica" w:cs="Helvetica"/>
                <w:sz w:val="24"/>
                <w:szCs w:val="24"/>
              </w:rPr>
            </w:pPr>
            <w:ins w:id="1989" w:author="Nick Joseph" w:date="2020-11-12T20:41:00Z">
              <w:r w:rsidRPr="00DC5393">
                <w:rPr>
                  <w:rFonts w:ascii="Helvetica" w:hAnsi="Helvetica" w:cs="Helvetica"/>
                  <w:sz w:val="24"/>
                  <w:szCs w:val="24"/>
                </w:rPr>
                <w:t>Email to login to the app.</w:t>
              </w:r>
            </w:ins>
          </w:p>
        </w:tc>
        <w:tc>
          <w:tcPr>
            <w:tcW w:w="843" w:type="dxa"/>
          </w:tcPr>
          <w:p w14:paraId="3665C14E" w14:textId="77777777" w:rsidR="00010CE9" w:rsidRPr="00DC5393" w:rsidRDefault="00010CE9" w:rsidP="003B2334">
            <w:pPr>
              <w:rPr>
                <w:ins w:id="1990" w:author="Nick Joseph" w:date="2020-11-12T20:38:00Z"/>
                <w:rFonts w:ascii="Helvetica" w:hAnsi="Helvetica" w:cs="Helvetica"/>
                <w:sz w:val="24"/>
                <w:szCs w:val="24"/>
              </w:rPr>
            </w:pPr>
            <w:ins w:id="1991" w:author="Nick Joseph" w:date="2020-11-12T21:00:00Z">
              <w:r>
                <w:rPr>
                  <w:rFonts w:ascii="Helvetica" w:hAnsi="Helvetica" w:cs="Helvetica"/>
                  <w:sz w:val="24"/>
                  <w:szCs w:val="24"/>
                </w:rPr>
                <w:t>String</w:t>
              </w:r>
            </w:ins>
          </w:p>
        </w:tc>
        <w:tc>
          <w:tcPr>
            <w:tcW w:w="1043" w:type="dxa"/>
          </w:tcPr>
          <w:p w14:paraId="78B5A141" w14:textId="77777777" w:rsidR="00010CE9" w:rsidRPr="00DC5393" w:rsidRDefault="00010CE9" w:rsidP="003B2334">
            <w:pPr>
              <w:rPr>
                <w:ins w:id="1992" w:author="Nick Joseph" w:date="2020-11-12T20:38:00Z"/>
                <w:rFonts w:ascii="Helvetica" w:hAnsi="Helvetica" w:cs="Helvetica"/>
                <w:sz w:val="24"/>
                <w:szCs w:val="24"/>
              </w:rPr>
            </w:pPr>
            <w:ins w:id="1993" w:author="Nick Joseph" w:date="2020-11-12T21:00:00Z">
              <w:r>
                <w:rPr>
                  <w:rFonts w:ascii="Helvetica" w:hAnsi="Helvetica" w:cs="Helvetica"/>
                  <w:sz w:val="24"/>
                  <w:szCs w:val="24"/>
                </w:rPr>
                <w:t>No</w:t>
              </w:r>
            </w:ins>
          </w:p>
        </w:tc>
        <w:tc>
          <w:tcPr>
            <w:tcW w:w="790" w:type="dxa"/>
          </w:tcPr>
          <w:p w14:paraId="6AF8253C" w14:textId="77777777" w:rsidR="00010CE9" w:rsidRPr="00DC5393" w:rsidRDefault="00010CE9" w:rsidP="003B2334">
            <w:pPr>
              <w:rPr>
                <w:ins w:id="1994" w:author="Nick Joseph" w:date="2020-11-12T20:38:00Z"/>
                <w:rFonts w:ascii="Helvetica" w:hAnsi="Helvetica" w:cs="Helvetica"/>
                <w:sz w:val="24"/>
                <w:szCs w:val="24"/>
              </w:rPr>
            </w:pPr>
            <w:ins w:id="1995" w:author="Nick Joseph" w:date="2020-11-12T21:12:00Z">
              <w:r>
                <w:rPr>
                  <w:rFonts w:ascii="Helvetica" w:hAnsi="Helvetica" w:cs="Helvetica"/>
                  <w:sz w:val="24"/>
                  <w:szCs w:val="24"/>
                </w:rPr>
                <w:t>No</w:t>
              </w:r>
            </w:ins>
          </w:p>
        </w:tc>
        <w:tc>
          <w:tcPr>
            <w:tcW w:w="1083" w:type="dxa"/>
          </w:tcPr>
          <w:p w14:paraId="4CB95AEB" w14:textId="77777777" w:rsidR="00010CE9" w:rsidRPr="00DC5393" w:rsidRDefault="00010CE9" w:rsidP="003B2334">
            <w:pPr>
              <w:rPr>
                <w:ins w:id="1996" w:author="Nick Joseph" w:date="2020-11-12T20:38:00Z"/>
                <w:rFonts w:ascii="Helvetica" w:hAnsi="Helvetica" w:cs="Helvetica"/>
                <w:sz w:val="24"/>
                <w:szCs w:val="24"/>
              </w:rPr>
            </w:pPr>
            <w:ins w:id="1997" w:author="Nick Joseph" w:date="2020-11-12T21:12:00Z">
              <w:r>
                <w:rPr>
                  <w:rFonts w:ascii="Helvetica" w:hAnsi="Helvetica" w:cs="Helvetica"/>
                  <w:sz w:val="24"/>
                  <w:szCs w:val="24"/>
                </w:rPr>
                <w:t>Private</w:t>
              </w:r>
            </w:ins>
          </w:p>
        </w:tc>
        <w:tc>
          <w:tcPr>
            <w:tcW w:w="1323" w:type="dxa"/>
          </w:tcPr>
          <w:p w14:paraId="7DE1C767" w14:textId="77777777" w:rsidR="00010CE9" w:rsidRPr="00DC5393" w:rsidRDefault="00010CE9" w:rsidP="003B2334">
            <w:pPr>
              <w:rPr>
                <w:ins w:id="1998" w:author="Nick Joseph" w:date="2020-11-12T20:38:00Z"/>
                <w:rFonts w:ascii="Helvetica" w:hAnsi="Helvetica" w:cs="Helvetica"/>
                <w:sz w:val="24"/>
                <w:szCs w:val="24"/>
              </w:rPr>
            </w:pPr>
            <w:ins w:id="1999" w:author="Nick Joseph" w:date="2020-11-12T21:12:00Z">
              <w:r>
                <w:rPr>
                  <w:rFonts w:ascii="Helvetica" w:hAnsi="Helvetica" w:cs="Helvetica"/>
                  <w:sz w:val="24"/>
                  <w:szCs w:val="24"/>
                </w:rPr>
                <w:t>1</w:t>
              </w:r>
            </w:ins>
          </w:p>
        </w:tc>
        <w:tc>
          <w:tcPr>
            <w:tcW w:w="977" w:type="dxa"/>
          </w:tcPr>
          <w:p w14:paraId="59ABB90C" w14:textId="77777777" w:rsidR="00010CE9" w:rsidRDefault="00010CE9" w:rsidP="003B2334">
            <w:pPr>
              <w:rPr>
                <w:ins w:id="2000" w:author="Nick Joseph" w:date="2020-11-12T20:38:00Z"/>
                <w:rFonts w:ascii="Helvetica" w:hAnsi="Helvetica" w:cs="Helvetica"/>
                <w:sz w:val="24"/>
                <w:szCs w:val="24"/>
              </w:rPr>
            </w:pPr>
            <w:ins w:id="2001" w:author="Nick Joseph" w:date="2020-11-12T21:12:00Z">
              <w:r>
                <w:rPr>
                  <w:rFonts w:ascii="Helvetica" w:hAnsi="Helvetica" w:cs="Helvetica"/>
                  <w:sz w:val="24"/>
                  <w:szCs w:val="24"/>
                </w:rPr>
                <w:t>None</w:t>
              </w:r>
            </w:ins>
          </w:p>
        </w:tc>
      </w:tr>
      <w:tr w:rsidR="00010CE9" w14:paraId="34C1E63E" w14:textId="77777777" w:rsidTr="00010CE9">
        <w:trPr>
          <w:trHeight w:val="835"/>
          <w:ins w:id="2002" w:author="Nick Joseph" w:date="2020-11-12T20:38:00Z"/>
        </w:trPr>
        <w:tc>
          <w:tcPr>
            <w:tcW w:w="1795" w:type="dxa"/>
          </w:tcPr>
          <w:p w14:paraId="525186C0" w14:textId="35354340" w:rsidR="00010CE9" w:rsidRPr="00DC5393" w:rsidRDefault="00010CE9">
            <w:pPr>
              <w:spacing w:before="240" w:after="240"/>
              <w:rPr>
                <w:ins w:id="2003" w:author="Nick Joseph" w:date="2020-11-12T20:38:00Z"/>
                <w:rFonts w:ascii="Helvetica" w:hAnsi="Helvetica" w:cs="Helvetica"/>
                <w:sz w:val="24"/>
                <w:szCs w:val="24"/>
              </w:rPr>
              <w:pPrChange w:id="2004" w:author="Nick Joseph" w:date="2020-11-12T20:39:00Z">
                <w:pPr/>
              </w:pPrChange>
            </w:pPr>
            <w:r>
              <w:rPr>
                <w:rFonts w:ascii="Helvetica" w:hAnsi="Helvetica" w:cs="Helvetica"/>
                <w:sz w:val="24"/>
                <w:szCs w:val="24"/>
              </w:rPr>
              <w:t>staff</w:t>
            </w:r>
            <w:ins w:id="2005" w:author="Nick Joseph" w:date="2020-11-12T20:38:00Z">
              <w:r w:rsidRPr="00DC5393">
                <w:rPr>
                  <w:rFonts w:ascii="Helvetica" w:hAnsi="Helvetica" w:cs="Helvetica"/>
                  <w:sz w:val="24"/>
                  <w:szCs w:val="24"/>
                </w:rPr>
                <w:t>Password</w:t>
              </w:r>
            </w:ins>
          </w:p>
        </w:tc>
        <w:tc>
          <w:tcPr>
            <w:tcW w:w="2573" w:type="dxa"/>
          </w:tcPr>
          <w:p w14:paraId="1CAB583B" w14:textId="77777777" w:rsidR="00010CE9" w:rsidRPr="00DC5393" w:rsidRDefault="00010CE9" w:rsidP="003B2334">
            <w:pPr>
              <w:rPr>
                <w:ins w:id="2006" w:author="Nick Joseph" w:date="2020-11-12T20:38:00Z"/>
                <w:rFonts w:ascii="Helvetica" w:hAnsi="Helvetica" w:cs="Helvetica"/>
                <w:sz w:val="24"/>
                <w:szCs w:val="24"/>
              </w:rPr>
            </w:pPr>
            <w:ins w:id="2007" w:author="Nick Joseph" w:date="2020-11-12T20:42:00Z">
              <w:r w:rsidRPr="00DC5393">
                <w:rPr>
                  <w:rFonts w:ascii="Helvetica" w:hAnsi="Helvetica" w:cs="Helvetica"/>
                  <w:sz w:val="24"/>
                  <w:szCs w:val="24"/>
                </w:rPr>
                <w:t>The p</w:t>
              </w:r>
            </w:ins>
            <w:ins w:id="2008" w:author="Nick Joseph" w:date="2020-11-12T20:41:00Z">
              <w:r w:rsidRPr="00DC5393">
                <w:rPr>
                  <w:rFonts w:ascii="Helvetica" w:hAnsi="Helvetica" w:cs="Helvetica"/>
                  <w:sz w:val="24"/>
                  <w:szCs w:val="24"/>
                </w:rPr>
                <w:t>assword to log in.</w:t>
              </w:r>
            </w:ins>
          </w:p>
        </w:tc>
        <w:tc>
          <w:tcPr>
            <w:tcW w:w="843" w:type="dxa"/>
          </w:tcPr>
          <w:p w14:paraId="74649929" w14:textId="77777777" w:rsidR="00010CE9" w:rsidRPr="00DC5393" w:rsidRDefault="00010CE9" w:rsidP="003B2334">
            <w:pPr>
              <w:rPr>
                <w:ins w:id="2009" w:author="Nick Joseph" w:date="2020-11-12T20:38:00Z"/>
                <w:rFonts w:ascii="Helvetica" w:hAnsi="Helvetica" w:cs="Helvetica"/>
                <w:sz w:val="24"/>
                <w:szCs w:val="24"/>
              </w:rPr>
            </w:pPr>
            <w:ins w:id="2010" w:author="Nick Joseph" w:date="2020-11-12T21:00:00Z">
              <w:r>
                <w:rPr>
                  <w:rFonts w:ascii="Helvetica" w:hAnsi="Helvetica" w:cs="Helvetica"/>
                  <w:sz w:val="24"/>
                  <w:szCs w:val="24"/>
                </w:rPr>
                <w:t>String</w:t>
              </w:r>
            </w:ins>
          </w:p>
        </w:tc>
        <w:tc>
          <w:tcPr>
            <w:tcW w:w="1043" w:type="dxa"/>
          </w:tcPr>
          <w:p w14:paraId="5254AFE8" w14:textId="77777777" w:rsidR="00010CE9" w:rsidRPr="00DC5393" w:rsidRDefault="00010CE9" w:rsidP="003B2334">
            <w:pPr>
              <w:rPr>
                <w:ins w:id="2011" w:author="Nick Joseph" w:date="2020-11-12T20:38:00Z"/>
                <w:rFonts w:ascii="Helvetica" w:hAnsi="Helvetica" w:cs="Helvetica"/>
                <w:sz w:val="24"/>
                <w:szCs w:val="24"/>
              </w:rPr>
            </w:pPr>
            <w:ins w:id="2012" w:author="Nick Joseph" w:date="2020-11-12T21:00:00Z">
              <w:r>
                <w:rPr>
                  <w:rFonts w:ascii="Helvetica" w:hAnsi="Helvetica" w:cs="Helvetica"/>
                  <w:sz w:val="24"/>
                  <w:szCs w:val="24"/>
                </w:rPr>
                <w:t>No</w:t>
              </w:r>
            </w:ins>
          </w:p>
        </w:tc>
        <w:tc>
          <w:tcPr>
            <w:tcW w:w="790" w:type="dxa"/>
          </w:tcPr>
          <w:p w14:paraId="15ED346C" w14:textId="77777777" w:rsidR="00010CE9" w:rsidRPr="00DC5393" w:rsidRDefault="00010CE9" w:rsidP="003B2334">
            <w:pPr>
              <w:rPr>
                <w:ins w:id="2013" w:author="Nick Joseph" w:date="2020-11-12T20:38:00Z"/>
                <w:rFonts w:ascii="Helvetica" w:hAnsi="Helvetica" w:cs="Helvetica"/>
                <w:sz w:val="24"/>
                <w:szCs w:val="24"/>
              </w:rPr>
            </w:pPr>
            <w:ins w:id="2014" w:author="Nick Joseph" w:date="2020-11-12T21:12:00Z">
              <w:r>
                <w:rPr>
                  <w:rFonts w:ascii="Helvetica" w:hAnsi="Helvetica" w:cs="Helvetica"/>
                  <w:sz w:val="24"/>
                  <w:szCs w:val="24"/>
                </w:rPr>
                <w:t>No</w:t>
              </w:r>
            </w:ins>
          </w:p>
        </w:tc>
        <w:tc>
          <w:tcPr>
            <w:tcW w:w="1083" w:type="dxa"/>
          </w:tcPr>
          <w:p w14:paraId="4800BE3E" w14:textId="77777777" w:rsidR="00010CE9" w:rsidRPr="00DC5393" w:rsidRDefault="00010CE9" w:rsidP="003B2334">
            <w:pPr>
              <w:rPr>
                <w:ins w:id="2015" w:author="Nick Joseph" w:date="2020-11-12T20:38:00Z"/>
                <w:rFonts w:ascii="Helvetica" w:hAnsi="Helvetica" w:cs="Helvetica"/>
                <w:sz w:val="24"/>
                <w:szCs w:val="24"/>
              </w:rPr>
            </w:pPr>
            <w:ins w:id="2016" w:author="Nick Joseph" w:date="2020-11-12T21:12:00Z">
              <w:r>
                <w:rPr>
                  <w:rFonts w:ascii="Helvetica" w:hAnsi="Helvetica" w:cs="Helvetica"/>
                  <w:sz w:val="24"/>
                  <w:szCs w:val="24"/>
                </w:rPr>
                <w:t>Private</w:t>
              </w:r>
            </w:ins>
          </w:p>
        </w:tc>
        <w:tc>
          <w:tcPr>
            <w:tcW w:w="1323" w:type="dxa"/>
          </w:tcPr>
          <w:p w14:paraId="5F8F3467" w14:textId="77777777" w:rsidR="00010CE9" w:rsidRPr="00DC5393" w:rsidRDefault="00010CE9" w:rsidP="003B2334">
            <w:pPr>
              <w:rPr>
                <w:ins w:id="2017" w:author="Nick Joseph" w:date="2020-11-12T20:38:00Z"/>
                <w:rFonts w:ascii="Helvetica" w:hAnsi="Helvetica" w:cs="Helvetica"/>
                <w:sz w:val="24"/>
                <w:szCs w:val="24"/>
              </w:rPr>
            </w:pPr>
            <w:ins w:id="2018" w:author="Nick Joseph" w:date="2020-11-12T21:12:00Z">
              <w:r>
                <w:rPr>
                  <w:rFonts w:ascii="Helvetica" w:hAnsi="Helvetica" w:cs="Helvetica"/>
                  <w:sz w:val="24"/>
                  <w:szCs w:val="24"/>
                </w:rPr>
                <w:t>1</w:t>
              </w:r>
            </w:ins>
          </w:p>
        </w:tc>
        <w:tc>
          <w:tcPr>
            <w:tcW w:w="977" w:type="dxa"/>
          </w:tcPr>
          <w:p w14:paraId="13DA3221" w14:textId="77777777" w:rsidR="00010CE9" w:rsidRDefault="00010CE9" w:rsidP="003B2334">
            <w:pPr>
              <w:rPr>
                <w:ins w:id="2019" w:author="Nick Joseph" w:date="2020-11-12T20:38:00Z"/>
                <w:rFonts w:ascii="Helvetica" w:hAnsi="Helvetica" w:cs="Helvetica"/>
                <w:sz w:val="24"/>
                <w:szCs w:val="24"/>
              </w:rPr>
            </w:pPr>
            <w:ins w:id="2020" w:author="Nick Joseph" w:date="2020-11-12T21:12:00Z">
              <w:r>
                <w:rPr>
                  <w:rFonts w:ascii="Helvetica" w:hAnsi="Helvetica" w:cs="Helvetica"/>
                  <w:sz w:val="24"/>
                  <w:szCs w:val="24"/>
                </w:rPr>
                <w:t>None</w:t>
              </w:r>
            </w:ins>
          </w:p>
        </w:tc>
      </w:tr>
      <w:tr w:rsidR="00010CE9" w14:paraId="055C1CBE" w14:textId="77777777" w:rsidTr="00010CE9">
        <w:trPr>
          <w:trHeight w:val="771"/>
          <w:ins w:id="2021" w:author="Nick Joseph" w:date="2020-11-12T20:38:00Z"/>
        </w:trPr>
        <w:tc>
          <w:tcPr>
            <w:tcW w:w="1795" w:type="dxa"/>
          </w:tcPr>
          <w:p w14:paraId="44B10983" w14:textId="0B711D6D" w:rsidR="00010CE9" w:rsidRPr="00DC5393" w:rsidRDefault="00010CE9">
            <w:pPr>
              <w:spacing w:before="240" w:after="240"/>
              <w:rPr>
                <w:ins w:id="2022" w:author="Nick Joseph" w:date="2020-11-12T20:38:00Z"/>
                <w:rFonts w:ascii="Helvetica" w:hAnsi="Helvetica" w:cs="Helvetica"/>
                <w:sz w:val="24"/>
                <w:szCs w:val="24"/>
              </w:rPr>
              <w:pPrChange w:id="2023" w:author="Nick Joseph" w:date="2020-11-12T20:39:00Z">
                <w:pPr/>
              </w:pPrChange>
            </w:pPr>
            <w:r>
              <w:rPr>
                <w:rFonts w:ascii="Helvetica" w:hAnsi="Helvetica" w:cs="Helvetica"/>
                <w:sz w:val="24"/>
                <w:szCs w:val="24"/>
              </w:rPr>
              <w:t>staff</w:t>
            </w:r>
            <w:ins w:id="2024" w:author="Nick Joseph" w:date="2020-11-12T20:38:00Z">
              <w:r w:rsidRPr="00DC5393">
                <w:rPr>
                  <w:rFonts w:ascii="Helvetica" w:hAnsi="Helvetica" w:cs="Helvetica"/>
                  <w:sz w:val="24"/>
                  <w:szCs w:val="24"/>
                </w:rPr>
                <w:t>Phone</w:t>
              </w:r>
            </w:ins>
          </w:p>
        </w:tc>
        <w:tc>
          <w:tcPr>
            <w:tcW w:w="2573" w:type="dxa"/>
          </w:tcPr>
          <w:p w14:paraId="56C6C500" w14:textId="77777777" w:rsidR="00010CE9" w:rsidRPr="00DC5393" w:rsidRDefault="00010CE9" w:rsidP="003B2334">
            <w:pPr>
              <w:rPr>
                <w:ins w:id="2025" w:author="Nick Joseph" w:date="2020-11-12T20:38:00Z"/>
                <w:rFonts w:ascii="Helvetica" w:hAnsi="Helvetica" w:cs="Helvetica"/>
                <w:sz w:val="24"/>
                <w:szCs w:val="24"/>
              </w:rPr>
            </w:pPr>
            <w:ins w:id="2026" w:author="Nick Joseph" w:date="2020-11-12T20:43:00Z">
              <w:r>
                <w:rPr>
                  <w:rFonts w:ascii="Helvetica" w:hAnsi="Helvetica" w:cs="Helvetica"/>
                  <w:sz w:val="24"/>
                  <w:szCs w:val="24"/>
                </w:rPr>
                <w:t>Phone number.</w:t>
              </w:r>
            </w:ins>
          </w:p>
        </w:tc>
        <w:tc>
          <w:tcPr>
            <w:tcW w:w="843" w:type="dxa"/>
          </w:tcPr>
          <w:p w14:paraId="228065BF" w14:textId="77777777" w:rsidR="00010CE9" w:rsidRPr="00DC5393" w:rsidRDefault="00010CE9" w:rsidP="003B2334">
            <w:pPr>
              <w:rPr>
                <w:ins w:id="2027" w:author="Nick Joseph" w:date="2020-11-12T20:38:00Z"/>
                <w:rFonts w:ascii="Helvetica" w:hAnsi="Helvetica" w:cs="Helvetica"/>
                <w:sz w:val="24"/>
                <w:szCs w:val="24"/>
              </w:rPr>
            </w:pPr>
            <w:ins w:id="2028" w:author="Nick Joseph" w:date="2020-11-12T21:00:00Z">
              <w:r>
                <w:rPr>
                  <w:rFonts w:ascii="Helvetica" w:hAnsi="Helvetica" w:cs="Helvetica"/>
                  <w:sz w:val="24"/>
                  <w:szCs w:val="24"/>
                </w:rPr>
                <w:t>String</w:t>
              </w:r>
            </w:ins>
          </w:p>
        </w:tc>
        <w:tc>
          <w:tcPr>
            <w:tcW w:w="1043" w:type="dxa"/>
          </w:tcPr>
          <w:p w14:paraId="32CC1493" w14:textId="77777777" w:rsidR="00010CE9" w:rsidRPr="00DC5393" w:rsidRDefault="00010CE9" w:rsidP="003B2334">
            <w:pPr>
              <w:rPr>
                <w:ins w:id="2029" w:author="Nick Joseph" w:date="2020-11-12T20:38:00Z"/>
                <w:rFonts w:ascii="Helvetica" w:hAnsi="Helvetica" w:cs="Helvetica"/>
                <w:sz w:val="24"/>
                <w:szCs w:val="24"/>
              </w:rPr>
            </w:pPr>
            <w:ins w:id="2030" w:author="Nick Joseph" w:date="2020-11-12T21:00:00Z">
              <w:r>
                <w:rPr>
                  <w:rFonts w:ascii="Helvetica" w:hAnsi="Helvetica" w:cs="Helvetica"/>
                  <w:sz w:val="24"/>
                  <w:szCs w:val="24"/>
                </w:rPr>
                <w:t xml:space="preserve">No </w:t>
              </w:r>
            </w:ins>
          </w:p>
        </w:tc>
        <w:tc>
          <w:tcPr>
            <w:tcW w:w="790" w:type="dxa"/>
          </w:tcPr>
          <w:p w14:paraId="5A3E0A1E" w14:textId="77777777" w:rsidR="00010CE9" w:rsidRPr="00DC5393" w:rsidRDefault="00010CE9" w:rsidP="003B2334">
            <w:pPr>
              <w:rPr>
                <w:ins w:id="2031" w:author="Nick Joseph" w:date="2020-11-12T20:38:00Z"/>
                <w:rFonts w:ascii="Helvetica" w:hAnsi="Helvetica" w:cs="Helvetica"/>
                <w:sz w:val="24"/>
                <w:szCs w:val="24"/>
              </w:rPr>
            </w:pPr>
            <w:ins w:id="2032" w:author="Nick Joseph" w:date="2020-11-12T21:12:00Z">
              <w:r>
                <w:rPr>
                  <w:rFonts w:ascii="Helvetica" w:hAnsi="Helvetica" w:cs="Helvetica"/>
                  <w:sz w:val="24"/>
                  <w:szCs w:val="24"/>
                </w:rPr>
                <w:t>No</w:t>
              </w:r>
            </w:ins>
          </w:p>
        </w:tc>
        <w:tc>
          <w:tcPr>
            <w:tcW w:w="1083" w:type="dxa"/>
          </w:tcPr>
          <w:p w14:paraId="1916FC04" w14:textId="77777777" w:rsidR="00010CE9" w:rsidRPr="00DC5393" w:rsidRDefault="00010CE9" w:rsidP="003B2334">
            <w:pPr>
              <w:rPr>
                <w:ins w:id="2033" w:author="Nick Joseph" w:date="2020-11-12T20:38:00Z"/>
                <w:rFonts w:ascii="Helvetica" w:hAnsi="Helvetica" w:cs="Helvetica"/>
                <w:sz w:val="24"/>
                <w:szCs w:val="24"/>
              </w:rPr>
            </w:pPr>
            <w:ins w:id="2034" w:author="Nick Joseph" w:date="2020-11-12T21:12:00Z">
              <w:r>
                <w:rPr>
                  <w:rFonts w:ascii="Helvetica" w:hAnsi="Helvetica" w:cs="Helvetica"/>
                  <w:sz w:val="24"/>
                  <w:szCs w:val="24"/>
                </w:rPr>
                <w:t>Private</w:t>
              </w:r>
            </w:ins>
          </w:p>
        </w:tc>
        <w:tc>
          <w:tcPr>
            <w:tcW w:w="1323" w:type="dxa"/>
          </w:tcPr>
          <w:p w14:paraId="21CED423" w14:textId="77777777" w:rsidR="00010CE9" w:rsidRPr="00DC5393" w:rsidRDefault="00010CE9" w:rsidP="003B2334">
            <w:pPr>
              <w:rPr>
                <w:ins w:id="2035" w:author="Nick Joseph" w:date="2020-11-12T20:38:00Z"/>
                <w:rFonts w:ascii="Helvetica" w:hAnsi="Helvetica" w:cs="Helvetica"/>
                <w:sz w:val="24"/>
                <w:szCs w:val="24"/>
              </w:rPr>
            </w:pPr>
            <w:proofErr w:type="gramStart"/>
            <w:ins w:id="2036" w:author="Nick Joseph" w:date="2020-11-12T21:12:00Z">
              <w:r>
                <w:rPr>
                  <w:rFonts w:ascii="Helvetica" w:hAnsi="Helvetica" w:cs="Helvetica"/>
                  <w:sz w:val="24"/>
                  <w:szCs w:val="24"/>
                </w:rPr>
                <w:t>1..*</w:t>
              </w:r>
            </w:ins>
            <w:proofErr w:type="gramEnd"/>
          </w:p>
        </w:tc>
        <w:tc>
          <w:tcPr>
            <w:tcW w:w="977" w:type="dxa"/>
          </w:tcPr>
          <w:p w14:paraId="16ACFC6A" w14:textId="77777777" w:rsidR="00010CE9" w:rsidRDefault="00010CE9" w:rsidP="003B2334">
            <w:pPr>
              <w:rPr>
                <w:ins w:id="2037" w:author="Nick Joseph" w:date="2020-11-12T20:38:00Z"/>
                <w:rFonts w:ascii="Helvetica" w:hAnsi="Helvetica" w:cs="Helvetica"/>
                <w:sz w:val="24"/>
                <w:szCs w:val="24"/>
              </w:rPr>
            </w:pPr>
            <w:ins w:id="2038" w:author="Nick Joseph" w:date="2020-11-12T21:12:00Z">
              <w:r>
                <w:rPr>
                  <w:rFonts w:ascii="Helvetica" w:hAnsi="Helvetica" w:cs="Helvetica"/>
                  <w:sz w:val="24"/>
                  <w:szCs w:val="24"/>
                </w:rPr>
                <w:t>None</w:t>
              </w:r>
            </w:ins>
          </w:p>
        </w:tc>
      </w:tr>
      <w:tr w:rsidR="00010CE9" w14:paraId="4102A372" w14:textId="77777777" w:rsidTr="00010CE9">
        <w:trPr>
          <w:trHeight w:val="825"/>
          <w:ins w:id="2039" w:author="Nick Joseph" w:date="2020-11-12T20:38:00Z"/>
        </w:trPr>
        <w:tc>
          <w:tcPr>
            <w:tcW w:w="1795" w:type="dxa"/>
          </w:tcPr>
          <w:p w14:paraId="39C75B46" w14:textId="5DBCE6F7" w:rsidR="00010CE9" w:rsidRPr="00DC5393" w:rsidRDefault="00010CE9">
            <w:pPr>
              <w:spacing w:before="240" w:after="240"/>
              <w:rPr>
                <w:ins w:id="2040" w:author="Nick Joseph" w:date="2020-11-12T20:38:00Z"/>
                <w:rFonts w:ascii="Helvetica" w:hAnsi="Helvetica" w:cs="Helvetica"/>
                <w:sz w:val="24"/>
                <w:szCs w:val="24"/>
              </w:rPr>
              <w:pPrChange w:id="2041" w:author="Nick Joseph" w:date="2020-11-12T20:39:00Z">
                <w:pPr/>
              </w:pPrChange>
            </w:pPr>
            <w:r>
              <w:rPr>
                <w:rFonts w:ascii="Helvetica" w:hAnsi="Helvetica" w:cs="Helvetica"/>
                <w:sz w:val="24"/>
                <w:szCs w:val="24"/>
              </w:rPr>
              <w:t>isAuthorized</w:t>
            </w:r>
          </w:p>
        </w:tc>
        <w:tc>
          <w:tcPr>
            <w:tcW w:w="2573" w:type="dxa"/>
          </w:tcPr>
          <w:p w14:paraId="30055363" w14:textId="5B7F09CE" w:rsidR="00010CE9" w:rsidRPr="00DC5393" w:rsidRDefault="00010CE9" w:rsidP="003B2334">
            <w:pPr>
              <w:rPr>
                <w:ins w:id="2042" w:author="Nick Joseph" w:date="2020-11-12T20:38:00Z"/>
                <w:rFonts w:ascii="Helvetica" w:hAnsi="Helvetica" w:cs="Helvetica"/>
                <w:sz w:val="24"/>
                <w:szCs w:val="24"/>
              </w:rPr>
            </w:pPr>
            <w:r>
              <w:rPr>
                <w:rFonts w:ascii="Helvetica" w:hAnsi="Helvetica" w:cs="Helvetica"/>
                <w:sz w:val="24"/>
                <w:szCs w:val="24"/>
              </w:rPr>
              <w:t>To check if the user is an authorized staff member</w:t>
            </w:r>
          </w:p>
        </w:tc>
        <w:tc>
          <w:tcPr>
            <w:tcW w:w="843" w:type="dxa"/>
          </w:tcPr>
          <w:p w14:paraId="575CD754" w14:textId="3ACFD0F6" w:rsidR="00010CE9" w:rsidRPr="00DC5393" w:rsidRDefault="00010CE9" w:rsidP="003B2334">
            <w:pPr>
              <w:rPr>
                <w:ins w:id="2043" w:author="Nick Joseph" w:date="2020-11-12T20:38:00Z"/>
                <w:rFonts w:ascii="Helvetica" w:hAnsi="Helvetica" w:cs="Helvetica"/>
                <w:sz w:val="24"/>
                <w:szCs w:val="24"/>
              </w:rPr>
            </w:pPr>
            <w:r>
              <w:rPr>
                <w:rFonts w:ascii="Helvetica" w:hAnsi="Helvetica" w:cs="Helvetica"/>
                <w:sz w:val="24"/>
                <w:szCs w:val="24"/>
              </w:rPr>
              <w:t>Bool</w:t>
            </w:r>
          </w:p>
        </w:tc>
        <w:tc>
          <w:tcPr>
            <w:tcW w:w="1043" w:type="dxa"/>
          </w:tcPr>
          <w:p w14:paraId="1FBD8D9B" w14:textId="77777777" w:rsidR="00010CE9" w:rsidRPr="00DC5393" w:rsidRDefault="00010CE9" w:rsidP="003B2334">
            <w:pPr>
              <w:rPr>
                <w:ins w:id="2044" w:author="Nick Joseph" w:date="2020-11-12T20:38:00Z"/>
                <w:rFonts w:ascii="Helvetica" w:hAnsi="Helvetica" w:cs="Helvetica"/>
                <w:sz w:val="24"/>
                <w:szCs w:val="24"/>
              </w:rPr>
            </w:pPr>
            <w:ins w:id="2045" w:author="Nick Joseph" w:date="2020-11-12T21:00:00Z">
              <w:r>
                <w:rPr>
                  <w:rFonts w:ascii="Helvetica" w:hAnsi="Helvetica" w:cs="Helvetica"/>
                  <w:sz w:val="24"/>
                  <w:szCs w:val="24"/>
                </w:rPr>
                <w:t>No</w:t>
              </w:r>
            </w:ins>
          </w:p>
        </w:tc>
        <w:tc>
          <w:tcPr>
            <w:tcW w:w="790" w:type="dxa"/>
          </w:tcPr>
          <w:p w14:paraId="45EE2FDA" w14:textId="77777777" w:rsidR="00010CE9" w:rsidRPr="00DC5393" w:rsidRDefault="00010CE9" w:rsidP="003B2334">
            <w:pPr>
              <w:rPr>
                <w:ins w:id="2046" w:author="Nick Joseph" w:date="2020-11-12T20:38:00Z"/>
                <w:rFonts w:ascii="Helvetica" w:hAnsi="Helvetica" w:cs="Helvetica"/>
                <w:sz w:val="24"/>
                <w:szCs w:val="24"/>
              </w:rPr>
            </w:pPr>
            <w:ins w:id="2047" w:author="Nick Joseph" w:date="2020-11-12T21:12:00Z">
              <w:r>
                <w:rPr>
                  <w:rFonts w:ascii="Helvetica" w:hAnsi="Helvetica" w:cs="Helvetica"/>
                  <w:sz w:val="24"/>
                  <w:szCs w:val="24"/>
                </w:rPr>
                <w:t>No</w:t>
              </w:r>
            </w:ins>
          </w:p>
        </w:tc>
        <w:tc>
          <w:tcPr>
            <w:tcW w:w="1083" w:type="dxa"/>
          </w:tcPr>
          <w:p w14:paraId="5DAE8F0B" w14:textId="77777777" w:rsidR="00010CE9" w:rsidRPr="00DC5393" w:rsidRDefault="00010CE9" w:rsidP="003B2334">
            <w:pPr>
              <w:rPr>
                <w:ins w:id="2048" w:author="Nick Joseph" w:date="2020-11-12T20:38:00Z"/>
                <w:rFonts w:ascii="Helvetica" w:hAnsi="Helvetica" w:cs="Helvetica"/>
                <w:sz w:val="24"/>
                <w:szCs w:val="24"/>
              </w:rPr>
            </w:pPr>
            <w:ins w:id="2049" w:author="Nick Joseph" w:date="2020-11-12T21:12:00Z">
              <w:r>
                <w:rPr>
                  <w:rFonts w:ascii="Helvetica" w:hAnsi="Helvetica" w:cs="Helvetica"/>
                  <w:sz w:val="24"/>
                  <w:szCs w:val="24"/>
                </w:rPr>
                <w:t>Private</w:t>
              </w:r>
            </w:ins>
          </w:p>
        </w:tc>
        <w:tc>
          <w:tcPr>
            <w:tcW w:w="1323" w:type="dxa"/>
          </w:tcPr>
          <w:p w14:paraId="0CB27277" w14:textId="7DF17B6B" w:rsidR="00010CE9" w:rsidRPr="00DC5393" w:rsidRDefault="00010CE9" w:rsidP="003B2334">
            <w:pPr>
              <w:rPr>
                <w:ins w:id="2050" w:author="Nick Joseph" w:date="2020-11-12T20:38:00Z"/>
                <w:rFonts w:ascii="Helvetica" w:hAnsi="Helvetica" w:cs="Helvetica"/>
                <w:sz w:val="24"/>
                <w:szCs w:val="24"/>
              </w:rPr>
            </w:pPr>
            <w:r>
              <w:rPr>
                <w:rFonts w:ascii="Helvetica" w:hAnsi="Helvetica" w:cs="Helvetica"/>
                <w:sz w:val="24"/>
                <w:szCs w:val="24"/>
              </w:rPr>
              <w:t>1</w:t>
            </w:r>
          </w:p>
        </w:tc>
        <w:tc>
          <w:tcPr>
            <w:tcW w:w="977" w:type="dxa"/>
          </w:tcPr>
          <w:p w14:paraId="34DDEE10" w14:textId="7084FEE3" w:rsidR="00010CE9" w:rsidRDefault="00010CE9" w:rsidP="003B2334">
            <w:pPr>
              <w:rPr>
                <w:ins w:id="2051" w:author="Nick Joseph" w:date="2020-11-12T20:38:00Z"/>
                <w:rFonts w:ascii="Helvetica" w:hAnsi="Helvetica" w:cs="Helvetica"/>
                <w:sz w:val="24"/>
                <w:szCs w:val="24"/>
              </w:rPr>
            </w:pPr>
            <w:r>
              <w:rPr>
                <w:rFonts w:ascii="Helvetica" w:hAnsi="Helvetica" w:cs="Helvetica"/>
                <w:sz w:val="24"/>
                <w:szCs w:val="24"/>
              </w:rPr>
              <w:t>False</w:t>
            </w:r>
          </w:p>
        </w:tc>
      </w:tr>
    </w:tbl>
    <w:p w14:paraId="566706BA" w14:textId="77777777" w:rsidR="00010CE9" w:rsidRDefault="00010CE9" w:rsidP="00010CE9">
      <w:pPr>
        <w:rPr>
          <w:rFonts w:ascii="Helvetica" w:hAnsi="Helvetica" w:cs="Helvetica"/>
          <w:sz w:val="24"/>
          <w:szCs w:val="24"/>
        </w:rPr>
      </w:pPr>
    </w:p>
    <w:p w14:paraId="4AD213B9" w14:textId="4DF4CC95" w:rsidR="00010CE9" w:rsidRPr="00010CE9" w:rsidRDefault="00010CE9" w:rsidP="00010CE9">
      <w:pPr>
        <w:rPr>
          <w:rFonts w:ascii="Helvetica" w:hAnsi="Helvetica" w:cs="Helvetica"/>
          <w:b/>
          <w:bCs/>
          <w:sz w:val="24"/>
          <w:szCs w:val="24"/>
        </w:rPr>
      </w:pPr>
      <w:r w:rsidRPr="00010CE9">
        <w:rPr>
          <w:rFonts w:ascii="Helvetica" w:hAnsi="Helvetica" w:cs="Helvetica"/>
          <w:b/>
          <w:bCs/>
          <w:sz w:val="24"/>
          <w:szCs w:val="24"/>
        </w:rPr>
        <w:t>Operations:</w:t>
      </w:r>
    </w:p>
    <w:tbl>
      <w:tblPr>
        <w:tblStyle w:val="TableGrid"/>
        <w:tblW w:w="9985" w:type="dxa"/>
        <w:tblLook w:val="04A0" w:firstRow="1" w:lastRow="0" w:firstColumn="1" w:lastColumn="0" w:noHBand="0" w:noVBand="1"/>
      </w:tblPr>
      <w:tblGrid>
        <w:gridCol w:w="2284"/>
        <w:gridCol w:w="3381"/>
        <w:gridCol w:w="1620"/>
        <w:gridCol w:w="1350"/>
        <w:gridCol w:w="1350"/>
        <w:tblGridChange w:id="2052">
          <w:tblGrid>
            <w:gridCol w:w="2284"/>
            <w:gridCol w:w="3381"/>
            <w:gridCol w:w="1620"/>
            <w:gridCol w:w="1350"/>
            <w:gridCol w:w="1350"/>
          </w:tblGrid>
        </w:tblGridChange>
      </w:tblGrid>
      <w:tr w:rsidR="00010CE9" w14:paraId="29335064" w14:textId="77777777" w:rsidTr="003B2334">
        <w:trPr>
          <w:ins w:id="2053" w:author="Nick Joseph" w:date="2020-11-14T16:39:00Z"/>
        </w:trPr>
        <w:tc>
          <w:tcPr>
            <w:tcW w:w="2284" w:type="dxa"/>
          </w:tcPr>
          <w:p w14:paraId="1F997B6D" w14:textId="77777777" w:rsidR="00010CE9" w:rsidRPr="009B23F2" w:rsidRDefault="00010CE9" w:rsidP="003B2334">
            <w:pPr>
              <w:spacing w:before="240" w:after="240"/>
              <w:rPr>
                <w:ins w:id="2054" w:author="Nick Joseph" w:date="2020-11-14T16:39:00Z"/>
                <w:rFonts w:ascii="Helvetica" w:hAnsi="Helvetica" w:cs="Helvetica"/>
                <w:b/>
                <w:bCs/>
                <w:sz w:val="24"/>
                <w:szCs w:val="24"/>
              </w:rPr>
            </w:pPr>
            <w:ins w:id="2055" w:author="Nick Joseph" w:date="2020-11-14T16:39:00Z">
              <w:r w:rsidRPr="009B23F2">
                <w:rPr>
                  <w:rFonts w:ascii="Helvetica" w:hAnsi="Helvetica" w:cs="Helvetica"/>
                  <w:b/>
                  <w:bCs/>
                  <w:sz w:val="24"/>
                  <w:szCs w:val="24"/>
                </w:rPr>
                <w:t>Name</w:t>
              </w:r>
            </w:ins>
          </w:p>
        </w:tc>
        <w:tc>
          <w:tcPr>
            <w:tcW w:w="3381" w:type="dxa"/>
          </w:tcPr>
          <w:p w14:paraId="5E20C88E" w14:textId="77777777" w:rsidR="00010CE9" w:rsidRPr="009B23F2" w:rsidRDefault="00010CE9" w:rsidP="003B2334">
            <w:pPr>
              <w:spacing w:before="240" w:after="240"/>
              <w:rPr>
                <w:ins w:id="2056" w:author="Nick Joseph" w:date="2020-11-14T16:39:00Z"/>
                <w:rFonts w:ascii="Helvetica" w:hAnsi="Helvetica" w:cs="Helvetica"/>
                <w:b/>
                <w:bCs/>
                <w:sz w:val="24"/>
                <w:szCs w:val="24"/>
              </w:rPr>
            </w:pPr>
            <w:ins w:id="2057" w:author="Nick Joseph" w:date="2020-11-14T16:39:00Z">
              <w:r w:rsidRPr="009B23F2">
                <w:rPr>
                  <w:rFonts w:ascii="Helvetica" w:hAnsi="Helvetica" w:cs="Helvetica"/>
                  <w:b/>
                  <w:bCs/>
                  <w:sz w:val="24"/>
                  <w:szCs w:val="24"/>
                </w:rPr>
                <w:t>Description</w:t>
              </w:r>
            </w:ins>
          </w:p>
        </w:tc>
        <w:tc>
          <w:tcPr>
            <w:tcW w:w="1620" w:type="dxa"/>
          </w:tcPr>
          <w:p w14:paraId="2ABAE620" w14:textId="77777777" w:rsidR="00010CE9" w:rsidRPr="009B23F2" w:rsidRDefault="00010CE9" w:rsidP="003B2334">
            <w:pPr>
              <w:spacing w:before="240" w:after="240"/>
              <w:rPr>
                <w:ins w:id="2058" w:author="Nick Joseph" w:date="2020-11-14T16:39:00Z"/>
                <w:rFonts w:ascii="Helvetica" w:hAnsi="Helvetica" w:cs="Helvetica"/>
                <w:b/>
                <w:bCs/>
                <w:sz w:val="24"/>
                <w:szCs w:val="24"/>
              </w:rPr>
            </w:pPr>
            <w:ins w:id="2059" w:author="Nick Joseph" w:date="2020-11-14T16:39:00Z">
              <w:r w:rsidRPr="009B23F2">
                <w:rPr>
                  <w:rFonts w:ascii="Helvetica" w:hAnsi="Helvetica" w:cs="Helvetica"/>
                  <w:b/>
                  <w:bCs/>
                  <w:sz w:val="24"/>
                  <w:szCs w:val="24"/>
                </w:rPr>
                <w:t>Return Type</w:t>
              </w:r>
            </w:ins>
          </w:p>
        </w:tc>
        <w:tc>
          <w:tcPr>
            <w:tcW w:w="1350" w:type="dxa"/>
          </w:tcPr>
          <w:p w14:paraId="5F1B1ABC" w14:textId="77777777" w:rsidR="00010CE9" w:rsidRPr="009B23F2" w:rsidRDefault="00010CE9" w:rsidP="003B2334">
            <w:pPr>
              <w:spacing w:before="240" w:after="240"/>
              <w:rPr>
                <w:ins w:id="2060" w:author="Nick Joseph" w:date="2020-11-14T16:39:00Z"/>
                <w:rFonts w:ascii="Helvetica" w:hAnsi="Helvetica" w:cs="Helvetica"/>
                <w:b/>
                <w:bCs/>
                <w:sz w:val="24"/>
                <w:szCs w:val="24"/>
              </w:rPr>
            </w:pPr>
            <w:ins w:id="2061" w:author="Nick Joseph" w:date="2020-11-14T16:39:00Z">
              <w:r w:rsidRPr="009B23F2">
                <w:rPr>
                  <w:rFonts w:ascii="Helvetica" w:hAnsi="Helvetica" w:cs="Helvetica"/>
                  <w:b/>
                  <w:bCs/>
                  <w:sz w:val="24"/>
                  <w:szCs w:val="24"/>
                </w:rPr>
                <w:t>Visibility</w:t>
              </w:r>
            </w:ins>
          </w:p>
        </w:tc>
        <w:tc>
          <w:tcPr>
            <w:tcW w:w="1350" w:type="dxa"/>
          </w:tcPr>
          <w:p w14:paraId="2DDD9895" w14:textId="77777777" w:rsidR="00010CE9" w:rsidRPr="009B23F2" w:rsidRDefault="00010CE9" w:rsidP="003B2334">
            <w:pPr>
              <w:spacing w:before="240" w:after="240"/>
              <w:rPr>
                <w:ins w:id="2062" w:author="Nick Joseph" w:date="2020-11-14T16:39:00Z"/>
                <w:rFonts w:ascii="Helvetica" w:hAnsi="Helvetica" w:cs="Helvetica"/>
                <w:b/>
                <w:bCs/>
                <w:sz w:val="24"/>
                <w:szCs w:val="24"/>
              </w:rPr>
            </w:pPr>
            <w:ins w:id="2063" w:author="Nick Joseph" w:date="2020-11-14T16:39:00Z">
              <w:r w:rsidRPr="009B23F2">
                <w:rPr>
                  <w:rFonts w:ascii="Helvetica" w:hAnsi="Helvetica" w:cs="Helvetica"/>
                  <w:b/>
                  <w:bCs/>
                  <w:sz w:val="24"/>
                  <w:szCs w:val="24"/>
                </w:rPr>
                <w:t>Is Query</w:t>
              </w:r>
            </w:ins>
          </w:p>
        </w:tc>
      </w:tr>
      <w:tr w:rsidR="00010CE9" w14:paraId="17315122" w14:textId="77777777" w:rsidTr="003B2334">
        <w:tblPrEx>
          <w:tblW w:w="9985" w:type="dxa"/>
          <w:tblPrExChange w:id="2064" w:author="Nick Joseph" w:date="2020-11-14T16:42:00Z">
            <w:tblPrEx>
              <w:tblW w:w="9985" w:type="dxa"/>
            </w:tblPrEx>
          </w:tblPrExChange>
        </w:tblPrEx>
        <w:trPr>
          <w:trHeight w:val="836"/>
          <w:ins w:id="2065" w:author="Nick Joseph" w:date="2020-11-14T16:39:00Z"/>
        </w:trPr>
        <w:tc>
          <w:tcPr>
            <w:tcW w:w="2284" w:type="dxa"/>
            <w:tcPrChange w:id="2066" w:author="Nick Joseph" w:date="2020-11-14T16:42:00Z">
              <w:tcPr>
                <w:tcW w:w="2284" w:type="dxa"/>
              </w:tcPr>
            </w:tcPrChange>
          </w:tcPr>
          <w:p w14:paraId="309FD203" w14:textId="01690A3B" w:rsidR="00010CE9" w:rsidRPr="009B23F2" w:rsidRDefault="00010CE9">
            <w:pPr>
              <w:spacing w:before="240" w:after="240"/>
              <w:rPr>
                <w:ins w:id="2067" w:author="Nick Joseph" w:date="2020-11-14T16:39:00Z"/>
                <w:rFonts w:ascii="Helvetica" w:hAnsi="Helvetica" w:cs="Helvetica"/>
                <w:sz w:val="24"/>
                <w:szCs w:val="24"/>
              </w:rPr>
              <w:pPrChange w:id="2068" w:author="Nick Joseph" w:date="2020-11-14T16:43:00Z">
                <w:pPr/>
              </w:pPrChange>
            </w:pPr>
            <w:r>
              <w:rPr>
                <w:rFonts w:ascii="Helvetica" w:hAnsi="Helvetica" w:cs="Helvetica"/>
                <w:sz w:val="24"/>
                <w:szCs w:val="24"/>
              </w:rPr>
              <w:t>staff</w:t>
            </w:r>
            <w:ins w:id="2069" w:author="Nick Joseph" w:date="2020-11-14T16:42:00Z">
              <w:r>
                <w:rPr>
                  <w:rFonts w:ascii="Helvetica" w:hAnsi="Helvetica" w:cs="Helvetica"/>
                  <w:sz w:val="24"/>
                  <w:szCs w:val="24"/>
                </w:rPr>
                <w:t>Login</w:t>
              </w:r>
            </w:ins>
          </w:p>
        </w:tc>
        <w:tc>
          <w:tcPr>
            <w:tcW w:w="3381" w:type="dxa"/>
            <w:tcPrChange w:id="2070" w:author="Nick Joseph" w:date="2020-11-14T16:42:00Z">
              <w:tcPr>
                <w:tcW w:w="3381" w:type="dxa"/>
              </w:tcPr>
            </w:tcPrChange>
          </w:tcPr>
          <w:p w14:paraId="7E489414" w14:textId="6BEB7244" w:rsidR="00010CE9" w:rsidRPr="009B23F2" w:rsidRDefault="00010CE9" w:rsidP="003B2334">
            <w:pPr>
              <w:rPr>
                <w:ins w:id="2071" w:author="Nick Joseph" w:date="2020-11-14T16:39:00Z"/>
                <w:rFonts w:ascii="Helvetica" w:hAnsi="Helvetica" w:cs="Helvetica"/>
                <w:sz w:val="24"/>
                <w:szCs w:val="24"/>
              </w:rPr>
            </w:pPr>
            <w:ins w:id="2072" w:author="Nick Joseph" w:date="2020-11-14T16:43:00Z">
              <w:r>
                <w:rPr>
                  <w:rFonts w:ascii="Helvetica" w:hAnsi="Helvetica" w:cs="Helvetica"/>
                  <w:sz w:val="24"/>
                  <w:szCs w:val="24"/>
                </w:rPr>
                <w:t xml:space="preserve">The </w:t>
              </w:r>
            </w:ins>
            <w:r>
              <w:rPr>
                <w:rFonts w:ascii="Helvetica" w:hAnsi="Helvetica" w:cs="Helvetica"/>
                <w:sz w:val="24"/>
                <w:szCs w:val="24"/>
              </w:rPr>
              <w:t>staff member</w:t>
            </w:r>
            <w:ins w:id="2073" w:author="Nick Joseph" w:date="2020-11-14T16:43:00Z">
              <w:r>
                <w:rPr>
                  <w:rFonts w:ascii="Helvetica" w:hAnsi="Helvetica" w:cs="Helvetica"/>
                  <w:sz w:val="24"/>
                  <w:szCs w:val="24"/>
                </w:rPr>
                <w:t xml:space="preserve"> logs </w:t>
              </w:r>
            </w:ins>
            <w:ins w:id="2074" w:author="Nick Joseph" w:date="2020-11-14T16:44:00Z">
              <w:r>
                <w:rPr>
                  <w:rFonts w:ascii="Helvetica" w:hAnsi="Helvetica" w:cs="Helvetica"/>
                  <w:sz w:val="24"/>
                  <w:szCs w:val="24"/>
                </w:rPr>
                <w:t xml:space="preserve">in to the GoGoGrocery application </w:t>
              </w:r>
            </w:ins>
            <w:r>
              <w:rPr>
                <w:rFonts w:ascii="Helvetica" w:hAnsi="Helvetica" w:cs="Helvetica"/>
                <w:sz w:val="24"/>
                <w:szCs w:val="24"/>
              </w:rPr>
              <w:t>to view or modify the system.</w:t>
            </w:r>
          </w:p>
        </w:tc>
        <w:tc>
          <w:tcPr>
            <w:tcW w:w="1620" w:type="dxa"/>
            <w:tcPrChange w:id="2075" w:author="Nick Joseph" w:date="2020-11-14T16:42:00Z">
              <w:tcPr>
                <w:tcW w:w="1620" w:type="dxa"/>
              </w:tcPr>
            </w:tcPrChange>
          </w:tcPr>
          <w:p w14:paraId="4165BF0C" w14:textId="77777777" w:rsidR="00010CE9" w:rsidRPr="009B23F2" w:rsidRDefault="00010CE9" w:rsidP="003B2334">
            <w:pPr>
              <w:rPr>
                <w:ins w:id="2076" w:author="Nick Joseph" w:date="2020-11-14T16:39:00Z"/>
                <w:rFonts w:ascii="Helvetica" w:hAnsi="Helvetica" w:cs="Helvetica"/>
                <w:sz w:val="24"/>
                <w:szCs w:val="24"/>
              </w:rPr>
            </w:pPr>
            <w:ins w:id="2077" w:author="Nick Joseph" w:date="2020-11-14T16:39:00Z">
              <w:r>
                <w:rPr>
                  <w:rFonts w:ascii="Helvetica" w:hAnsi="Helvetica" w:cs="Helvetica"/>
                  <w:sz w:val="24"/>
                  <w:szCs w:val="24"/>
                </w:rPr>
                <w:t>None</w:t>
              </w:r>
            </w:ins>
          </w:p>
        </w:tc>
        <w:tc>
          <w:tcPr>
            <w:tcW w:w="1350" w:type="dxa"/>
            <w:tcPrChange w:id="2078" w:author="Nick Joseph" w:date="2020-11-14T16:42:00Z">
              <w:tcPr>
                <w:tcW w:w="1350" w:type="dxa"/>
              </w:tcPr>
            </w:tcPrChange>
          </w:tcPr>
          <w:p w14:paraId="775F0BE5" w14:textId="77777777" w:rsidR="00010CE9" w:rsidRPr="009B23F2" w:rsidRDefault="00010CE9" w:rsidP="003B2334">
            <w:pPr>
              <w:rPr>
                <w:ins w:id="2079" w:author="Nick Joseph" w:date="2020-11-14T16:39:00Z"/>
                <w:rFonts w:ascii="Helvetica" w:hAnsi="Helvetica" w:cs="Helvetica"/>
                <w:sz w:val="24"/>
                <w:szCs w:val="24"/>
              </w:rPr>
            </w:pPr>
            <w:ins w:id="2080" w:author="Nick Joseph" w:date="2020-11-14T16:39:00Z">
              <w:r>
                <w:rPr>
                  <w:rFonts w:ascii="Helvetica" w:hAnsi="Helvetica" w:cs="Helvetica"/>
                  <w:sz w:val="24"/>
                  <w:szCs w:val="24"/>
                </w:rPr>
                <w:t>Public</w:t>
              </w:r>
            </w:ins>
          </w:p>
        </w:tc>
        <w:tc>
          <w:tcPr>
            <w:tcW w:w="1350" w:type="dxa"/>
            <w:tcPrChange w:id="2081" w:author="Nick Joseph" w:date="2020-11-14T16:42:00Z">
              <w:tcPr>
                <w:tcW w:w="1350" w:type="dxa"/>
              </w:tcPr>
            </w:tcPrChange>
          </w:tcPr>
          <w:p w14:paraId="1458368C" w14:textId="77777777" w:rsidR="00010CE9" w:rsidRPr="009B23F2" w:rsidRDefault="00010CE9" w:rsidP="003B2334">
            <w:pPr>
              <w:rPr>
                <w:ins w:id="2082" w:author="Nick Joseph" w:date="2020-11-14T16:39:00Z"/>
                <w:rFonts w:ascii="Helvetica" w:hAnsi="Helvetica" w:cs="Helvetica"/>
                <w:sz w:val="24"/>
                <w:szCs w:val="24"/>
              </w:rPr>
            </w:pPr>
            <w:ins w:id="2083" w:author="Nick Joseph" w:date="2020-11-14T16:39:00Z">
              <w:r>
                <w:rPr>
                  <w:rFonts w:ascii="Helvetica" w:hAnsi="Helvetica" w:cs="Helvetica"/>
                  <w:sz w:val="24"/>
                  <w:szCs w:val="24"/>
                </w:rPr>
                <w:t>No</w:t>
              </w:r>
            </w:ins>
          </w:p>
        </w:tc>
      </w:tr>
    </w:tbl>
    <w:p w14:paraId="24A97367" w14:textId="40CC83EE" w:rsidR="00010CE9" w:rsidRDefault="00010CE9" w:rsidP="00010CE9">
      <w:pPr>
        <w:rPr>
          <w:rFonts w:ascii="Helvetica" w:hAnsi="Helvetica" w:cs="Helvetica"/>
          <w:sz w:val="24"/>
          <w:szCs w:val="24"/>
        </w:rPr>
      </w:pPr>
      <w:r w:rsidRPr="00010CE9">
        <w:rPr>
          <w:rFonts w:ascii="Helvetica" w:hAnsi="Helvetica" w:cs="Helvetica"/>
          <w:b/>
          <w:bCs/>
          <w:sz w:val="24"/>
          <w:szCs w:val="24"/>
        </w:rPr>
        <w:lastRenderedPageBreak/>
        <w:t>Processing Outlines</w:t>
      </w:r>
      <w:r>
        <w:rPr>
          <w:rFonts w:ascii="Helvetica" w:hAnsi="Helvetica" w:cs="Helvetica"/>
          <w:sz w:val="24"/>
          <w:szCs w:val="24"/>
        </w:rPr>
        <w:t>:</w:t>
      </w:r>
    </w:p>
    <w:p w14:paraId="66CCDF02" w14:textId="2F21CA75" w:rsidR="00010CE9" w:rsidRPr="009B23F2" w:rsidRDefault="00010CE9" w:rsidP="00010CE9">
      <w:pPr>
        <w:pStyle w:val="ListParagraph"/>
        <w:numPr>
          <w:ilvl w:val="0"/>
          <w:numId w:val="57"/>
        </w:numPr>
        <w:rPr>
          <w:ins w:id="2084" w:author="Nick Joseph" w:date="2020-11-14T16:44:00Z"/>
          <w:rFonts w:ascii="Helvetica" w:hAnsi="Helvetica" w:cs="Helvetica"/>
          <w:color w:val="333333"/>
          <w:sz w:val="24"/>
          <w:szCs w:val="24"/>
        </w:rPr>
      </w:pPr>
      <w:r>
        <w:rPr>
          <w:rFonts w:ascii="Helvetica" w:hAnsi="Helvetica" w:cs="Helvetica"/>
          <w:color w:val="333333"/>
          <w:sz w:val="24"/>
          <w:szCs w:val="24"/>
        </w:rPr>
        <w:t>staff</w:t>
      </w:r>
      <w:ins w:id="2085" w:author="Nick Joseph" w:date="2020-11-14T16:44:00Z">
        <w:r w:rsidRPr="009B23F2">
          <w:rPr>
            <w:rFonts w:ascii="Helvetica" w:hAnsi="Helvetica" w:cs="Helvetica"/>
            <w:color w:val="333333"/>
            <w:sz w:val="24"/>
            <w:szCs w:val="24"/>
          </w:rPr>
          <w:t xml:space="preserve">Login(in </w:t>
        </w:r>
      </w:ins>
      <w:r>
        <w:rPr>
          <w:rFonts w:ascii="Helvetica" w:hAnsi="Helvetica" w:cs="Helvetica"/>
          <w:color w:val="333333"/>
          <w:sz w:val="24"/>
          <w:szCs w:val="24"/>
        </w:rPr>
        <w:t>staff</w:t>
      </w:r>
      <w:ins w:id="2086" w:author="Nick Joseph" w:date="2020-11-14T16:44:00Z">
        <w:r w:rsidRPr="009B23F2">
          <w:rPr>
            <w:rFonts w:ascii="Helvetica" w:hAnsi="Helvetica" w:cs="Helvetica"/>
            <w:color w:val="333333"/>
            <w:sz w:val="24"/>
            <w:szCs w:val="24"/>
          </w:rPr>
          <w:t xml:space="preserve">Email: String, in </w:t>
        </w:r>
      </w:ins>
      <w:r>
        <w:rPr>
          <w:rFonts w:ascii="Helvetica" w:hAnsi="Helvetica" w:cs="Helvetica"/>
          <w:color w:val="333333"/>
          <w:sz w:val="24"/>
          <w:szCs w:val="24"/>
        </w:rPr>
        <w:t>staff</w:t>
      </w:r>
      <w:ins w:id="2087" w:author="Nick Joseph" w:date="2020-11-14T16:44:00Z">
        <w:r w:rsidRPr="009B23F2">
          <w:rPr>
            <w:rFonts w:ascii="Helvetica" w:hAnsi="Helvetica" w:cs="Helvetica"/>
            <w:color w:val="333333"/>
            <w:sz w:val="24"/>
            <w:szCs w:val="24"/>
          </w:rPr>
          <w:t>Password: String)</w:t>
        </w:r>
      </w:ins>
    </w:p>
    <w:p w14:paraId="5C943AB9" w14:textId="0A33008D" w:rsidR="00010CE9" w:rsidRPr="009B23F2" w:rsidRDefault="00010CE9" w:rsidP="00010CE9">
      <w:pPr>
        <w:ind w:left="1080"/>
        <w:rPr>
          <w:ins w:id="2088" w:author="Nick Joseph" w:date="2020-11-14T16:44:00Z"/>
          <w:rFonts w:ascii="Helvetica" w:hAnsi="Helvetica" w:cs="Helvetica"/>
          <w:sz w:val="24"/>
          <w:szCs w:val="24"/>
        </w:rPr>
      </w:pPr>
      <w:r>
        <w:rPr>
          <w:rFonts w:ascii="Helvetica" w:hAnsi="Helvetica" w:cs="Helvetica"/>
          <w:sz w:val="24"/>
          <w:szCs w:val="24"/>
        </w:rPr>
        <w:t>Staff</w:t>
      </w:r>
      <w:ins w:id="2089" w:author="Nick Joseph" w:date="2020-11-14T16:44:00Z">
        <w:r w:rsidRPr="009B23F2">
          <w:rPr>
            <w:rFonts w:ascii="Helvetica" w:hAnsi="Helvetica" w:cs="Helvetica"/>
            <w:sz w:val="24"/>
            <w:szCs w:val="24"/>
          </w:rPr>
          <w:t xml:space="preserve"> inputs email and password</w:t>
        </w:r>
      </w:ins>
    </w:p>
    <w:p w14:paraId="3D9DB3BC" w14:textId="77777777" w:rsidR="00010CE9" w:rsidRPr="009B23F2" w:rsidRDefault="00010CE9" w:rsidP="00010CE9">
      <w:pPr>
        <w:ind w:left="1080"/>
        <w:rPr>
          <w:ins w:id="2090" w:author="Nick Joseph" w:date="2020-11-14T16:44:00Z"/>
          <w:rFonts w:ascii="Helvetica" w:hAnsi="Helvetica" w:cs="Helvetica"/>
          <w:sz w:val="24"/>
          <w:szCs w:val="24"/>
        </w:rPr>
      </w:pPr>
      <w:ins w:id="2091" w:author="Nick Joseph" w:date="2020-11-14T16:44:00Z">
        <w:r w:rsidRPr="009B23F2">
          <w:rPr>
            <w:rFonts w:ascii="Helvetica" w:hAnsi="Helvetica" w:cs="Helvetica"/>
            <w:sz w:val="24"/>
            <w:szCs w:val="24"/>
          </w:rPr>
          <w:t>If valid</w:t>
        </w:r>
      </w:ins>
    </w:p>
    <w:p w14:paraId="6604F5AE" w14:textId="77777777" w:rsidR="00010CE9" w:rsidRPr="009B23F2" w:rsidRDefault="00010CE9" w:rsidP="00010CE9">
      <w:pPr>
        <w:ind w:left="1080" w:firstLine="360"/>
        <w:rPr>
          <w:ins w:id="2092" w:author="Nick Joseph" w:date="2020-11-14T16:44:00Z"/>
          <w:rFonts w:ascii="Helvetica" w:hAnsi="Helvetica" w:cs="Helvetica"/>
          <w:sz w:val="24"/>
          <w:szCs w:val="24"/>
        </w:rPr>
      </w:pPr>
      <w:ins w:id="2093" w:author="Nick Joseph" w:date="2020-11-14T16:44:00Z">
        <w:r w:rsidRPr="009B23F2">
          <w:rPr>
            <w:rFonts w:ascii="Helvetica" w:hAnsi="Helvetica" w:cs="Helvetica"/>
            <w:sz w:val="24"/>
            <w:szCs w:val="24"/>
          </w:rPr>
          <w:t xml:space="preserve">Allow </w:t>
        </w:r>
      </w:ins>
      <w:ins w:id="2094" w:author="Nick Joseph" w:date="2020-11-14T16:46:00Z">
        <w:r>
          <w:rPr>
            <w:rFonts w:ascii="Helvetica" w:hAnsi="Helvetica" w:cs="Helvetica"/>
            <w:sz w:val="24"/>
            <w:szCs w:val="24"/>
          </w:rPr>
          <w:t>the driver</w:t>
        </w:r>
      </w:ins>
      <w:ins w:id="2095" w:author="Nick Joseph" w:date="2020-11-14T16:44:00Z">
        <w:r w:rsidRPr="009B23F2">
          <w:rPr>
            <w:rFonts w:ascii="Helvetica" w:hAnsi="Helvetica" w:cs="Helvetica"/>
            <w:sz w:val="24"/>
            <w:szCs w:val="24"/>
          </w:rPr>
          <w:t xml:space="preserve"> to login into the application</w:t>
        </w:r>
      </w:ins>
    </w:p>
    <w:p w14:paraId="675211DD" w14:textId="77777777" w:rsidR="00010CE9" w:rsidRPr="009B23F2" w:rsidRDefault="00010CE9" w:rsidP="00010CE9">
      <w:pPr>
        <w:ind w:left="1080"/>
        <w:rPr>
          <w:ins w:id="2096" w:author="Nick Joseph" w:date="2020-11-14T16:44:00Z"/>
          <w:rFonts w:ascii="Helvetica" w:hAnsi="Helvetica" w:cs="Helvetica"/>
          <w:sz w:val="24"/>
          <w:szCs w:val="24"/>
        </w:rPr>
      </w:pPr>
      <w:ins w:id="2097" w:author="Nick Joseph" w:date="2020-11-14T16:44:00Z">
        <w:r w:rsidRPr="009B23F2">
          <w:rPr>
            <w:rFonts w:ascii="Helvetica" w:hAnsi="Helvetica" w:cs="Helvetica"/>
            <w:sz w:val="24"/>
            <w:szCs w:val="24"/>
          </w:rPr>
          <w:t xml:space="preserve">Else </w:t>
        </w:r>
      </w:ins>
    </w:p>
    <w:p w14:paraId="52843C93" w14:textId="77777777" w:rsidR="00010CE9" w:rsidRPr="009B23F2" w:rsidRDefault="00010CE9" w:rsidP="00010CE9">
      <w:pPr>
        <w:ind w:left="1080" w:firstLine="360"/>
        <w:rPr>
          <w:ins w:id="2098" w:author="Nick Joseph" w:date="2020-11-14T16:44:00Z"/>
          <w:rFonts w:ascii="Helvetica" w:hAnsi="Helvetica" w:cs="Helvetica"/>
          <w:sz w:val="24"/>
          <w:szCs w:val="24"/>
        </w:rPr>
      </w:pPr>
      <w:ins w:id="2099" w:author="Nick Joseph" w:date="2020-11-14T16:44:00Z">
        <w:r w:rsidRPr="009B23F2">
          <w:rPr>
            <w:rFonts w:ascii="Helvetica" w:hAnsi="Helvetica" w:cs="Helvetica"/>
            <w:sz w:val="24"/>
            <w:szCs w:val="24"/>
          </w:rPr>
          <w:t>Prompt user to enter information again</w:t>
        </w:r>
      </w:ins>
    </w:p>
    <w:p w14:paraId="00EE1D8D" w14:textId="77777777" w:rsidR="00010CE9" w:rsidRDefault="00010CE9" w:rsidP="00010CE9">
      <w:pPr>
        <w:rPr>
          <w:rFonts w:ascii="Helvetica" w:hAnsi="Helvetica" w:cs="Helvetica"/>
          <w:b/>
          <w:bCs/>
          <w:sz w:val="24"/>
          <w:szCs w:val="24"/>
        </w:rPr>
      </w:pPr>
    </w:p>
    <w:p w14:paraId="1EEECD54" w14:textId="2856A46E" w:rsidR="00010CE9" w:rsidRPr="00010CE9" w:rsidRDefault="00010CE9" w:rsidP="00010CE9">
      <w:pPr>
        <w:rPr>
          <w:rFonts w:ascii="Helvetica" w:hAnsi="Helvetica" w:cs="Helvetica"/>
          <w:sz w:val="24"/>
          <w:szCs w:val="24"/>
        </w:rPr>
      </w:pPr>
    </w:p>
    <w:p w14:paraId="42744961" w14:textId="022FE78F" w:rsidR="00010CE9" w:rsidRPr="00010CE9" w:rsidRDefault="00010CE9" w:rsidP="00010CE9">
      <w:pPr>
        <w:rPr>
          <w:rFonts w:ascii="Helvetica" w:hAnsi="Helvetica" w:cs="Helvetica"/>
          <w:sz w:val="24"/>
          <w:szCs w:val="24"/>
        </w:rPr>
      </w:pPr>
    </w:p>
    <w:p w14:paraId="02D2F9D9" w14:textId="72C7A358" w:rsidR="00010CE9" w:rsidRPr="00010CE9" w:rsidRDefault="00010CE9" w:rsidP="00010CE9">
      <w:pPr>
        <w:rPr>
          <w:rFonts w:ascii="Helvetica" w:hAnsi="Helvetica" w:cs="Helvetica"/>
          <w:sz w:val="24"/>
          <w:szCs w:val="24"/>
        </w:rPr>
      </w:pPr>
    </w:p>
    <w:p w14:paraId="6FD24991" w14:textId="715D39E2" w:rsidR="00010CE9" w:rsidRPr="00010CE9" w:rsidRDefault="00010CE9" w:rsidP="00010CE9">
      <w:pPr>
        <w:rPr>
          <w:rFonts w:ascii="Helvetica" w:hAnsi="Helvetica" w:cs="Helvetica"/>
          <w:sz w:val="24"/>
          <w:szCs w:val="24"/>
        </w:rPr>
      </w:pPr>
    </w:p>
    <w:p w14:paraId="208276D5" w14:textId="48159A3A" w:rsidR="00010CE9" w:rsidRPr="00010CE9" w:rsidRDefault="00010CE9" w:rsidP="00010CE9">
      <w:pPr>
        <w:rPr>
          <w:rFonts w:ascii="Helvetica" w:hAnsi="Helvetica" w:cs="Helvetica"/>
          <w:sz w:val="24"/>
          <w:szCs w:val="24"/>
        </w:rPr>
      </w:pPr>
    </w:p>
    <w:p w14:paraId="7FCA7C88" w14:textId="161868F7" w:rsidR="00010CE9" w:rsidRPr="00010CE9" w:rsidRDefault="00010CE9" w:rsidP="00010CE9">
      <w:pPr>
        <w:rPr>
          <w:rFonts w:ascii="Helvetica" w:hAnsi="Helvetica" w:cs="Helvetica"/>
          <w:sz w:val="24"/>
          <w:szCs w:val="24"/>
        </w:rPr>
      </w:pPr>
    </w:p>
    <w:p w14:paraId="417F9370" w14:textId="56480302" w:rsidR="00010CE9" w:rsidRPr="00010CE9" w:rsidRDefault="00010CE9" w:rsidP="00010CE9">
      <w:pPr>
        <w:rPr>
          <w:rFonts w:ascii="Helvetica" w:hAnsi="Helvetica" w:cs="Helvetica"/>
          <w:sz w:val="24"/>
          <w:szCs w:val="24"/>
        </w:rPr>
      </w:pPr>
    </w:p>
    <w:p w14:paraId="23A83CF8" w14:textId="0837B663" w:rsidR="00010CE9" w:rsidRPr="00010CE9" w:rsidRDefault="00010CE9" w:rsidP="00010CE9">
      <w:pPr>
        <w:rPr>
          <w:rFonts w:ascii="Helvetica" w:hAnsi="Helvetica" w:cs="Helvetica"/>
          <w:sz w:val="24"/>
          <w:szCs w:val="24"/>
        </w:rPr>
      </w:pPr>
    </w:p>
    <w:p w14:paraId="5C5CA198" w14:textId="68B035CF" w:rsidR="00010CE9" w:rsidRPr="00010CE9" w:rsidRDefault="00010CE9" w:rsidP="00010CE9">
      <w:pPr>
        <w:rPr>
          <w:rFonts w:ascii="Helvetica" w:hAnsi="Helvetica" w:cs="Helvetica"/>
          <w:sz w:val="24"/>
          <w:szCs w:val="24"/>
        </w:rPr>
      </w:pPr>
    </w:p>
    <w:p w14:paraId="4B0D2E20" w14:textId="53AF58FE" w:rsidR="00010CE9" w:rsidRPr="00010CE9" w:rsidRDefault="00010CE9" w:rsidP="00010CE9">
      <w:pPr>
        <w:rPr>
          <w:rFonts w:ascii="Helvetica" w:hAnsi="Helvetica" w:cs="Helvetica"/>
          <w:sz w:val="24"/>
          <w:szCs w:val="24"/>
        </w:rPr>
      </w:pPr>
    </w:p>
    <w:p w14:paraId="08F5DA2C" w14:textId="5ABF91EA" w:rsidR="00010CE9" w:rsidRPr="00010CE9" w:rsidRDefault="00010CE9" w:rsidP="00010CE9">
      <w:pPr>
        <w:rPr>
          <w:rFonts w:ascii="Helvetica" w:hAnsi="Helvetica" w:cs="Helvetica"/>
          <w:sz w:val="24"/>
          <w:szCs w:val="24"/>
        </w:rPr>
      </w:pPr>
    </w:p>
    <w:p w14:paraId="024DA63D" w14:textId="77EF18AC" w:rsidR="00010CE9" w:rsidRPr="00010CE9" w:rsidRDefault="00010CE9" w:rsidP="00010CE9">
      <w:pPr>
        <w:rPr>
          <w:rFonts w:ascii="Helvetica" w:hAnsi="Helvetica" w:cs="Helvetica"/>
          <w:sz w:val="24"/>
          <w:szCs w:val="24"/>
        </w:rPr>
      </w:pPr>
    </w:p>
    <w:p w14:paraId="2A926644" w14:textId="4D69F8C6" w:rsidR="00010CE9" w:rsidRPr="00010CE9" w:rsidRDefault="00010CE9" w:rsidP="00010CE9">
      <w:pPr>
        <w:rPr>
          <w:rFonts w:ascii="Helvetica" w:hAnsi="Helvetica" w:cs="Helvetica"/>
          <w:sz w:val="24"/>
          <w:szCs w:val="24"/>
        </w:rPr>
      </w:pPr>
    </w:p>
    <w:p w14:paraId="75799500" w14:textId="54560F5E" w:rsidR="00010CE9" w:rsidRPr="00010CE9" w:rsidRDefault="00010CE9" w:rsidP="00010CE9">
      <w:pPr>
        <w:rPr>
          <w:rFonts w:ascii="Helvetica" w:hAnsi="Helvetica" w:cs="Helvetica"/>
          <w:sz w:val="24"/>
          <w:szCs w:val="24"/>
        </w:rPr>
      </w:pPr>
    </w:p>
    <w:p w14:paraId="0498786C" w14:textId="68507098" w:rsidR="00010CE9" w:rsidRPr="00010CE9" w:rsidRDefault="00010CE9" w:rsidP="00010CE9">
      <w:pPr>
        <w:rPr>
          <w:rFonts w:ascii="Helvetica" w:hAnsi="Helvetica" w:cs="Helvetica"/>
          <w:sz w:val="24"/>
          <w:szCs w:val="24"/>
        </w:rPr>
      </w:pPr>
    </w:p>
    <w:p w14:paraId="70FC5B3F" w14:textId="1C456C89" w:rsidR="00010CE9" w:rsidRPr="00010CE9" w:rsidRDefault="00010CE9" w:rsidP="00010CE9">
      <w:pPr>
        <w:rPr>
          <w:rFonts w:ascii="Helvetica" w:hAnsi="Helvetica" w:cs="Helvetica"/>
          <w:sz w:val="24"/>
          <w:szCs w:val="24"/>
        </w:rPr>
      </w:pPr>
    </w:p>
    <w:p w14:paraId="2E6185EF" w14:textId="6E5BE435" w:rsidR="00010CE9" w:rsidRPr="00010CE9" w:rsidRDefault="00010CE9" w:rsidP="00010CE9">
      <w:pPr>
        <w:rPr>
          <w:rFonts w:ascii="Helvetica" w:hAnsi="Helvetica" w:cs="Helvetica"/>
          <w:sz w:val="24"/>
          <w:szCs w:val="24"/>
        </w:rPr>
      </w:pPr>
    </w:p>
    <w:p w14:paraId="564EC2E8" w14:textId="26982FA6" w:rsidR="00010CE9" w:rsidRPr="00010CE9" w:rsidRDefault="00010CE9" w:rsidP="00010CE9">
      <w:pPr>
        <w:rPr>
          <w:rFonts w:ascii="Helvetica" w:hAnsi="Helvetica" w:cs="Helvetica"/>
          <w:sz w:val="24"/>
          <w:szCs w:val="24"/>
        </w:rPr>
      </w:pPr>
    </w:p>
    <w:p w14:paraId="3768C653" w14:textId="498D41E2" w:rsidR="00010CE9" w:rsidRPr="00010CE9" w:rsidRDefault="00010CE9" w:rsidP="00010CE9">
      <w:pPr>
        <w:rPr>
          <w:rFonts w:ascii="Helvetica" w:hAnsi="Helvetica" w:cs="Helvetica"/>
          <w:sz w:val="24"/>
          <w:szCs w:val="24"/>
        </w:rPr>
      </w:pPr>
    </w:p>
    <w:p w14:paraId="0B95D2CF" w14:textId="0DC4F471" w:rsidR="00010CE9" w:rsidRDefault="00010CE9" w:rsidP="00010CE9">
      <w:pPr>
        <w:rPr>
          <w:rFonts w:ascii="Helvetica" w:hAnsi="Helvetica" w:cs="Helvetica"/>
          <w:sz w:val="24"/>
          <w:szCs w:val="24"/>
        </w:rPr>
      </w:pPr>
    </w:p>
    <w:p w14:paraId="204DC87B" w14:textId="5C8BB103" w:rsidR="00010CE9" w:rsidDel="008E1665" w:rsidRDefault="00010CE9" w:rsidP="00010CE9">
      <w:pPr>
        <w:pStyle w:val="ListParagraph"/>
        <w:numPr>
          <w:ilvl w:val="0"/>
          <w:numId w:val="2"/>
        </w:numPr>
        <w:spacing w:after="240" w:line="240" w:lineRule="auto"/>
        <w:rPr>
          <w:del w:id="2100" w:author="Nick Joseph" w:date="2020-11-11T19:33:00Z"/>
          <w:rFonts w:ascii="Helvetica" w:hAnsi="Helvetica" w:cs="Helvetica"/>
          <w:b/>
          <w:bCs/>
          <w:color w:val="538135" w:themeColor="accent6" w:themeShade="BF"/>
          <w:sz w:val="36"/>
          <w:szCs w:val="36"/>
          <w14:textOutline w14:w="0" w14:cap="flat" w14:cmpd="sng" w14:algn="ctr">
            <w14:noFill/>
            <w14:prstDash w14:val="solid"/>
            <w14:round/>
          </w14:textOutline>
        </w:rPr>
      </w:pPr>
      <w:r>
        <w:rPr>
          <w:rFonts w:ascii="Helvetica" w:hAnsi="Helvetica" w:cs="Helvetica"/>
          <w:b/>
          <w:bCs/>
          <w:color w:val="538135" w:themeColor="accent6" w:themeShade="BF"/>
          <w:sz w:val="36"/>
          <w:szCs w:val="36"/>
          <w14:textOutline w14:w="0" w14:cap="flat" w14:cmpd="sng" w14:algn="ctr">
            <w14:noFill/>
            <w14:prstDash w14:val="solid"/>
            <w14:round/>
          </w14:textOutline>
        </w:rPr>
        <w:lastRenderedPageBreak/>
        <w:t>3</w:t>
      </w:r>
      <w:ins w:id="2101" w:author="Nick Joseph" w:date="2020-11-11T19:34:00Z">
        <w:r>
          <w:rPr>
            <w:rFonts w:ascii="Helvetica" w:hAnsi="Helvetica" w:cs="Helvetica"/>
            <w:b/>
            <w:bCs/>
            <w:color w:val="538135" w:themeColor="accent6" w:themeShade="BF"/>
            <w:sz w:val="36"/>
            <w:szCs w:val="36"/>
            <w14:textOutline w14:w="0" w14:cap="flat" w14:cmpd="sng" w14:algn="ctr">
              <w14:noFill/>
              <w14:prstDash w14:val="solid"/>
              <w14:round/>
            </w14:textOutline>
          </w:rPr>
          <w:t xml:space="preserve">.0 </w:t>
        </w:r>
      </w:ins>
      <w:r>
        <w:rPr>
          <w:rFonts w:ascii="Helvetica" w:hAnsi="Helvetica" w:cs="Helvetica"/>
          <w:b/>
          <w:bCs/>
          <w:color w:val="538135" w:themeColor="accent6" w:themeShade="BF"/>
          <w:sz w:val="36"/>
          <w:szCs w:val="36"/>
          <w14:textOutline w14:w="0" w14:cap="flat" w14:cmpd="sng" w14:algn="ctr">
            <w14:noFill/>
            <w14:prstDash w14:val="solid"/>
            <w14:round/>
          </w14:textOutline>
        </w:rPr>
        <w:t>Architecture Design</w:t>
      </w:r>
      <w:r w:rsidRPr="008E1665">
        <w:rPr>
          <w:rFonts w:ascii="Helvetica" w:hAnsi="Helvetica" w:cs="Helvetica"/>
          <w:b/>
          <w:bCs/>
          <w:color w:val="538135" w:themeColor="accent6" w:themeShade="BF"/>
          <w:sz w:val="36"/>
          <w:szCs w:val="36"/>
          <w14:textOutline w14:w="0" w14:cap="flat" w14:cmpd="sng" w14:algn="ctr">
            <w14:noFill/>
            <w14:prstDash w14:val="solid"/>
            <w14:round/>
          </w14:textOutline>
        </w:rPr>
        <w:t xml:space="preserve"> </w:t>
      </w:r>
      <w:del w:id="2102" w:author="Nick Joseph" w:date="2020-11-11T19:33:00Z">
        <w:r w:rsidRPr="00A65BB2" w:rsidDel="008E1665">
          <w:rPr>
            <w:rFonts w:ascii="Helvetica" w:hAnsi="Helvetica" w:cs="Helvetica"/>
            <w:b/>
            <w:bCs/>
            <w:color w:val="538135" w:themeColor="accent6" w:themeShade="BF"/>
            <w:sz w:val="36"/>
            <w:szCs w:val="36"/>
            <w14:textOutline w14:w="0" w14:cap="flat" w14:cmpd="sng" w14:algn="ctr">
              <w14:noFill/>
              <w14:prstDash w14:val="solid"/>
              <w14:round/>
            </w14:textOutline>
          </w:rPr>
          <w:delText>and Overview</w:delText>
        </w:r>
      </w:del>
    </w:p>
    <w:p w14:paraId="57E25117" w14:textId="44A4DA3E" w:rsidR="00010CE9" w:rsidRDefault="00010CE9" w:rsidP="00010CE9">
      <w:pPr>
        <w:rPr>
          <w:rFonts w:ascii="Helvetica" w:hAnsi="Helvetica" w:cs="Helvetica"/>
          <w:b/>
          <w:bCs/>
          <w:color w:val="538135" w:themeColor="accent6" w:themeShade="BF"/>
          <w:sz w:val="36"/>
          <w:szCs w:val="36"/>
          <w14:textOutline w14:w="0" w14:cap="flat" w14:cmpd="sng" w14:algn="ctr">
            <w14:noFill/>
            <w14:prstDash w14:val="solid"/>
            <w14:round/>
          </w14:textOutline>
        </w:rPr>
      </w:pPr>
    </w:p>
    <w:p w14:paraId="7BBC8101" w14:textId="40B04A0E" w:rsidR="00010CE9" w:rsidRDefault="00010CE9"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r>
        <w:rPr>
          <w:rFonts w:ascii="Helvetica" w:hAnsi="Helvetica" w:cs="Helvetica"/>
          <w:b/>
          <w:bCs/>
          <w:color w:val="538135" w:themeColor="accent6" w:themeShade="BF"/>
          <w:sz w:val="32"/>
          <w:szCs w:val="32"/>
          <w14:textOutline w14:w="0" w14:cap="flat" w14:cmpd="sng" w14:algn="ctr">
            <w14:noFill/>
            <w14:prstDash w14:val="solid"/>
            <w14:round/>
          </w14:textOutline>
        </w:rPr>
        <w:t>3</w:t>
      </w:r>
      <w:r w:rsidRPr="008E1665">
        <w:rPr>
          <w:rFonts w:ascii="Helvetica" w:hAnsi="Helvetica" w:cs="Helvetica"/>
          <w:b/>
          <w:bCs/>
          <w:color w:val="538135" w:themeColor="accent6" w:themeShade="BF"/>
          <w:sz w:val="32"/>
          <w:szCs w:val="32"/>
          <w14:textOutline w14:w="0" w14:cap="flat" w14:cmpd="sng" w14:algn="ctr">
            <w14:noFill/>
            <w14:prstDash w14:val="solid"/>
            <w14:round/>
          </w14:textOutline>
        </w:rPr>
        <w:t xml:space="preserve">.1 </w:t>
      </w:r>
      <w:r>
        <w:rPr>
          <w:rFonts w:ascii="Helvetica" w:hAnsi="Helvetica" w:cs="Helvetica"/>
          <w:b/>
          <w:bCs/>
          <w:color w:val="538135" w:themeColor="accent6" w:themeShade="BF"/>
          <w:sz w:val="32"/>
          <w:szCs w:val="32"/>
          <w14:textOutline w14:w="0" w14:cap="flat" w14:cmpd="sng" w14:algn="ctr">
            <w14:noFill/>
            <w14:prstDash w14:val="solid"/>
            <w14:round/>
          </w14:textOutline>
        </w:rPr>
        <w:t>Introduction</w:t>
      </w:r>
    </w:p>
    <w:p w14:paraId="4615DD8B" w14:textId="55FFF858" w:rsidR="00554AD9" w:rsidRPr="00554AD9" w:rsidRDefault="00554AD9" w:rsidP="00010CE9">
      <w:pPr>
        <w:spacing w:after="240" w:line="240" w:lineRule="auto"/>
        <w:rPr>
          <w:rFonts w:ascii="Helvetica" w:hAnsi="Helvetica" w:cs="Helvetica"/>
          <w:color w:val="538135" w:themeColor="accent6" w:themeShade="BF"/>
          <w:sz w:val="24"/>
          <w:szCs w:val="24"/>
          <w14:textOutline w14:w="0" w14:cap="flat" w14:cmpd="sng" w14:algn="ctr">
            <w14:noFill/>
            <w14:prstDash w14:val="solid"/>
            <w14:round/>
          </w14:textOutline>
        </w:rPr>
      </w:pPr>
      <w:r>
        <w:rPr>
          <w:rFonts w:ascii="Helvetica" w:hAnsi="Helvetica" w:cs="Helvetica"/>
          <w:b/>
          <w:bCs/>
          <w:color w:val="538135" w:themeColor="accent6" w:themeShade="BF"/>
          <w:sz w:val="32"/>
          <w:szCs w:val="32"/>
          <w14:textOutline w14:w="0" w14:cap="flat" w14:cmpd="sng" w14:algn="ctr">
            <w14:noFill/>
            <w14:prstDash w14:val="solid"/>
            <w14:round/>
          </w14:textOutline>
        </w:rPr>
        <w:tab/>
      </w:r>
      <w:r w:rsidRPr="00554AD9">
        <w:rPr>
          <w:rFonts w:ascii="Helvetica" w:hAnsi="Helvetica" w:cs="Helvetica"/>
          <w:sz w:val="24"/>
          <w:szCs w:val="24"/>
          <w14:textOutline w14:w="0" w14:cap="flat" w14:cmpd="sng" w14:algn="ctr">
            <w14:noFill/>
            <w14:prstDash w14:val="solid"/>
            <w14:round/>
          </w14:textOutline>
        </w:rPr>
        <w:t xml:space="preserve">This section of the system specification will include two infrastructure models </w:t>
      </w:r>
      <w:r>
        <w:rPr>
          <w:rFonts w:ascii="Helvetica" w:hAnsi="Helvetica" w:cs="Helvetica"/>
          <w:sz w:val="24"/>
          <w:szCs w:val="24"/>
          <w14:textOutline w14:w="0" w14:cap="flat" w14:cmpd="sng" w14:algn="ctr">
            <w14:noFill/>
            <w14:prstDash w14:val="solid"/>
            <w14:round/>
          </w14:textOutline>
        </w:rPr>
        <w:t>that</w:t>
      </w:r>
      <w:r w:rsidRPr="00554AD9">
        <w:rPr>
          <w:rFonts w:ascii="Helvetica" w:hAnsi="Helvetica" w:cs="Helvetica"/>
          <w:sz w:val="24"/>
          <w:szCs w:val="24"/>
          <w14:textOutline w14:w="0" w14:cap="flat" w14:cmpd="sng" w14:algn="ctr">
            <w14:noFill/>
            <w14:prstDash w14:val="solid"/>
            <w14:round/>
          </w14:textOutline>
        </w:rPr>
        <w:t xml:space="preserve"> showcase the architecture and nodes and artifacts of the GoGoGrocery application. This section will also cover the hardware and software requirements, and security plans GoGoGrocery is going to implement. </w:t>
      </w:r>
      <w:r>
        <w:rPr>
          <w:rFonts w:ascii="Helvetica" w:hAnsi="Helvetica" w:cs="Helvetica"/>
          <w:sz w:val="24"/>
          <w:szCs w:val="24"/>
          <w14:textOutline w14:w="0" w14:cap="flat" w14:cmpd="sng" w14:algn="ctr">
            <w14:noFill/>
            <w14:prstDash w14:val="solid"/>
            <w14:round/>
          </w14:textOutline>
        </w:rPr>
        <w:t>OpenXcell recommends that the GoGoGrocery system should run as a two-tiered system where the customer’s device will host the presentation logic while the processes such as application and storage logic will be done by a cloud server. OpenXcell believes that this approach is best for the GoGoGrocery application as it is reliable, flexible, and provides varying options for storage and customer devices.</w:t>
      </w:r>
    </w:p>
    <w:p w14:paraId="77C08BC9" w14:textId="76CDC087" w:rsidR="00010CE9" w:rsidRDefault="00010CE9"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r>
        <w:rPr>
          <w:rFonts w:ascii="Helvetica" w:hAnsi="Helvetica" w:cs="Helvetica"/>
          <w:b/>
          <w:bCs/>
          <w:color w:val="538135" w:themeColor="accent6" w:themeShade="BF"/>
          <w:sz w:val="32"/>
          <w:szCs w:val="32"/>
          <w14:textOutline w14:w="0" w14:cap="flat" w14:cmpd="sng" w14:algn="ctr">
            <w14:noFill/>
            <w14:prstDash w14:val="solid"/>
            <w14:round/>
          </w14:textOutline>
        </w:rPr>
        <w:t>3</w:t>
      </w:r>
      <w:r w:rsidRPr="008E1665">
        <w:rPr>
          <w:rFonts w:ascii="Helvetica" w:hAnsi="Helvetica" w:cs="Helvetica"/>
          <w:b/>
          <w:bCs/>
          <w:color w:val="538135" w:themeColor="accent6" w:themeShade="BF"/>
          <w:sz w:val="32"/>
          <w:szCs w:val="32"/>
          <w14:textOutline w14:w="0" w14:cap="flat" w14:cmpd="sng" w14:algn="ctr">
            <w14:noFill/>
            <w14:prstDash w14:val="solid"/>
            <w14:round/>
          </w14:textOutline>
        </w:rPr>
        <w:t>.</w:t>
      </w:r>
      <w:r>
        <w:rPr>
          <w:rFonts w:ascii="Helvetica" w:hAnsi="Helvetica" w:cs="Helvetica"/>
          <w:b/>
          <w:bCs/>
          <w:color w:val="538135" w:themeColor="accent6" w:themeShade="BF"/>
          <w:sz w:val="32"/>
          <w:szCs w:val="32"/>
          <w14:textOutline w14:w="0" w14:cap="flat" w14:cmpd="sng" w14:algn="ctr">
            <w14:noFill/>
            <w14:prstDash w14:val="solid"/>
            <w14:round/>
          </w14:textOutline>
        </w:rPr>
        <w:t>2</w:t>
      </w:r>
      <w:r w:rsidRPr="008E1665">
        <w:rPr>
          <w:rFonts w:ascii="Helvetica" w:hAnsi="Helvetica" w:cs="Helvetica"/>
          <w:b/>
          <w:bCs/>
          <w:color w:val="538135" w:themeColor="accent6" w:themeShade="BF"/>
          <w:sz w:val="32"/>
          <w:szCs w:val="32"/>
          <w14:textOutline w14:w="0" w14:cap="flat" w14:cmpd="sng" w14:algn="ctr">
            <w14:noFill/>
            <w14:prstDash w14:val="solid"/>
            <w14:round/>
          </w14:textOutline>
        </w:rPr>
        <w:t xml:space="preserve"> </w:t>
      </w:r>
      <w:r>
        <w:rPr>
          <w:rFonts w:ascii="Helvetica" w:hAnsi="Helvetica" w:cs="Helvetica"/>
          <w:b/>
          <w:bCs/>
          <w:color w:val="538135" w:themeColor="accent6" w:themeShade="BF"/>
          <w:sz w:val="32"/>
          <w:szCs w:val="32"/>
          <w14:textOutline w14:w="0" w14:cap="flat" w14:cmpd="sng" w14:algn="ctr">
            <w14:noFill/>
            <w14:prstDash w14:val="solid"/>
            <w14:round/>
          </w14:textOutline>
        </w:rPr>
        <w:t>Infrastructure Model</w:t>
      </w:r>
    </w:p>
    <w:p w14:paraId="4E5FF8D9" w14:textId="2E788B10" w:rsidR="00554AD9" w:rsidRDefault="00554AD9" w:rsidP="00010CE9">
      <w:pPr>
        <w:spacing w:after="240" w:line="240" w:lineRule="auto"/>
        <w:rPr>
          <w:rFonts w:ascii="Helvetica" w:hAnsi="Helvetica" w:cs="Helvetica"/>
          <w:b/>
          <w:bCs/>
          <w:sz w:val="24"/>
          <w:szCs w:val="24"/>
          <w14:textOutline w14:w="0" w14:cap="flat" w14:cmpd="sng" w14:algn="ctr">
            <w14:noFill/>
            <w14:prstDash w14:val="solid"/>
            <w14:round/>
          </w14:textOutline>
        </w:rPr>
      </w:pPr>
      <w:r>
        <w:rPr>
          <w:noProof/>
        </w:rPr>
        <w:drawing>
          <wp:anchor distT="0" distB="0" distL="114300" distR="114300" simplePos="0" relativeHeight="251661312" behindDoc="1" locked="0" layoutInCell="1" allowOverlap="1" wp14:anchorId="04D3A13F" wp14:editId="0014CF3A">
            <wp:simplePos x="0" y="0"/>
            <wp:positionH relativeFrom="margin">
              <wp:posOffset>-523875</wp:posOffset>
            </wp:positionH>
            <wp:positionV relativeFrom="paragraph">
              <wp:posOffset>437515</wp:posOffset>
            </wp:positionV>
            <wp:extent cx="7035800" cy="4229100"/>
            <wp:effectExtent l="0" t="0" r="0" b="0"/>
            <wp:wrapTight wrapText="bothSides">
              <wp:wrapPolygon edited="0">
                <wp:start x="0" y="0"/>
                <wp:lineTo x="0" y="21503"/>
                <wp:lineTo x="21522" y="21503"/>
                <wp:lineTo x="2152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35800" cy="4229100"/>
                    </a:xfrm>
                    <a:prstGeom prst="rect">
                      <a:avLst/>
                    </a:prstGeom>
                  </pic:spPr>
                </pic:pic>
              </a:graphicData>
            </a:graphic>
            <wp14:sizeRelH relativeFrom="page">
              <wp14:pctWidth>0</wp14:pctWidth>
            </wp14:sizeRelH>
            <wp14:sizeRelV relativeFrom="page">
              <wp14:pctHeight>0</wp14:pctHeight>
            </wp14:sizeRelV>
          </wp:anchor>
        </w:drawing>
      </w:r>
      <w:r w:rsidRPr="00554AD9">
        <w:rPr>
          <w:rFonts w:ascii="Helvetica" w:hAnsi="Helvetica" w:cs="Helvetica"/>
          <w:b/>
          <w:bCs/>
          <w:sz w:val="24"/>
          <w:szCs w:val="24"/>
          <w14:textOutline w14:w="0" w14:cap="flat" w14:cmpd="sng" w14:algn="ctr">
            <w14:noFill/>
            <w14:prstDash w14:val="solid"/>
            <w14:round/>
          </w14:textOutline>
        </w:rPr>
        <w:t>Deployment Diagram 1: Architecture Overview</w:t>
      </w:r>
    </w:p>
    <w:p w14:paraId="69638068" w14:textId="29420799" w:rsidR="00554AD9" w:rsidRDefault="00554AD9" w:rsidP="00010CE9">
      <w:pPr>
        <w:spacing w:after="240" w:line="240" w:lineRule="auto"/>
        <w:rPr>
          <w:rFonts w:ascii="Helvetica" w:hAnsi="Helvetica" w:cs="Helvetica"/>
          <w:b/>
          <w:bCs/>
          <w:sz w:val="24"/>
          <w:szCs w:val="24"/>
          <w14:textOutline w14:w="0" w14:cap="flat" w14:cmpd="sng" w14:algn="ctr">
            <w14:noFill/>
            <w14:prstDash w14:val="solid"/>
            <w14:round/>
          </w14:textOutline>
        </w:rPr>
      </w:pPr>
    </w:p>
    <w:p w14:paraId="652A4F0C" w14:textId="232770BA" w:rsidR="00554AD9" w:rsidRDefault="00554AD9" w:rsidP="00010CE9">
      <w:pPr>
        <w:spacing w:after="240" w:line="240" w:lineRule="auto"/>
        <w:rPr>
          <w:rFonts w:ascii="Helvetica" w:hAnsi="Helvetica" w:cs="Helvetica"/>
          <w:b/>
          <w:bCs/>
          <w:sz w:val="24"/>
          <w:szCs w:val="24"/>
          <w14:textOutline w14:w="0" w14:cap="flat" w14:cmpd="sng" w14:algn="ctr">
            <w14:noFill/>
            <w14:prstDash w14:val="solid"/>
            <w14:round/>
          </w14:textOutline>
        </w:rPr>
      </w:pPr>
    </w:p>
    <w:p w14:paraId="34DCA07F" w14:textId="77777777" w:rsidR="00804FDC" w:rsidRDefault="007F43DB" w:rsidP="00804FDC">
      <w:pPr>
        <w:spacing w:after="240" w:line="240" w:lineRule="auto"/>
        <w:rPr>
          <w:rFonts w:ascii="Helvetica" w:hAnsi="Helvetica" w:cs="Helvetica"/>
          <w:b/>
          <w:bCs/>
          <w:sz w:val="24"/>
          <w:szCs w:val="24"/>
          <w14:textOutline w14:w="0" w14:cap="flat" w14:cmpd="sng" w14:algn="ctr">
            <w14:noFill/>
            <w14:prstDash w14:val="solid"/>
            <w14:round/>
          </w14:textOutline>
        </w:rPr>
      </w:pPr>
      <w:r>
        <w:rPr>
          <w:noProof/>
        </w:rPr>
        <w:lastRenderedPageBreak/>
        <w:drawing>
          <wp:anchor distT="0" distB="0" distL="114300" distR="114300" simplePos="0" relativeHeight="251662336" behindDoc="1" locked="0" layoutInCell="1" allowOverlap="1" wp14:anchorId="6A9FED08" wp14:editId="5C02FAC6">
            <wp:simplePos x="0" y="0"/>
            <wp:positionH relativeFrom="margin">
              <wp:align>center</wp:align>
            </wp:positionH>
            <wp:positionV relativeFrom="paragraph">
              <wp:posOffset>466725</wp:posOffset>
            </wp:positionV>
            <wp:extent cx="6594475" cy="3267075"/>
            <wp:effectExtent l="0" t="0" r="0" b="9525"/>
            <wp:wrapTight wrapText="bothSides">
              <wp:wrapPolygon edited="0">
                <wp:start x="0" y="0"/>
                <wp:lineTo x="0" y="21537"/>
                <wp:lineTo x="21527" y="21537"/>
                <wp:lineTo x="215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594475" cy="3267075"/>
                    </a:xfrm>
                    <a:prstGeom prst="rect">
                      <a:avLst/>
                    </a:prstGeom>
                  </pic:spPr>
                </pic:pic>
              </a:graphicData>
            </a:graphic>
            <wp14:sizeRelH relativeFrom="page">
              <wp14:pctWidth>0</wp14:pctWidth>
            </wp14:sizeRelH>
            <wp14:sizeRelV relativeFrom="page">
              <wp14:pctHeight>0</wp14:pctHeight>
            </wp14:sizeRelV>
          </wp:anchor>
        </w:drawing>
      </w:r>
      <w:r w:rsidR="00554AD9">
        <w:rPr>
          <w:rFonts w:ascii="Helvetica" w:hAnsi="Helvetica" w:cs="Helvetica"/>
          <w:b/>
          <w:bCs/>
          <w:sz w:val="24"/>
          <w:szCs w:val="24"/>
          <w14:textOutline w14:w="0" w14:cap="flat" w14:cmpd="sng" w14:algn="ctr">
            <w14:noFill/>
            <w14:prstDash w14:val="solid"/>
            <w14:round/>
          </w14:textOutline>
        </w:rPr>
        <w:t>Deployment Diagram 2: Nodes and Artifacts</w:t>
      </w:r>
    </w:p>
    <w:p w14:paraId="7161C9B3" w14:textId="77777777" w:rsidR="00804FDC" w:rsidRDefault="00804FDC" w:rsidP="00804FDC">
      <w:pPr>
        <w:spacing w:after="240" w:line="240" w:lineRule="auto"/>
        <w:rPr>
          <w:rFonts w:ascii="Helvetica" w:hAnsi="Helvetica" w:cs="Helvetica"/>
          <w:b/>
          <w:bCs/>
          <w:sz w:val="24"/>
          <w:szCs w:val="24"/>
          <w14:textOutline w14:w="0" w14:cap="flat" w14:cmpd="sng" w14:algn="ctr">
            <w14:noFill/>
            <w14:prstDash w14:val="solid"/>
            <w14:round/>
          </w14:textOutline>
        </w:rPr>
      </w:pPr>
    </w:p>
    <w:p w14:paraId="23E5FD42" w14:textId="25A6892A" w:rsidR="00010CE9" w:rsidRPr="00804FDC" w:rsidRDefault="0061411F" w:rsidP="00804FDC">
      <w:pPr>
        <w:spacing w:after="240" w:line="240" w:lineRule="auto"/>
        <w:rPr>
          <w:rFonts w:ascii="Helvetica" w:hAnsi="Helvetica" w:cs="Helvetica"/>
          <w:b/>
          <w:bCs/>
          <w:sz w:val="24"/>
          <w:szCs w:val="24"/>
          <w14:textOutline w14:w="0" w14:cap="flat" w14:cmpd="sng" w14:algn="ctr">
            <w14:noFill/>
            <w14:prstDash w14:val="solid"/>
            <w14:round/>
          </w14:textOutline>
        </w:rPr>
      </w:pPr>
      <w:r>
        <w:rPr>
          <w:rFonts w:ascii="Helvetica" w:hAnsi="Helvetica" w:cs="Helvetica"/>
          <w:b/>
          <w:bCs/>
          <w:color w:val="538135" w:themeColor="accent6" w:themeShade="BF"/>
          <w:sz w:val="32"/>
          <w:szCs w:val="32"/>
          <w14:textOutline w14:w="0" w14:cap="flat" w14:cmpd="sng" w14:algn="ctr">
            <w14:noFill/>
            <w14:prstDash w14:val="solid"/>
            <w14:round/>
          </w14:textOutline>
        </w:rPr>
        <w:t xml:space="preserve">3.3 </w:t>
      </w:r>
      <w:r w:rsidR="00010CE9" w:rsidRPr="00804FDC">
        <w:rPr>
          <w:rFonts w:ascii="Helvetica" w:hAnsi="Helvetica" w:cs="Helvetica"/>
          <w:b/>
          <w:bCs/>
          <w:color w:val="538135" w:themeColor="accent6" w:themeShade="BF"/>
          <w:sz w:val="32"/>
          <w:szCs w:val="32"/>
          <w14:textOutline w14:w="0" w14:cap="flat" w14:cmpd="sng" w14:algn="ctr">
            <w14:noFill/>
            <w14:prstDash w14:val="solid"/>
            <w14:round/>
          </w14:textOutline>
        </w:rPr>
        <w:t>Hardware and Software Requirements</w:t>
      </w:r>
    </w:p>
    <w:p w14:paraId="610FAC3D" w14:textId="2F99C92F" w:rsidR="007F43DB" w:rsidRDefault="007F43DB" w:rsidP="007F43DB">
      <w:pPr>
        <w:spacing w:after="240" w:line="240"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Required hardware components include:</w:t>
      </w:r>
    </w:p>
    <w:p w14:paraId="39C7CD97" w14:textId="00A2E6ED" w:rsidR="007F43DB" w:rsidRPr="00804FDC" w:rsidRDefault="007F43DB" w:rsidP="00804FDC">
      <w:pPr>
        <w:pStyle w:val="ListParagraph"/>
        <w:numPr>
          <w:ilvl w:val="0"/>
          <w:numId w:val="60"/>
        </w:numPr>
        <w:spacing w:after="240" w:line="240" w:lineRule="auto"/>
        <w:rPr>
          <w:rFonts w:ascii="Helvetica" w:hAnsi="Helvetica" w:cs="Helvetica"/>
          <w:sz w:val="24"/>
          <w:szCs w:val="24"/>
          <w14:textOutline w14:w="0" w14:cap="flat" w14:cmpd="sng" w14:algn="ctr">
            <w14:noFill/>
            <w14:prstDash w14:val="solid"/>
            <w14:round/>
          </w14:textOutline>
        </w:rPr>
      </w:pPr>
      <w:r w:rsidRPr="00804FDC">
        <w:rPr>
          <w:rFonts w:ascii="Helvetica" w:hAnsi="Helvetica" w:cs="Helvetica"/>
          <w:sz w:val="24"/>
          <w:szCs w:val="24"/>
          <w14:textOutline w14:w="0" w14:cap="flat" w14:cmpd="sng" w14:algn="ctr">
            <w14:noFill/>
            <w14:prstDash w14:val="solid"/>
            <w14:round/>
          </w14:textOutline>
        </w:rPr>
        <w:t>Computers in workstations for the GoGoGrocery staff. Standard issue performance would be sufficient.</w:t>
      </w:r>
    </w:p>
    <w:p w14:paraId="50A8503B" w14:textId="5EFD0574" w:rsidR="007F43DB" w:rsidRPr="00804FDC" w:rsidRDefault="00FC1785" w:rsidP="00804FDC">
      <w:pPr>
        <w:pStyle w:val="ListParagraph"/>
        <w:numPr>
          <w:ilvl w:val="0"/>
          <w:numId w:val="60"/>
        </w:numPr>
        <w:spacing w:after="240" w:line="240" w:lineRule="auto"/>
        <w:rPr>
          <w:rFonts w:ascii="Helvetica" w:hAnsi="Helvetica" w:cs="Helvetica"/>
          <w:sz w:val="24"/>
          <w:szCs w:val="24"/>
          <w14:textOutline w14:w="0" w14:cap="flat" w14:cmpd="sng" w14:algn="ctr">
            <w14:noFill/>
            <w14:prstDash w14:val="solid"/>
            <w14:round/>
          </w14:textOutline>
        </w:rPr>
      </w:pPr>
      <w:r w:rsidRPr="00804FDC">
        <w:rPr>
          <w:rFonts w:ascii="Helvetica" w:hAnsi="Helvetica" w:cs="Helvetica"/>
          <w:sz w:val="24"/>
          <w:szCs w:val="24"/>
          <w14:textOutline w14:w="0" w14:cap="flat" w14:cmpd="sng" w14:algn="ctr">
            <w14:noFill/>
            <w14:prstDash w14:val="solid"/>
            <w14:round/>
          </w14:textOutline>
        </w:rPr>
        <w:t>Printers and fax machines to print and receive reports.</w:t>
      </w:r>
    </w:p>
    <w:p w14:paraId="08863AED" w14:textId="08464CAC" w:rsidR="00FC1785" w:rsidRPr="00804FDC" w:rsidRDefault="00FC1785" w:rsidP="00804FDC">
      <w:pPr>
        <w:pStyle w:val="ListParagraph"/>
        <w:numPr>
          <w:ilvl w:val="0"/>
          <w:numId w:val="60"/>
        </w:numPr>
        <w:spacing w:after="240" w:line="240" w:lineRule="auto"/>
        <w:rPr>
          <w:rFonts w:ascii="Helvetica" w:hAnsi="Helvetica" w:cs="Helvetica"/>
          <w:sz w:val="24"/>
          <w:szCs w:val="24"/>
          <w14:textOutline w14:w="0" w14:cap="flat" w14:cmpd="sng" w14:algn="ctr">
            <w14:noFill/>
            <w14:prstDash w14:val="solid"/>
            <w14:round/>
          </w14:textOutline>
        </w:rPr>
      </w:pPr>
      <w:r w:rsidRPr="00804FDC">
        <w:rPr>
          <w:rFonts w:ascii="Helvetica" w:hAnsi="Helvetica" w:cs="Helvetica"/>
          <w:sz w:val="24"/>
          <w:szCs w:val="24"/>
          <w14:textOutline w14:w="0" w14:cap="flat" w14:cmpd="sng" w14:algn="ctr">
            <w14:noFill/>
            <w14:prstDash w14:val="solid"/>
            <w14:round/>
          </w14:textOutline>
        </w:rPr>
        <w:t>Mobile devices or tablets owned by customers.</w:t>
      </w:r>
    </w:p>
    <w:p w14:paraId="622335A4" w14:textId="433614E6" w:rsidR="00FC1785" w:rsidRPr="00804FDC" w:rsidRDefault="00FC1785" w:rsidP="00804FDC">
      <w:pPr>
        <w:pStyle w:val="ListParagraph"/>
        <w:numPr>
          <w:ilvl w:val="0"/>
          <w:numId w:val="60"/>
        </w:numPr>
        <w:spacing w:after="240" w:line="240" w:lineRule="auto"/>
        <w:rPr>
          <w:rFonts w:ascii="Helvetica" w:hAnsi="Helvetica" w:cs="Helvetica"/>
          <w:sz w:val="24"/>
          <w:szCs w:val="24"/>
          <w14:textOutline w14:w="0" w14:cap="flat" w14:cmpd="sng" w14:algn="ctr">
            <w14:noFill/>
            <w14:prstDash w14:val="solid"/>
            <w14:round/>
          </w14:textOutline>
        </w:rPr>
      </w:pPr>
      <w:r w:rsidRPr="00804FDC">
        <w:rPr>
          <w:rFonts w:ascii="Helvetica" w:hAnsi="Helvetica" w:cs="Helvetica"/>
          <w:sz w:val="24"/>
          <w:szCs w:val="24"/>
          <w14:textOutline w14:w="0" w14:cap="flat" w14:cmpd="sng" w14:algn="ctr">
            <w14:noFill/>
            <w14:prstDash w14:val="solid"/>
            <w14:round/>
          </w14:textOutline>
        </w:rPr>
        <w:t>Mobile devices or tablets owned by the drivers. (GoGoGrocery will not provide these devices for the drivers).</w:t>
      </w:r>
    </w:p>
    <w:p w14:paraId="011516D1" w14:textId="426F34EA" w:rsidR="00FC1785" w:rsidRPr="00804FDC" w:rsidRDefault="00FC1785" w:rsidP="00804FDC">
      <w:pPr>
        <w:pStyle w:val="ListParagraph"/>
        <w:numPr>
          <w:ilvl w:val="0"/>
          <w:numId w:val="60"/>
        </w:numPr>
        <w:spacing w:after="240" w:line="240" w:lineRule="auto"/>
        <w:rPr>
          <w:rFonts w:ascii="Helvetica" w:hAnsi="Helvetica" w:cs="Helvetica"/>
          <w:sz w:val="24"/>
          <w:szCs w:val="24"/>
          <w14:textOutline w14:w="0" w14:cap="flat" w14:cmpd="sng" w14:algn="ctr">
            <w14:noFill/>
            <w14:prstDash w14:val="solid"/>
            <w14:round/>
          </w14:textOutline>
        </w:rPr>
      </w:pPr>
      <w:r w:rsidRPr="00804FDC">
        <w:rPr>
          <w:rFonts w:ascii="Helvetica" w:hAnsi="Helvetica" w:cs="Helvetica"/>
          <w:sz w:val="24"/>
          <w:szCs w:val="24"/>
          <w14:textOutline w14:w="0" w14:cap="flat" w14:cmpd="sng" w14:algn="ctr">
            <w14:noFill/>
            <w14:prstDash w14:val="solid"/>
            <w14:round/>
          </w14:textOutline>
        </w:rPr>
        <w:t>Renting or owning a cloud server.</w:t>
      </w:r>
    </w:p>
    <w:p w14:paraId="0539A0EE" w14:textId="7DB0F6BE" w:rsidR="00FC1785" w:rsidRDefault="00FC1785" w:rsidP="007F43DB">
      <w:pPr>
        <w:spacing w:after="240" w:line="240"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Required software components:</w:t>
      </w:r>
    </w:p>
    <w:p w14:paraId="08F6D641" w14:textId="1FC2F9F4" w:rsidR="00FC1785" w:rsidRPr="00804FDC" w:rsidRDefault="00FC1785" w:rsidP="00804FDC">
      <w:pPr>
        <w:pStyle w:val="ListParagraph"/>
        <w:numPr>
          <w:ilvl w:val="0"/>
          <w:numId w:val="62"/>
        </w:numPr>
        <w:spacing w:after="240" w:line="240" w:lineRule="auto"/>
        <w:rPr>
          <w:rFonts w:ascii="Helvetica" w:hAnsi="Helvetica" w:cs="Helvetica"/>
          <w:sz w:val="24"/>
          <w:szCs w:val="24"/>
          <w14:textOutline w14:w="0" w14:cap="flat" w14:cmpd="sng" w14:algn="ctr">
            <w14:noFill/>
            <w14:prstDash w14:val="solid"/>
            <w14:round/>
          </w14:textOutline>
        </w:rPr>
      </w:pPr>
      <w:r w:rsidRPr="00804FDC">
        <w:rPr>
          <w:rFonts w:ascii="Helvetica" w:hAnsi="Helvetica" w:cs="Helvetica"/>
          <w:sz w:val="24"/>
          <w:szCs w:val="24"/>
          <w14:textOutline w14:w="0" w14:cap="flat" w14:cmpd="sng" w14:algn="ctr">
            <w14:noFill/>
            <w14:prstDash w14:val="solid"/>
            <w14:round/>
          </w14:textOutline>
        </w:rPr>
        <w:t>GoGoGrocery must support different mobile operating systems such as iOS and Android.</w:t>
      </w:r>
    </w:p>
    <w:p w14:paraId="0D211490" w14:textId="3BEACBC3" w:rsidR="00FC1785" w:rsidRPr="00804FDC" w:rsidRDefault="00FC1785" w:rsidP="00804FDC">
      <w:pPr>
        <w:pStyle w:val="ListParagraph"/>
        <w:numPr>
          <w:ilvl w:val="0"/>
          <w:numId w:val="62"/>
        </w:numPr>
        <w:spacing w:after="240" w:line="240" w:lineRule="auto"/>
        <w:rPr>
          <w:rFonts w:ascii="Helvetica" w:hAnsi="Helvetica" w:cs="Helvetica"/>
          <w:sz w:val="24"/>
          <w:szCs w:val="24"/>
          <w14:textOutline w14:w="0" w14:cap="flat" w14:cmpd="sng" w14:algn="ctr">
            <w14:noFill/>
            <w14:prstDash w14:val="solid"/>
            <w14:round/>
          </w14:textOutline>
        </w:rPr>
      </w:pPr>
      <w:r w:rsidRPr="00804FDC">
        <w:rPr>
          <w:rFonts w:ascii="Helvetica" w:hAnsi="Helvetica" w:cs="Helvetica"/>
          <w:sz w:val="24"/>
          <w:szCs w:val="24"/>
          <w14:textOutline w14:w="0" w14:cap="flat" w14:cmpd="sng" w14:algn="ctr">
            <w14:noFill/>
            <w14:prstDash w14:val="solid"/>
            <w14:round/>
          </w14:textOutline>
        </w:rPr>
        <w:t>A GPS tool in the GoGoGrocery application.</w:t>
      </w:r>
    </w:p>
    <w:p w14:paraId="40114166" w14:textId="0BF81F68" w:rsidR="00FC1785" w:rsidRDefault="00FC1785" w:rsidP="00804FDC">
      <w:pPr>
        <w:pStyle w:val="ListParagraph"/>
        <w:numPr>
          <w:ilvl w:val="0"/>
          <w:numId w:val="62"/>
        </w:numPr>
        <w:spacing w:after="240" w:line="240" w:lineRule="auto"/>
        <w:rPr>
          <w:rFonts w:ascii="Helvetica" w:hAnsi="Helvetica" w:cs="Helvetica"/>
          <w:sz w:val="24"/>
          <w:szCs w:val="24"/>
          <w14:textOutline w14:w="0" w14:cap="flat" w14:cmpd="sng" w14:algn="ctr">
            <w14:noFill/>
            <w14:prstDash w14:val="solid"/>
            <w14:round/>
          </w14:textOutline>
        </w:rPr>
      </w:pPr>
      <w:r w:rsidRPr="00804FDC">
        <w:rPr>
          <w:rFonts w:ascii="Helvetica" w:hAnsi="Helvetica" w:cs="Helvetica"/>
          <w:sz w:val="24"/>
          <w:szCs w:val="24"/>
          <w14:textOutline w14:w="0" w14:cap="flat" w14:cmpd="sng" w14:algn="ctr">
            <w14:noFill/>
            <w14:prstDash w14:val="solid"/>
            <w14:round/>
          </w14:textOutline>
        </w:rPr>
        <w:t>The cloud service provider must use database software to store information.</w:t>
      </w:r>
    </w:p>
    <w:p w14:paraId="678738C0" w14:textId="4999090C" w:rsidR="00804FDC" w:rsidRDefault="00804FDC" w:rsidP="00804FDC">
      <w:pPr>
        <w:pStyle w:val="ListParagraph"/>
        <w:spacing w:after="240" w:line="240" w:lineRule="auto"/>
        <w:rPr>
          <w:rFonts w:ascii="Helvetica" w:hAnsi="Helvetica" w:cs="Helvetica"/>
          <w:sz w:val="24"/>
          <w:szCs w:val="24"/>
          <w14:textOutline w14:w="0" w14:cap="flat" w14:cmpd="sng" w14:algn="ctr">
            <w14:noFill/>
            <w14:prstDash w14:val="solid"/>
            <w14:round/>
          </w14:textOutline>
        </w:rPr>
      </w:pPr>
    </w:p>
    <w:p w14:paraId="0EFCEF66" w14:textId="1878CDF6" w:rsidR="00804FDC" w:rsidRDefault="00804FDC" w:rsidP="00804FDC">
      <w:pPr>
        <w:pStyle w:val="ListParagraph"/>
        <w:spacing w:after="240" w:line="240" w:lineRule="auto"/>
        <w:rPr>
          <w:rFonts w:ascii="Helvetica" w:hAnsi="Helvetica" w:cs="Helvetica"/>
          <w:sz w:val="24"/>
          <w:szCs w:val="24"/>
          <w14:textOutline w14:w="0" w14:cap="flat" w14:cmpd="sng" w14:algn="ctr">
            <w14:noFill/>
            <w14:prstDash w14:val="solid"/>
            <w14:round/>
          </w14:textOutline>
        </w:rPr>
      </w:pPr>
    </w:p>
    <w:p w14:paraId="6D8208CB" w14:textId="309836F4" w:rsidR="00804FDC" w:rsidRDefault="00804FDC" w:rsidP="00804FDC">
      <w:pPr>
        <w:pStyle w:val="ListParagraph"/>
        <w:spacing w:after="240" w:line="240" w:lineRule="auto"/>
        <w:rPr>
          <w:rFonts w:ascii="Helvetica" w:hAnsi="Helvetica" w:cs="Helvetica"/>
          <w:sz w:val="24"/>
          <w:szCs w:val="24"/>
          <w14:textOutline w14:w="0" w14:cap="flat" w14:cmpd="sng" w14:algn="ctr">
            <w14:noFill/>
            <w14:prstDash w14:val="solid"/>
            <w14:round/>
          </w14:textOutline>
        </w:rPr>
      </w:pPr>
    </w:p>
    <w:p w14:paraId="4424A419" w14:textId="60B86AAB" w:rsidR="00804FDC" w:rsidRPr="00804FDC" w:rsidRDefault="00804FDC" w:rsidP="00804FDC">
      <w:pPr>
        <w:spacing w:after="240" w:line="240" w:lineRule="auto"/>
        <w:rPr>
          <w:rFonts w:ascii="Helvetica" w:hAnsi="Helvetica" w:cs="Helvetica"/>
          <w:sz w:val="24"/>
          <w:szCs w:val="24"/>
          <w14:textOutline w14:w="0" w14:cap="flat" w14:cmpd="sng" w14:algn="ctr">
            <w14:noFill/>
            <w14:prstDash w14:val="solid"/>
            <w14:round/>
          </w14:textOutline>
        </w:rPr>
      </w:pPr>
    </w:p>
    <w:p w14:paraId="1893B02B" w14:textId="15167EC1" w:rsidR="00010CE9" w:rsidRPr="0061411F" w:rsidRDefault="00010CE9" w:rsidP="0061411F">
      <w:pPr>
        <w:pStyle w:val="ListParagraph"/>
        <w:numPr>
          <w:ilvl w:val="1"/>
          <w:numId w:val="66"/>
        </w:num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r w:rsidRPr="0061411F">
        <w:rPr>
          <w:rFonts w:ascii="Helvetica" w:hAnsi="Helvetica" w:cs="Helvetica"/>
          <w:b/>
          <w:bCs/>
          <w:color w:val="538135" w:themeColor="accent6" w:themeShade="BF"/>
          <w:sz w:val="32"/>
          <w:szCs w:val="32"/>
          <w14:textOutline w14:w="0" w14:cap="flat" w14:cmpd="sng" w14:algn="ctr">
            <w14:noFill/>
            <w14:prstDash w14:val="solid"/>
            <w14:round/>
          </w14:textOutline>
        </w:rPr>
        <w:lastRenderedPageBreak/>
        <w:t>Security Plans</w:t>
      </w:r>
    </w:p>
    <w:p w14:paraId="7699C632" w14:textId="7D72EBC0" w:rsidR="00804FDC" w:rsidRDefault="00804FDC" w:rsidP="00266ADC">
      <w:pPr>
        <w:spacing w:before="240" w:after="240" w:line="240" w:lineRule="auto"/>
        <w:ind w:firstLine="525"/>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 xml:space="preserve">There will be some major threats that </w:t>
      </w:r>
      <w:r w:rsidR="00266ADC">
        <w:rPr>
          <w:rFonts w:ascii="Helvetica" w:hAnsi="Helvetica" w:cs="Helvetica"/>
          <w:sz w:val="24"/>
          <w:szCs w:val="24"/>
          <w14:textOutline w14:w="0" w14:cap="flat" w14:cmpd="sng" w14:algn="ctr">
            <w14:noFill/>
            <w14:prstDash w14:val="solid"/>
            <w14:round/>
          </w14:textOutline>
        </w:rPr>
        <w:t>may hinder the operation of the GoGoGrocery Application. These major threats include unauthorized user access into the system or the loss of sensitive information. There are only so many things GoGoGrocery and OpenXcell can do as the application is heavily reliant on the transference approach. This means GoGoGrocery and OpenXcell are relying on a third party to handle the security aspect of the system.</w:t>
      </w:r>
      <w:r w:rsidR="009C544A">
        <w:rPr>
          <w:rFonts w:ascii="Helvetica" w:hAnsi="Helvetica" w:cs="Helvetica"/>
          <w:sz w:val="24"/>
          <w:szCs w:val="24"/>
          <w14:textOutline w14:w="0" w14:cap="flat" w14:cmpd="sng" w14:algn="ctr">
            <w14:noFill/>
            <w14:prstDash w14:val="solid"/>
            <w14:round/>
          </w14:textOutline>
        </w:rPr>
        <w:t xml:space="preserve"> The list of threats to the application and how to control them are the following:</w:t>
      </w:r>
    </w:p>
    <w:tbl>
      <w:tblPr>
        <w:tblStyle w:val="TableGrid"/>
        <w:tblW w:w="9535" w:type="dxa"/>
        <w:tblLayout w:type="fixed"/>
        <w:tblLook w:val="04A0" w:firstRow="1" w:lastRow="0" w:firstColumn="1" w:lastColumn="0" w:noHBand="0" w:noVBand="1"/>
      </w:tblPr>
      <w:tblGrid>
        <w:gridCol w:w="2335"/>
        <w:gridCol w:w="1062"/>
        <w:gridCol w:w="918"/>
        <w:gridCol w:w="1710"/>
        <w:gridCol w:w="1170"/>
        <w:gridCol w:w="1170"/>
        <w:gridCol w:w="1170"/>
      </w:tblGrid>
      <w:tr w:rsidR="009C544A" w14:paraId="1E221374" w14:textId="77777777" w:rsidTr="009C544A">
        <w:tc>
          <w:tcPr>
            <w:tcW w:w="2335" w:type="dxa"/>
            <w:tcBorders>
              <w:tl2br w:val="single" w:sz="4" w:space="0" w:color="auto"/>
            </w:tcBorders>
          </w:tcPr>
          <w:p w14:paraId="05ACF4F1" w14:textId="29D116DA" w:rsidR="00266ADC" w:rsidRDefault="009C544A" w:rsidP="009C544A">
            <w:pPr>
              <w:spacing w:before="12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 xml:space="preserve">                Threats</w:t>
            </w:r>
          </w:p>
          <w:p w14:paraId="125C58E0" w14:textId="77777777" w:rsidR="009C544A" w:rsidRDefault="009C544A" w:rsidP="009C544A">
            <w:pPr>
              <w:rPr>
                <w:rFonts w:ascii="Helvetica" w:hAnsi="Helvetica" w:cs="Helvetica"/>
                <w:sz w:val="24"/>
                <w:szCs w:val="24"/>
              </w:rPr>
            </w:pPr>
          </w:p>
          <w:p w14:paraId="15AC9DE6" w14:textId="75BA97BE" w:rsidR="009C544A" w:rsidRPr="009C544A" w:rsidRDefault="009C544A" w:rsidP="009C544A">
            <w:pPr>
              <w:spacing w:after="120"/>
              <w:rPr>
                <w:rFonts w:ascii="Helvetica" w:hAnsi="Helvetica" w:cs="Helvetica"/>
                <w:sz w:val="24"/>
                <w:szCs w:val="24"/>
              </w:rPr>
            </w:pPr>
            <w:r>
              <w:rPr>
                <w:rFonts w:ascii="Helvetica" w:hAnsi="Helvetica" w:cs="Helvetica"/>
                <w:sz w:val="24"/>
                <w:szCs w:val="24"/>
              </w:rPr>
              <w:t>Components</w:t>
            </w:r>
          </w:p>
        </w:tc>
        <w:tc>
          <w:tcPr>
            <w:tcW w:w="1062" w:type="dxa"/>
            <w:tcBorders>
              <w:tl2br w:val="nil"/>
            </w:tcBorders>
          </w:tcPr>
          <w:p w14:paraId="1A322F63" w14:textId="3068CDA6"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Power loss</w:t>
            </w:r>
          </w:p>
        </w:tc>
        <w:tc>
          <w:tcPr>
            <w:tcW w:w="918" w:type="dxa"/>
            <w:tcBorders>
              <w:tl2br w:val="nil"/>
            </w:tcBorders>
          </w:tcPr>
          <w:p w14:paraId="1250B099" w14:textId="5064A165"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Theft</w:t>
            </w:r>
          </w:p>
        </w:tc>
        <w:tc>
          <w:tcPr>
            <w:tcW w:w="1710" w:type="dxa"/>
          </w:tcPr>
          <w:p w14:paraId="3C93A9EF" w14:textId="74ACF397"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Unauthorized access</w:t>
            </w:r>
          </w:p>
        </w:tc>
        <w:tc>
          <w:tcPr>
            <w:tcW w:w="1170" w:type="dxa"/>
          </w:tcPr>
          <w:p w14:paraId="07EB1330" w14:textId="1B42FD5D"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Virus</w:t>
            </w:r>
          </w:p>
        </w:tc>
        <w:tc>
          <w:tcPr>
            <w:tcW w:w="1170" w:type="dxa"/>
          </w:tcPr>
          <w:p w14:paraId="604BD85A" w14:textId="55B26065"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System failure</w:t>
            </w:r>
          </w:p>
        </w:tc>
        <w:tc>
          <w:tcPr>
            <w:tcW w:w="1170" w:type="dxa"/>
          </w:tcPr>
          <w:p w14:paraId="58B7CC36" w14:textId="674CAE58"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Natural disaster</w:t>
            </w:r>
          </w:p>
        </w:tc>
      </w:tr>
      <w:tr w:rsidR="009C544A" w14:paraId="1284C2D6" w14:textId="77777777" w:rsidTr="009C544A">
        <w:tc>
          <w:tcPr>
            <w:tcW w:w="2335" w:type="dxa"/>
          </w:tcPr>
          <w:p w14:paraId="1C5108D5" w14:textId="4A0C897E"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Server</w:t>
            </w:r>
          </w:p>
        </w:tc>
        <w:tc>
          <w:tcPr>
            <w:tcW w:w="1062" w:type="dxa"/>
          </w:tcPr>
          <w:p w14:paraId="6BCC95FD" w14:textId="7DF3079A"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2, 10</w:t>
            </w:r>
          </w:p>
        </w:tc>
        <w:tc>
          <w:tcPr>
            <w:tcW w:w="918" w:type="dxa"/>
          </w:tcPr>
          <w:p w14:paraId="22A2F71C" w14:textId="6F3BDDC8"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1, 10</w:t>
            </w:r>
          </w:p>
        </w:tc>
        <w:tc>
          <w:tcPr>
            <w:tcW w:w="1710" w:type="dxa"/>
          </w:tcPr>
          <w:p w14:paraId="60EEABBC" w14:textId="2A260BE9"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3, 7, 8</w:t>
            </w:r>
          </w:p>
        </w:tc>
        <w:tc>
          <w:tcPr>
            <w:tcW w:w="1170" w:type="dxa"/>
          </w:tcPr>
          <w:p w14:paraId="3F3F3ED6" w14:textId="1654CDE3"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1, 4, 7, 8</w:t>
            </w:r>
          </w:p>
        </w:tc>
        <w:tc>
          <w:tcPr>
            <w:tcW w:w="1170" w:type="dxa"/>
          </w:tcPr>
          <w:p w14:paraId="785A7506" w14:textId="009854CD"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1, 10</w:t>
            </w:r>
          </w:p>
        </w:tc>
        <w:tc>
          <w:tcPr>
            <w:tcW w:w="1170" w:type="dxa"/>
          </w:tcPr>
          <w:p w14:paraId="41486CDA" w14:textId="5A45C18B"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1, 10</w:t>
            </w:r>
          </w:p>
        </w:tc>
      </w:tr>
      <w:tr w:rsidR="009C544A" w14:paraId="123E4E3C" w14:textId="77777777" w:rsidTr="009C544A">
        <w:tc>
          <w:tcPr>
            <w:tcW w:w="2335" w:type="dxa"/>
          </w:tcPr>
          <w:p w14:paraId="0A3344D7" w14:textId="682442B2"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Database</w:t>
            </w:r>
          </w:p>
        </w:tc>
        <w:tc>
          <w:tcPr>
            <w:tcW w:w="1062" w:type="dxa"/>
          </w:tcPr>
          <w:p w14:paraId="6BE4AF50" w14:textId="7EC8707F"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10</w:t>
            </w:r>
          </w:p>
        </w:tc>
        <w:tc>
          <w:tcPr>
            <w:tcW w:w="918" w:type="dxa"/>
          </w:tcPr>
          <w:p w14:paraId="3F268DA5" w14:textId="6A90AC33"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10</w:t>
            </w:r>
          </w:p>
        </w:tc>
        <w:tc>
          <w:tcPr>
            <w:tcW w:w="1710" w:type="dxa"/>
          </w:tcPr>
          <w:p w14:paraId="4514B6E7" w14:textId="4B2B084D"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10</w:t>
            </w:r>
          </w:p>
        </w:tc>
        <w:tc>
          <w:tcPr>
            <w:tcW w:w="1170" w:type="dxa"/>
          </w:tcPr>
          <w:p w14:paraId="46B98C17" w14:textId="565B7827"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1, 4, 7, 8</w:t>
            </w:r>
          </w:p>
        </w:tc>
        <w:tc>
          <w:tcPr>
            <w:tcW w:w="1170" w:type="dxa"/>
          </w:tcPr>
          <w:p w14:paraId="574035D5" w14:textId="5FF7B206"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10</w:t>
            </w:r>
          </w:p>
        </w:tc>
        <w:tc>
          <w:tcPr>
            <w:tcW w:w="1170" w:type="dxa"/>
          </w:tcPr>
          <w:p w14:paraId="555E004C" w14:textId="68A83559"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1, 10</w:t>
            </w:r>
          </w:p>
        </w:tc>
      </w:tr>
      <w:tr w:rsidR="009C544A" w14:paraId="4EB2C75E" w14:textId="77777777" w:rsidTr="009C544A">
        <w:tc>
          <w:tcPr>
            <w:tcW w:w="2335" w:type="dxa"/>
          </w:tcPr>
          <w:p w14:paraId="7B4C197A" w14:textId="3655880C"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Customer Devices</w:t>
            </w:r>
          </w:p>
        </w:tc>
        <w:tc>
          <w:tcPr>
            <w:tcW w:w="1062" w:type="dxa"/>
          </w:tcPr>
          <w:p w14:paraId="317A5AAD" w14:textId="2BE156A9"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X</w:t>
            </w:r>
          </w:p>
        </w:tc>
        <w:tc>
          <w:tcPr>
            <w:tcW w:w="918" w:type="dxa"/>
          </w:tcPr>
          <w:p w14:paraId="3DF57457" w14:textId="7EC652A7"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X</w:t>
            </w:r>
          </w:p>
        </w:tc>
        <w:tc>
          <w:tcPr>
            <w:tcW w:w="1710" w:type="dxa"/>
          </w:tcPr>
          <w:p w14:paraId="0C7D111D" w14:textId="6DC1AEE2"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3, 7, 8</w:t>
            </w:r>
          </w:p>
        </w:tc>
        <w:tc>
          <w:tcPr>
            <w:tcW w:w="1170" w:type="dxa"/>
          </w:tcPr>
          <w:p w14:paraId="35064167" w14:textId="1E8B1F14"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3, 4</w:t>
            </w:r>
          </w:p>
        </w:tc>
        <w:tc>
          <w:tcPr>
            <w:tcW w:w="1170" w:type="dxa"/>
          </w:tcPr>
          <w:p w14:paraId="4C07EB47" w14:textId="3A5EFC07"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X</w:t>
            </w:r>
          </w:p>
        </w:tc>
        <w:tc>
          <w:tcPr>
            <w:tcW w:w="1170" w:type="dxa"/>
          </w:tcPr>
          <w:p w14:paraId="66D9DAFB" w14:textId="40565EFF"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X</w:t>
            </w:r>
          </w:p>
        </w:tc>
      </w:tr>
      <w:tr w:rsidR="009C544A" w14:paraId="21581736" w14:textId="77777777" w:rsidTr="009C544A">
        <w:tc>
          <w:tcPr>
            <w:tcW w:w="2335" w:type="dxa"/>
          </w:tcPr>
          <w:p w14:paraId="3B97487A" w14:textId="4D256632"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Driver Devices</w:t>
            </w:r>
          </w:p>
        </w:tc>
        <w:tc>
          <w:tcPr>
            <w:tcW w:w="1062" w:type="dxa"/>
          </w:tcPr>
          <w:p w14:paraId="35C4364E" w14:textId="68F76FFB"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X</w:t>
            </w:r>
          </w:p>
        </w:tc>
        <w:tc>
          <w:tcPr>
            <w:tcW w:w="918" w:type="dxa"/>
          </w:tcPr>
          <w:p w14:paraId="43641AD6" w14:textId="5A340746"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9</w:t>
            </w:r>
          </w:p>
        </w:tc>
        <w:tc>
          <w:tcPr>
            <w:tcW w:w="1710" w:type="dxa"/>
          </w:tcPr>
          <w:p w14:paraId="72666F09" w14:textId="2888C7C3"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3, 7, 8</w:t>
            </w:r>
          </w:p>
        </w:tc>
        <w:tc>
          <w:tcPr>
            <w:tcW w:w="1170" w:type="dxa"/>
          </w:tcPr>
          <w:p w14:paraId="5EBEB0AB" w14:textId="473E0BF1"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3, 4</w:t>
            </w:r>
          </w:p>
        </w:tc>
        <w:tc>
          <w:tcPr>
            <w:tcW w:w="1170" w:type="dxa"/>
          </w:tcPr>
          <w:p w14:paraId="548C6876" w14:textId="325D0813"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X</w:t>
            </w:r>
          </w:p>
        </w:tc>
        <w:tc>
          <w:tcPr>
            <w:tcW w:w="1170" w:type="dxa"/>
          </w:tcPr>
          <w:p w14:paraId="299056A1" w14:textId="778FEF69"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X</w:t>
            </w:r>
          </w:p>
        </w:tc>
      </w:tr>
      <w:tr w:rsidR="009C544A" w14:paraId="70AAD121" w14:textId="77777777" w:rsidTr="009C544A">
        <w:tc>
          <w:tcPr>
            <w:tcW w:w="2335" w:type="dxa"/>
          </w:tcPr>
          <w:p w14:paraId="4B7F3959" w14:textId="6DE9A0BA"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GoGoGrocery computers</w:t>
            </w:r>
          </w:p>
        </w:tc>
        <w:tc>
          <w:tcPr>
            <w:tcW w:w="1062" w:type="dxa"/>
          </w:tcPr>
          <w:p w14:paraId="6AC7F727" w14:textId="20223D6C"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1, 2</w:t>
            </w:r>
          </w:p>
        </w:tc>
        <w:tc>
          <w:tcPr>
            <w:tcW w:w="918" w:type="dxa"/>
          </w:tcPr>
          <w:p w14:paraId="14617B9F" w14:textId="239792AE"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1, 6, 8</w:t>
            </w:r>
          </w:p>
        </w:tc>
        <w:tc>
          <w:tcPr>
            <w:tcW w:w="1710" w:type="dxa"/>
          </w:tcPr>
          <w:p w14:paraId="7AD03E54" w14:textId="317634DB"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3, 7, 8</w:t>
            </w:r>
          </w:p>
        </w:tc>
        <w:tc>
          <w:tcPr>
            <w:tcW w:w="1170" w:type="dxa"/>
          </w:tcPr>
          <w:p w14:paraId="21F405DE" w14:textId="73C49C76"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3, 4, 5</w:t>
            </w:r>
          </w:p>
        </w:tc>
        <w:tc>
          <w:tcPr>
            <w:tcW w:w="1170" w:type="dxa"/>
          </w:tcPr>
          <w:p w14:paraId="2991D81D" w14:textId="276D978F"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10</w:t>
            </w:r>
          </w:p>
        </w:tc>
        <w:tc>
          <w:tcPr>
            <w:tcW w:w="1170" w:type="dxa"/>
          </w:tcPr>
          <w:p w14:paraId="5B1C886E" w14:textId="411EDD78" w:rsidR="00266ADC" w:rsidRDefault="009C544A" w:rsidP="00266ADC">
            <w:pPr>
              <w:spacing w:before="240" w:after="24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1, 10</w:t>
            </w:r>
          </w:p>
        </w:tc>
      </w:tr>
    </w:tbl>
    <w:p w14:paraId="3B17B5A0" w14:textId="37ABB5D8" w:rsidR="009C544A" w:rsidRDefault="009C544A" w:rsidP="00266ADC">
      <w:pPr>
        <w:spacing w:before="240" w:after="240" w:line="240"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Controls:</w:t>
      </w:r>
    </w:p>
    <w:p w14:paraId="7A10F864" w14:textId="49997D57" w:rsidR="00266ADC" w:rsidRPr="009C544A" w:rsidRDefault="009C544A" w:rsidP="009C544A">
      <w:pPr>
        <w:pStyle w:val="ListParagraph"/>
        <w:numPr>
          <w:ilvl w:val="0"/>
          <w:numId w:val="64"/>
        </w:numPr>
        <w:spacing w:before="240" w:after="240" w:line="240" w:lineRule="auto"/>
        <w:rPr>
          <w:rFonts w:ascii="Helvetica" w:hAnsi="Helvetica" w:cs="Helvetica"/>
          <w:sz w:val="24"/>
          <w:szCs w:val="24"/>
          <w14:textOutline w14:w="0" w14:cap="flat" w14:cmpd="sng" w14:algn="ctr">
            <w14:noFill/>
            <w14:prstDash w14:val="solid"/>
            <w14:round/>
          </w14:textOutline>
        </w:rPr>
      </w:pPr>
      <w:r w:rsidRPr="009C544A">
        <w:rPr>
          <w:rFonts w:ascii="Helvetica" w:hAnsi="Helvetica" w:cs="Helvetica"/>
          <w:sz w:val="24"/>
          <w:szCs w:val="24"/>
          <w14:textOutline w14:w="0" w14:cap="flat" w14:cmpd="sng" w14:algn="ctr">
            <w14:noFill/>
            <w14:prstDash w14:val="solid"/>
            <w14:round/>
          </w14:textOutline>
        </w:rPr>
        <w:t>Disaster recovery plan</w:t>
      </w:r>
    </w:p>
    <w:p w14:paraId="58F8531E" w14:textId="07178DC5" w:rsidR="009C544A" w:rsidRDefault="009C544A" w:rsidP="009C544A">
      <w:pPr>
        <w:pStyle w:val="ListParagraph"/>
        <w:numPr>
          <w:ilvl w:val="0"/>
          <w:numId w:val="64"/>
        </w:numPr>
        <w:spacing w:before="240" w:after="240" w:line="240"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Back-up power generators</w:t>
      </w:r>
    </w:p>
    <w:p w14:paraId="2DA67F61" w14:textId="6264818C" w:rsidR="009C544A" w:rsidRDefault="009C544A" w:rsidP="009C544A">
      <w:pPr>
        <w:pStyle w:val="ListParagraph"/>
        <w:numPr>
          <w:ilvl w:val="0"/>
          <w:numId w:val="64"/>
        </w:numPr>
        <w:spacing w:before="240" w:after="240" w:line="240"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Application layer firewall</w:t>
      </w:r>
    </w:p>
    <w:p w14:paraId="44CABA17" w14:textId="4B6D517B" w:rsidR="009C544A" w:rsidRDefault="009C544A" w:rsidP="009C544A">
      <w:pPr>
        <w:pStyle w:val="ListParagraph"/>
        <w:numPr>
          <w:ilvl w:val="0"/>
          <w:numId w:val="64"/>
        </w:numPr>
        <w:spacing w:before="240" w:after="240" w:line="240"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Anti-virus software</w:t>
      </w:r>
    </w:p>
    <w:p w14:paraId="3BDBC662" w14:textId="41EA13B8" w:rsidR="009C544A" w:rsidRDefault="009C544A" w:rsidP="009C544A">
      <w:pPr>
        <w:pStyle w:val="ListParagraph"/>
        <w:numPr>
          <w:ilvl w:val="0"/>
          <w:numId w:val="64"/>
        </w:numPr>
        <w:spacing w:before="240" w:after="240" w:line="240"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User training on viruses</w:t>
      </w:r>
    </w:p>
    <w:p w14:paraId="4C034452" w14:textId="7433F34A" w:rsidR="009C544A" w:rsidRDefault="009C544A" w:rsidP="009C544A">
      <w:pPr>
        <w:pStyle w:val="ListParagraph"/>
        <w:numPr>
          <w:ilvl w:val="0"/>
          <w:numId w:val="64"/>
        </w:numPr>
        <w:spacing w:before="240" w:after="240" w:line="240"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Hardware insurance</w:t>
      </w:r>
    </w:p>
    <w:p w14:paraId="080947D6" w14:textId="2E2C9F66" w:rsidR="009C544A" w:rsidRDefault="009C544A" w:rsidP="009C544A">
      <w:pPr>
        <w:pStyle w:val="ListParagraph"/>
        <w:numPr>
          <w:ilvl w:val="0"/>
          <w:numId w:val="64"/>
        </w:numPr>
        <w:spacing w:before="240" w:after="240" w:line="240"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Data encryption</w:t>
      </w:r>
    </w:p>
    <w:p w14:paraId="00EBD617" w14:textId="21A467F2" w:rsidR="009C544A" w:rsidRDefault="009C544A" w:rsidP="009C544A">
      <w:pPr>
        <w:pStyle w:val="ListParagraph"/>
        <w:numPr>
          <w:ilvl w:val="0"/>
          <w:numId w:val="64"/>
        </w:numPr>
        <w:spacing w:before="240" w:after="240" w:line="240"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Strong password software</w:t>
      </w:r>
    </w:p>
    <w:p w14:paraId="3B347785" w14:textId="017B6815" w:rsidR="009C544A" w:rsidRDefault="009C544A" w:rsidP="009C544A">
      <w:pPr>
        <w:pStyle w:val="ListParagraph"/>
        <w:numPr>
          <w:ilvl w:val="0"/>
          <w:numId w:val="64"/>
        </w:numPr>
        <w:spacing w:before="240" w:after="240" w:line="240"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Driver safety procedures</w:t>
      </w:r>
    </w:p>
    <w:p w14:paraId="701915C1" w14:textId="5AFB02B8" w:rsidR="009C544A" w:rsidRDefault="009C544A" w:rsidP="009C544A">
      <w:pPr>
        <w:pStyle w:val="ListParagraph"/>
        <w:numPr>
          <w:ilvl w:val="0"/>
          <w:numId w:val="64"/>
        </w:numPr>
        <w:spacing w:before="240" w:after="240" w:line="240"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 xml:space="preserve"> Reputable cloud service provider</w:t>
      </w:r>
    </w:p>
    <w:p w14:paraId="6AA445A0" w14:textId="00F46906" w:rsidR="009C544A" w:rsidRDefault="009C544A" w:rsidP="009C544A">
      <w:pPr>
        <w:spacing w:before="240" w:after="240" w:line="240" w:lineRule="auto"/>
        <w:rPr>
          <w:rFonts w:ascii="Helvetica" w:hAnsi="Helvetica" w:cs="Helvetica"/>
          <w:sz w:val="24"/>
          <w:szCs w:val="24"/>
          <w14:textOutline w14:w="0" w14:cap="flat" w14:cmpd="sng" w14:algn="ctr">
            <w14:noFill/>
            <w14:prstDash w14:val="solid"/>
            <w14:round/>
          </w14:textOutline>
        </w:rPr>
      </w:pPr>
    </w:p>
    <w:p w14:paraId="3B6DBB36" w14:textId="77777777" w:rsidR="009C544A" w:rsidRPr="009C544A" w:rsidRDefault="009C544A" w:rsidP="009C544A">
      <w:pPr>
        <w:spacing w:before="240" w:after="240" w:line="240" w:lineRule="auto"/>
        <w:rPr>
          <w:rFonts w:ascii="Helvetica" w:hAnsi="Helvetica" w:cs="Helvetica"/>
          <w:sz w:val="24"/>
          <w:szCs w:val="24"/>
          <w14:textOutline w14:w="0" w14:cap="flat" w14:cmpd="sng" w14:algn="ctr">
            <w14:noFill/>
            <w14:prstDash w14:val="solid"/>
            <w14:round/>
          </w14:textOutline>
        </w:rPr>
      </w:pPr>
    </w:p>
    <w:p w14:paraId="76A8319A" w14:textId="0C24DE90" w:rsidR="00010CE9" w:rsidRDefault="00010CE9" w:rsidP="00010CE9">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r>
        <w:rPr>
          <w:rFonts w:ascii="Helvetica" w:hAnsi="Helvetica" w:cs="Helvetica"/>
          <w:b/>
          <w:bCs/>
          <w:color w:val="538135" w:themeColor="accent6" w:themeShade="BF"/>
          <w:sz w:val="36"/>
          <w:szCs w:val="36"/>
          <w14:textOutline w14:w="0" w14:cap="flat" w14:cmpd="sng" w14:algn="ctr">
            <w14:noFill/>
            <w14:prstDash w14:val="solid"/>
            <w14:round/>
          </w14:textOutline>
        </w:rPr>
        <w:lastRenderedPageBreak/>
        <w:t>4</w:t>
      </w:r>
      <w:r w:rsidR="00804FDC">
        <w:rPr>
          <w:rFonts w:ascii="Helvetica" w:hAnsi="Helvetica" w:cs="Helvetica"/>
          <w:b/>
          <w:bCs/>
          <w:color w:val="538135" w:themeColor="accent6" w:themeShade="BF"/>
          <w:sz w:val="36"/>
          <w:szCs w:val="36"/>
          <w14:textOutline w14:w="0" w14:cap="flat" w14:cmpd="sng" w14:algn="ctr">
            <w14:noFill/>
            <w14:prstDash w14:val="solid"/>
            <w14:round/>
          </w14:textOutline>
        </w:rPr>
        <w:t>.0</w:t>
      </w:r>
      <w:r w:rsidR="0061411F">
        <w:rPr>
          <w:rFonts w:ascii="Helvetica" w:hAnsi="Helvetica" w:cs="Helvetica"/>
          <w:b/>
          <w:bCs/>
          <w:color w:val="538135" w:themeColor="accent6" w:themeShade="BF"/>
          <w:sz w:val="36"/>
          <w:szCs w:val="36"/>
          <w14:textOutline w14:w="0" w14:cap="flat" w14:cmpd="sng" w14:algn="ctr">
            <w14:noFill/>
            <w14:prstDash w14:val="solid"/>
            <w14:round/>
          </w14:textOutline>
        </w:rPr>
        <w:t xml:space="preserve"> </w:t>
      </w:r>
      <w:r>
        <w:rPr>
          <w:rFonts w:ascii="Helvetica" w:hAnsi="Helvetica" w:cs="Helvetica"/>
          <w:b/>
          <w:bCs/>
          <w:color w:val="538135" w:themeColor="accent6" w:themeShade="BF"/>
          <w:sz w:val="36"/>
          <w:szCs w:val="36"/>
          <w14:textOutline w14:w="0" w14:cap="flat" w14:cmpd="sng" w14:algn="ctr">
            <w14:noFill/>
            <w14:prstDash w14:val="solid"/>
            <w14:round/>
          </w14:textOutline>
        </w:rPr>
        <w:t>User-Interface</w:t>
      </w:r>
      <w:del w:id="2103" w:author="Nick Joseph" w:date="2020-11-11T19:33:00Z">
        <w:r w:rsidRPr="00A65BB2" w:rsidDel="008E1665">
          <w:rPr>
            <w:rFonts w:ascii="Helvetica" w:hAnsi="Helvetica" w:cs="Helvetica"/>
            <w:b/>
            <w:bCs/>
            <w:color w:val="538135" w:themeColor="accent6" w:themeShade="BF"/>
            <w:sz w:val="36"/>
            <w:szCs w:val="36"/>
            <w14:textOutline w14:w="0" w14:cap="flat" w14:cmpd="sng" w14:algn="ctr">
              <w14:noFill/>
              <w14:prstDash w14:val="solid"/>
              <w14:round/>
            </w14:textOutline>
          </w:rPr>
          <w:delText>and Overview</w:delText>
        </w:r>
      </w:del>
    </w:p>
    <w:p w14:paraId="760271AD" w14:textId="2ABE97C5" w:rsidR="00010CE9" w:rsidRDefault="00010CE9"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r>
        <w:rPr>
          <w:rFonts w:ascii="Helvetica" w:hAnsi="Helvetica" w:cs="Helvetica"/>
          <w:b/>
          <w:bCs/>
          <w:color w:val="538135" w:themeColor="accent6" w:themeShade="BF"/>
          <w:sz w:val="32"/>
          <w:szCs w:val="32"/>
          <w14:textOutline w14:w="0" w14:cap="flat" w14:cmpd="sng" w14:algn="ctr">
            <w14:noFill/>
            <w14:prstDash w14:val="solid"/>
            <w14:round/>
          </w14:textOutline>
        </w:rPr>
        <w:t>4</w:t>
      </w:r>
      <w:r w:rsidRPr="008E1665">
        <w:rPr>
          <w:rFonts w:ascii="Helvetica" w:hAnsi="Helvetica" w:cs="Helvetica"/>
          <w:b/>
          <w:bCs/>
          <w:color w:val="538135" w:themeColor="accent6" w:themeShade="BF"/>
          <w:sz w:val="32"/>
          <w:szCs w:val="32"/>
          <w14:textOutline w14:w="0" w14:cap="flat" w14:cmpd="sng" w14:algn="ctr">
            <w14:noFill/>
            <w14:prstDash w14:val="solid"/>
            <w14:round/>
          </w14:textOutline>
        </w:rPr>
        <w:t xml:space="preserve">.1 </w:t>
      </w:r>
      <w:r>
        <w:rPr>
          <w:rFonts w:ascii="Helvetica" w:hAnsi="Helvetica" w:cs="Helvetica"/>
          <w:b/>
          <w:bCs/>
          <w:color w:val="538135" w:themeColor="accent6" w:themeShade="BF"/>
          <w:sz w:val="32"/>
          <w:szCs w:val="32"/>
          <w14:textOutline w14:w="0" w14:cap="flat" w14:cmpd="sng" w14:algn="ctr">
            <w14:noFill/>
            <w14:prstDash w14:val="solid"/>
            <w14:round/>
          </w14:textOutline>
        </w:rPr>
        <w:t>User-Interface Requirements and Constraints</w:t>
      </w:r>
    </w:p>
    <w:p w14:paraId="6CD12426" w14:textId="14F75480" w:rsidR="009C544A" w:rsidRPr="009C544A" w:rsidRDefault="009C544A" w:rsidP="00010CE9">
      <w:pPr>
        <w:spacing w:after="240" w:line="240"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b/>
          <w:bCs/>
          <w:color w:val="538135" w:themeColor="accent6" w:themeShade="BF"/>
          <w:sz w:val="32"/>
          <w:szCs w:val="32"/>
          <w14:textOutline w14:w="0" w14:cap="flat" w14:cmpd="sng" w14:algn="ctr">
            <w14:noFill/>
            <w14:prstDash w14:val="solid"/>
            <w14:round/>
          </w14:textOutline>
        </w:rPr>
        <w:tab/>
      </w:r>
      <w:r>
        <w:rPr>
          <w:rFonts w:ascii="Helvetica" w:hAnsi="Helvetica" w:cs="Helvetica"/>
          <w:sz w:val="24"/>
          <w:szCs w:val="24"/>
          <w14:textOutline w14:w="0" w14:cap="flat" w14:cmpd="sng" w14:algn="ctr">
            <w14:noFill/>
            <w14:prstDash w14:val="solid"/>
            <w14:round/>
          </w14:textOutline>
        </w:rPr>
        <w:t>This section of the system specification will show a basic outline of the user-interface design of the application will look like. The designs shown are from the customer, driver, and GoGoGrocery staff screens. The aim is to create a user-interface that is easy to use and efficient as we understand that not everyone is used to using technology. Thus, the user interface must be understandable to everyone of all levels of technological backgrounds. Other than ease of use and efficiency, we want the design of the user-interface to look aesthetically pleasing. This allows the customers to be more attracted to using the application which will help with the longevity of the GoGoGrocery application. The “screens” shown below are a draft of what we believe is the best design choice for the application.</w:t>
      </w:r>
    </w:p>
    <w:p w14:paraId="56CFE392" w14:textId="3718E9A1" w:rsidR="00010CE9" w:rsidRDefault="00010CE9"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r>
        <w:rPr>
          <w:rFonts w:ascii="Helvetica" w:hAnsi="Helvetica" w:cs="Helvetica"/>
          <w:b/>
          <w:bCs/>
          <w:color w:val="538135" w:themeColor="accent6" w:themeShade="BF"/>
          <w:sz w:val="32"/>
          <w:szCs w:val="32"/>
          <w14:textOutline w14:w="0" w14:cap="flat" w14:cmpd="sng" w14:algn="ctr">
            <w14:noFill/>
            <w14:prstDash w14:val="solid"/>
            <w14:round/>
          </w14:textOutline>
        </w:rPr>
        <w:t>4</w:t>
      </w:r>
      <w:r w:rsidRPr="008E1665">
        <w:rPr>
          <w:rFonts w:ascii="Helvetica" w:hAnsi="Helvetica" w:cs="Helvetica"/>
          <w:b/>
          <w:bCs/>
          <w:color w:val="538135" w:themeColor="accent6" w:themeShade="BF"/>
          <w:sz w:val="32"/>
          <w:szCs w:val="32"/>
          <w14:textOutline w14:w="0" w14:cap="flat" w14:cmpd="sng" w14:algn="ctr">
            <w14:noFill/>
            <w14:prstDash w14:val="solid"/>
            <w14:round/>
          </w14:textOutline>
        </w:rPr>
        <w:t>.</w:t>
      </w:r>
      <w:r>
        <w:rPr>
          <w:rFonts w:ascii="Helvetica" w:hAnsi="Helvetica" w:cs="Helvetica"/>
          <w:b/>
          <w:bCs/>
          <w:color w:val="538135" w:themeColor="accent6" w:themeShade="BF"/>
          <w:sz w:val="32"/>
          <w:szCs w:val="32"/>
          <w14:textOutline w14:w="0" w14:cap="flat" w14:cmpd="sng" w14:algn="ctr">
            <w14:noFill/>
            <w14:prstDash w14:val="solid"/>
            <w14:round/>
          </w14:textOutline>
        </w:rPr>
        <w:t>2</w:t>
      </w:r>
      <w:r w:rsidRPr="008E1665">
        <w:rPr>
          <w:rFonts w:ascii="Helvetica" w:hAnsi="Helvetica" w:cs="Helvetica"/>
          <w:b/>
          <w:bCs/>
          <w:color w:val="538135" w:themeColor="accent6" w:themeShade="BF"/>
          <w:sz w:val="32"/>
          <w:szCs w:val="32"/>
          <w14:textOutline w14:w="0" w14:cap="flat" w14:cmpd="sng" w14:algn="ctr">
            <w14:noFill/>
            <w14:prstDash w14:val="solid"/>
            <w14:round/>
          </w14:textOutline>
        </w:rPr>
        <w:t xml:space="preserve"> </w:t>
      </w:r>
      <w:r>
        <w:rPr>
          <w:rFonts w:ascii="Helvetica" w:hAnsi="Helvetica" w:cs="Helvetica"/>
          <w:b/>
          <w:bCs/>
          <w:color w:val="538135" w:themeColor="accent6" w:themeShade="BF"/>
          <w:sz w:val="32"/>
          <w:szCs w:val="32"/>
          <w14:textOutline w14:w="0" w14:cap="flat" w14:cmpd="sng" w14:algn="ctr">
            <w14:noFill/>
            <w14:prstDash w14:val="solid"/>
            <w14:round/>
          </w14:textOutline>
        </w:rPr>
        <w:t>Forms: Screen/User-Interaction Design</w:t>
      </w:r>
    </w:p>
    <w:p w14:paraId="51C796A3" w14:textId="2D9109FC" w:rsidR="000412D8" w:rsidRDefault="00E56AE1"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r>
        <w:rPr>
          <w:noProof/>
        </w:rPr>
        <mc:AlternateContent>
          <mc:Choice Requires="wps">
            <w:drawing>
              <wp:anchor distT="0" distB="0" distL="114300" distR="114300" simplePos="0" relativeHeight="251663360" behindDoc="0" locked="0" layoutInCell="1" allowOverlap="1" wp14:anchorId="714E5C85" wp14:editId="6E048A79">
                <wp:simplePos x="0" y="0"/>
                <wp:positionH relativeFrom="column">
                  <wp:posOffset>190500</wp:posOffset>
                </wp:positionH>
                <wp:positionV relativeFrom="paragraph">
                  <wp:posOffset>4537075</wp:posOffset>
                </wp:positionV>
                <wp:extent cx="1809750" cy="333375"/>
                <wp:effectExtent l="0" t="0" r="0" b="0"/>
                <wp:wrapNone/>
                <wp:docPr id="6" name="Text Box 6"/>
                <wp:cNvGraphicFramePr/>
                <a:graphic xmlns:a="http://schemas.openxmlformats.org/drawingml/2006/main">
                  <a:graphicData uri="http://schemas.microsoft.com/office/word/2010/wordprocessingShape">
                    <wps:wsp>
                      <wps:cNvSpPr txBox="1"/>
                      <wps:spPr>
                        <a:xfrm>
                          <a:off x="0" y="0"/>
                          <a:ext cx="1809750" cy="333375"/>
                        </a:xfrm>
                        <a:prstGeom prst="rect">
                          <a:avLst/>
                        </a:prstGeom>
                        <a:noFill/>
                        <a:ln w="6350">
                          <a:noFill/>
                        </a:ln>
                      </wps:spPr>
                      <wps:txbx>
                        <w:txbxContent>
                          <w:p w14:paraId="6488C6FF" w14:textId="3FC0D210" w:rsidR="0028620E" w:rsidRPr="00D47D80" w:rsidRDefault="0028620E">
                            <w:pPr>
                              <w:rPr>
                                <w:rFonts w:ascii="Helvetica" w:hAnsi="Helvetica" w:cs="Helvetica"/>
                                <w:sz w:val="24"/>
                                <w:szCs w:val="24"/>
                              </w:rPr>
                            </w:pPr>
                            <w:r w:rsidRPr="00D47D80">
                              <w:rPr>
                                <w:rFonts w:ascii="Helvetica" w:hAnsi="Helvetica" w:cs="Helvetica"/>
                                <w:sz w:val="24"/>
                                <w:szCs w:val="24"/>
                              </w:rPr>
                              <w:t>Login screen for users</w:t>
                            </w:r>
                          </w:p>
                          <w:p w14:paraId="3E927D70" w14:textId="77777777" w:rsidR="0028620E" w:rsidRDefault="002862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4E5C85" id="_x0000_t202" coordsize="21600,21600" o:spt="202" path="m,l,21600r21600,l21600,xe">
                <v:stroke joinstyle="miter"/>
                <v:path gradientshapeok="t" o:connecttype="rect"/>
              </v:shapetype>
              <v:shape id="Text Box 6" o:spid="_x0000_s1026" type="#_x0000_t202" style="position:absolute;margin-left:15pt;margin-top:357.25pt;width:142.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" filled="f" stroked="f" strokeweight=".5pt">
                <v:textbox>
                  <w:txbxContent>
                    <w:p w14:paraId="6488C6FF" w14:textId="3FC0D210" w:rsidR="0028620E" w:rsidRPr="00D47D80" w:rsidRDefault="0028620E">
                      <w:pPr>
                        <w:rPr>
                          <w:rFonts w:ascii="Helvetica" w:hAnsi="Helvetica" w:cs="Helvetica"/>
                          <w:sz w:val="24"/>
                          <w:szCs w:val="24"/>
                        </w:rPr>
                      </w:pPr>
                      <w:r w:rsidRPr="00D47D80">
                        <w:rPr>
                          <w:rFonts w:ascii="Helvetica" w:hAnsi="Helvetica" w:cs="Helvetica"/>
                          <w:sz w:val="24"/>
                          <w:szCs w:val="24"/>
                        </w:rPr>
                        <w:t>Login screen for users</w:t>
                      </w:r>
                    </w:p>
                    <w:p w14:paraId="3E927D70" w14:textId="77777777" w:rsidR="0028620E" w:rsidRDefault="0028620E"/>
                  </w:txbxContent>
                </v:textbox>
              </v:shape>
            </w:pict>
          </mc:Fallback>
        </mc:AlternateContent>
      </w:r>
      <w:r w:rsidR="00D47D80">
        <w:rPr>
          <w:noProof/>
        </w:rPr>
        <w:drawing>
          <wp:inline distT="0" distB="0" distL="0" distR="0" wp14:anchorId="3038DA12" wp14:editId="1012AFFF">
            <wp:extent cx="5772150" cy="4505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2150" cy="4505325"/>
                    </a:xfrm>
                    <a:prstGeom prst="rect">
                      <a:avLst/>
                    </a:prstGeom>
                  </pic:spPr>
                </pic:pic>
              </a:graphicData>
            </a:graphic>
          </wp:inline>
        </w:drawing>
      </w:r>
    </w:p>
    <w:p w14:paraId="47497095" w14:textId="5FBD2CE2" w:rsidR="00342909" w:rsidRDefault="00E56AE1"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r>
        <w:rPr>
          <w:noProof/>
        </w:rPr>
        <mc:AlternateContent>
          <mc:Choice Requires="wps">
            <w:drawing>
              <wp:anchor distT="0" distB="0" distL="114300" distR="114300" simplePos="0" relativeHeight="251665408" behindDoc="0" locked="0" layoutInCell="1" allowOverlap="1" wp14:anchorId="62DEC80E" wp14:editId="0C72D55F">
                <wp:simplePos x="0" y="0"/>
                <wp:positionH relativeFrom="column">
                  <wp:posOffset>3762375</wp:posOffset>
                </wp:positionH>
                <wp:positionV relativeFrom="paragraph">
                  <wp:posOffset>12700</wp:posOffset>
                </wp:positionV>
                <wp:extent cx="1828800" cy="447675"/>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447675"/>
                        </a:xfrm>
                        <a:prstGeom prst="rect">
                          <a:avLst/>
                        </a:prstGeom>
                        <a:noFill/>
                        <a:ln w="6350">
                          <a:noFill/>
                        </a:ln>
                      </wps:spPr>
                      <wps:txbx>
                        <w:txbxContent>
                          <w:p w14:paraId="31C9C7BC" w14:textId="4FB67895" w:rsidR="0028620E" w:rsidRPr="00D47D80" w:rsidRDefault="0028620E" w:rsidP="00E56AE1">
                            <w:pPr>
                              <w:rPr>
                                <w:rFonts w:ascii="Helvetica" w:hAnsi="Helvetica" w:cs="Helvetica"/>
                                <w:sz w:val="24"/>
                                <w:szCs w:val="24"/>
                                <w14:textOutline w14:w="9525" w14:cap="rnd" w14:cmpd="sng" w14:algn="ctr">
                                  <w14:noFill/>
                                  <w14:prstDash w14:val="solid"/>
                                  <w14:bevel/>
                                </w14:textOutline>
                              </w:rPr>
                            </w:pPr>
                            <w:r w:rsidRPr="00D47D80">
                              <w:rPr>
                                <w:rFonts w:ascii="Helvetica" w:hAnsi="Helvetica" w:cs="Helvetica"/>
                                <w:sz w:val="24"/>
                                <w:szCs w:val="24"/>
                                <w14:textOutline w14:w="9525" w14:cap="rnd" w14:cmpd="sng" w14:algn="ctr">
                                  <w14:noFill/>
                                  <w14:prstDash w14:val="solid"/>
                                  <w14:bevel/>
                                </w14:textOutline>
                              </w:rPr>
                              <w:t>Account creation screen for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EC80E" id="Text Box 8" o:spid="_x0000_s1027" type="#_x0000_t202" style="position:absolute;margin-left:296.25pt;margin-top:1pt;width:2in;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" filled="f" stroked="f" strokeweight=".5pt">
                <v:textbox>
                  <w:txbxContent>
                    <w:p w14:paraId="31C9C7BC" w14:textId="4FB67895" w:rsidR="0028620E" w:rsidRPr="00D47D80" w:rsidRDefault="0028620E" w:rsidP="00E56AE1">
                      <w:pPr>
                        <w:rPr>
                          <w:rFonts w:ascii="Helvetica" w:hAnsi="Helvetica" w:cs="Helvetica"/>
                          <w:sz w:val="24"/>
                          <w:szCs w:val="24"/>
                          <w14:textOutline w14:w="9525" w14:cap="rnd" w14:cmpd="sng" w14:algn="ctr">
                            <w14:noFill/>
                            <w14:prstDash w14:val="solid"/>
                            <w14:bevel/>
                          </w14:textOutline>
                        </w:rPr>
                      </w:pPr>
                      <w:r w:rsidRPr="00D47D80">
                        <w:rPr>
                          <w:rFonts w:ascii="Helvetica" w:hAnsi="Helvetica" w:cs="Helvetica"/>
                          <w:sz w:val="24"/>
                          <w:szCs w:val="24"/>
                          <w14:textOutline w14:w="9525" w14:cap="rnd" w14:cmpd="sng" w14:algn="ctr">
                            <w14:noFill/>
                            <w14:prstDash w14:val="solid"/>
                            <w14:bevel/>
                          </w14:textOutline>
                        </w:rPr>
                        <w:t>Account creation screen for users</w:t>
                      </w:r>
                    </w:p>
                  </w:txbxContent>
                </v:textbox>
              </v:shape>
            </w:pict>
          </mc:Fallback>
        </mc:AlternateContent>
      </w:r>
    </w:p>
    <w:p w14:paraId="3171B672" w14:textId="59471EFE" w:rsidR="00E56AE1" w:rsidRDefault="00E234B0"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r>
        <w:rPr>
          <w:noProof/>
        </w:rPr>
        <w:lastRenderedPageBreak/>
        <mc:AlternateContent>
          <mc:Choice Requires="wps">
            <w:drawing>
              <wp:anchor distT="0" distB="0" distL="114300" distR="114300" simplePos="0" relativeHeight="251667456" behindDoc="0" locked="0" layoutInCell="1" allowOverlap="1" wp14:anchorId="4CCF7EBE" wp14:editId="406B1145">
                <wp:simplePos x="0" y="0"/>
                <wp:positionH relativeFrom="margin">
                  <wp:posOffset>2333625</wp:posOffset>
                </wp:positionH>
                <wp:positionV relativeFrom="paragraph">
                  <wp:posOffset>1143001</wp:posOffset>
                </wp:positionV>
                <wp:extent cx="3505200" cy="1066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505200" cy="1066800"/>
                        </a:xfrm>
                        <a:prstGeom prst="rect">
                          <a:avLst/>
                        </a:prstGeom>
                        <a:noFill/>
                        <a:ln w="6350">
                          <a:noFill/>
                        </a:ln>
                      </wps:spPr>
                      <wps:txbx>
                        <w:txbxContent>
                          <w:p w14:paraId="5A70C3BA" w14:textId="37233BC8" w:rsidR="0028620E" w:rsidRPr="00D47D80" w:rsidRDefault="0028620E" w:rsidP="00D47D80">
                            <w:pPr>
                              <w:rPr>
                                <w:rFonts w:ascii="Helvetica" w:hAnsi="Helvetica" w:cs="Helvetica"/>
                                <w:sz w:val="24"/>
                                <w:szCs w:val="24"/>
                              </w:rPr>
                            </w:pPr>
                            <w:r w:rsidRPr="00D47D80">
                              <w:rPr>
                                <w:rFonts w:ascii="Helvetica" w:hAnsi="Helvetica" w:cs="Helvetica"/>
                                <w:sz w:val="24"/>
                                <w:szCs w:val="24"/>
                              </w:rPr>
                              <w:t>Once the user has logged in or created an account, they can view their account information. The text boxes are greyed out to indicate that the information cannot be changed unless the user selects the edit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F7EBE" id="Text Box 16" o:spid="_x0000_s1028" type="#_x0000_t202" style="position:absolute;margin-left:183.75pt;margin-top:90pt;width:276pt;height:8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" filled="f" stroked="f" strokeweight=".5pt">
                <v:textbox>
                  <w:txbxContent>
                    <w:p w14:paraId="5A70C3BA" w14:textId="37233BC8" w:rsidR="0028620E" w:rsidRPr="00D47D80" w:rsidRDefault="0028620E" w:rsidP="00D47D80">
                      <w:pPr>
                        <w:rPr>
                          <w:rFonts w:ascii="Helvetica" w:hAnsi="Helvetica" w:cs="Helvetica"/>
                          <w:sz w:val="24"/>
                          <w:szCs w:val="24"/>
                        </w:rPr>
                      </w:pPr>
                      <w:r w:rsidRPr="00D47D80">
                        <w:rPr>
                          <w:rFonts w:ascii="Helvetica" w:hAnsi="Helvetica" w:cs="Helvetica"/>
                          <w:sz w:val="24"/>
                          <w:szCs w:val="24"/>
                        </w:rPr>
                        <w:t>Once the user has logged in or created an account, they can view their account information. The text boxes are greyed out to indicate that the information cannot be changed unless the user selects the edit function.</w:t>
                      </w:r>
                    </w:p>
                  </w:txbxContent>
                </v:textbox>
                <w10:wrap anchorx="margin"/>
              </v:shape>
            </w:pict>
          </mc:Fallback>
        </mc:AlternateContent>
      </w:r>
      <w:r w:rsidR="00D47D80">
        <w:rPr>
          <w:noProof/>
        </w:rPr>
        <w:drawing>
          <wp:anchor distT="0" distB="0" distL="114300" distR="114300" simplePos="0" relativeHeight="251668480" behindDoc="1" locked="0" layoutInCell="1" allowOverlap="1" wp14:anchorId="6479A267" wp14:editId="7B1289C2">
            <wp:simplePos x="0" y="0"/>
            <wp:positionH relativeFrom="column">
              <wp:posOffset>3419475</wp:posOffset>
            </wp:positionH>
            <wp:positionV relativeFrom="paragraph">
              <wp:posOffset>3733800</wp:posOffset>
            </wp:positionV>
            <wp:extent cx="2124075" cy="4219575"/>
            <wp:effectExtent l="0" t="0" r="9525" b="9525"/>
            <wp:wrapTight wrapText="bothSides">
              <wp:wrapPolygon edited="0">
                <wp:start x="0" y="0"/>
                <wp:lineTo x="0" y="21551"/>
                <wp:lineTo x="21503" y="21551"/>
                <wp:lineTo x="2150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24075" cy="4219575"/>
                    </a:xfrm>
                    <a:prstGeom prst="rect">
                      <a:avLst/>
                    </a:prstGeom>
                  </pic:spPr>
                </pic:pic>
              </a:graphicData>
            </a:graphic>
            <wp14:sizeRelH relativeFrom="page">
              <wp14:pctWidth>0</wp14:pctWidth>
            </wp14:sizeRelH>
            <wp14:sizeRelV relativeFrom="page">
              <wp14:pctHeight>0</wp14:pctHeight>
            </wp14:sizeRelV>
          </wp:anchor>
        </w:drawing>
      </w:r>
      <w:r w:rsidR="00D47D80">
        <w:rPr>
          <w:noProof/>
        </w:rPr>
        <w:drawing>
          <wp:inline distT="0" distB="0" distL="0" distR="0" wp14:anchorId="22420F1E" wp14:editId="296DBBF7">
            <wp:extent cx="2124075" cy="4238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24075" cy="4238625"/>
                    </a:xfrm>
                    <a:prstGeom prst="rect">
                      <a:avLst/>
                    </a:prstGeom>
                  </pic:spPr>
                </pic:pic>
              </a:graphicData>
            </a:graphic>
          </wp:inline>
        </w:drawing>
      </w:r>
    </w:p>
    <w:p w14:paraId="040A2E6A" w14:textId="370F591A" w:rsidR="00D47D80" w:rsidRDefault="00D47D80"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3405DB76" w14:textId="2368E0C5" w:rsidR="00D47D80" w:rsidRDefault="00D47D80"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0DBD0C2C" w14:textId="3A4400AC" w:rsidR="00D47D80" w:rsidRDefault="00D47D80"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r>
        <w:rPr>
          <w:noProof/>
        </w:rPr>
        <mc:AlternateContent>
          <mc:Choice Requires="wps">
            <w:drawing>
              <wp:anchor distT="0" distB="0" distL="114300" distR="114300" simplePos="0" relativeHeight="251670528" behindDoc="0" locked="0" layoutInCell="1" allowOverlap="1" wp14:anchorId="43942F2D" wp14:editId="6F9820DB">
                <wp:simplePos x="0" y="0"/>
                <wp:positionH relativeFrom="margin">
                  <wp:posOffset>-323850</wp:posOffset>
                </wp:positionH>
                <wp:positionV relativeFrom="paragraph">
                  <wp:posOffset>342265</wp:posOffset>
                </wp:positionV>
                <wp:extent cx="3505200" cy="86677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505200" cy="866775"/>
                        </a:xfrm>
                        <a:prstGeom prst="rect">
                          <a:avLst/>
                        </a:prstGeom>
                        <a:noFill/>
                        <a:ln w="6350">
                          <a:noFill/>
                        </a:ln>
                      </wps:spPr>
                      <wps:txbx>
                        <w:txbxContent>
                          <w:p w14:paraId="4351FDDC" w14:textId="15F3CD47" w:rsidR="0028620E" w:rsidRPr="00D47D80" w:rsidRDefault="0028620E" w:rsidP="00D47D80">
                            <w:pPr>
                              <w:rPr>
                                <w:rFonts w:ascii="Helvetica" w:hAnsi="Helvetica" w:cs="Helvetica"/>
                                <w:sz w:val="24"/>
                                <w:szCs w:val="24"/>
                              </w:rPr>
                            </w:pPr>
                            <w:r w:rsidRPr="00D47D80">
                              <w:rPr>
                                <w:rFonts w:ascii="Helvetica" w:hAnsi="Helvetica" w:cs="Helvetica"/>
                                <w:sz w:val="24"/>
                                <w:szCs w:val="24"/>
                              </w:rPr>
                              <w:t>This is the main screen for the customers. The screen will display the preferred stores or stores nearest to the customer with a logo of the store and its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42F2D" id="Text Box 21" o:spid="_x0000_s1029" type="#_x0000_t202" style="position:absolute;margin-left:-25.5pt;margin-top:26.95pt;width:276pt;height:68.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" filled="f" stroked="f" strokeweight=".5pt">
                <v:textbox>
                  <w:txbxContent>
                    <w:p w14:paraId="4351FDDC" w14:textId="15F3CD47" w:rsidR="0028620E" w:rsidRPr="00D47D80" w:rsidRDefault="0028620E" w:rsidP="00D47D80">
                      <w:pPr>
                        <w:rPr>
                          <w:rFonts w:ascii="Helvetica" w:hAnsi="Helvetica" w:cs="Helvetica"/>
                          <w:sz w:val="24"/>
                          <w:szCs w:val="24"/>
                        </w:rPr>
                      </w:pPr>
                      <w:r w:rsidRPr="00D47D80">
                        <w:rPr>
                          <w:rFonts w:ascii="Helvetica" w:hAnsi="Helvetica" w:cs="Helvetica"/>
                          <w:sz w:val="24"/>
                          <w:szCs w:val="24"/>
                        </w:rPr>
                        <w:t>This is the main screen for the customers. The screen will display the preferred stores or stores nearest to the customer with a logo of the store and its name.</w:t>
                      </w:r>
                    </w:p>
                  </w:txbxContent>
                </v:textbox>
                <w10:wrap anchorx="margin"/>
              </v:shape>
            </w:pict>
          </mc:Fallback>
        </mc:AlternateContent>
      </w:r>
    </w:p>
    <w:p w14:paraId="1C3FBA8B" w14:textId="77777777" w:rsidR="00D47D80" w:rsidRDefault="00D47D80"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735A5962" w14:textId="77777777" w:rsidR="00D47D80" w:rsidRDefault="00D47D80"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38B7542D" w14:textId="77777777" w:rsidR="00D47D80" w:rsidRDefault="00D47D80"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650242C4" w14:textId="77777777" w:rsidR="00D47D80" w:rsidRDefault="00D47D80"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77326975" w14:textId="77777777" w:rsidR="00D47D80" w:rsidRDefault="00D47D80"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1EEB3425" w14:textId="77777777" w:rsidR="00D47D80" w:rsidRDefault="00D47D80"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627290BC" w14:textId="77777777" w:rsidR="00D47D80" w:rsidRDefault="00D47D80"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5DB62479" w14:textId="2DDC0B8A" w:rsidR="00D47D80" w:rsidRDefault="00D47D80"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r>
        <w:rPr>
          <w:noProof/>
        </w:rPr>
        <w:lastRenderedPageBreak/>
        <mc:AlternateContent>
          <mc:Choice Requires="wps">
            <w:drawing>
              <wp:anchor distT="0" distB="0" distL="114300" distR="114300" simplePos="0" relativeHeight="251672576" behindDoc="0" locked="0" layoutInCell="1" allowOverlap="1" wp14:anchorId="47E41E97" wp14:editId="3ADE872E">
                <wp:simplePos x="0" y="0"/>
                <wp:positionH relativeFrom="margin">
                  <wp:posOffset>2305050</wp:posOffset>
                </wp:positionH>
                <wp:positionV relativeFrom="paragraph">
                  <wp:posOffset>1828800</wp:posOffset>
                </wp:positionV>
                <wp:extent cx="3505200" cy="8763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505200" cy="876300"/>
                        </a:xfrm>
                        <a:prstGeom prst="rect">
                          <a:avLst/>
                        </a:prstGeom>
                        <a:noFill/>
                        <a:ln w="6350">
                          <a:noFill/>
                        </a:ln>
                      </wps:spPr>
                      <wps:txbx>
                        <w:txbxContent>
                          <w:p w14:paraId="5171566A" w14:textId="71288DC9" w:rsidR="0028620E" w:rsidRPr="00D47D80" w:rsidRDefault="0028620E" w:rsidP="00D47D80">
                            <w:pPr>
                              <w:rPr>
                                <w:rFonts w:ascii="Helvetica" w:hAnsi="Helvetica" w:cs="Helvetica"/>
                                <w:sz w:val="24"/>
                                <w:szCs w:val="24"/>
                              </w:rPr>
                            </w:pPr>
                            <w:r w:rsidRPr="00D47D80">
                              <w:rPr>
                                <w:rFonts w:ascii="Helvetica" w:hAnsi="Helvetica" w:cs="Helvetica"/>
                                <w:sz w:val="24"/>
                                <w:szCs w:val="24"/>
                              </w:rPr>
                              <w:t>After the customer has chosen a store, the customer can choose an item and add it to the cart. The item selected will show a screen shown in this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41E97" id="Text Box 23" o:spid="_x0000_s1030" type="#_x0000_t202" style="position:absolute;margin-left:181.5pt;margin-top:2in;width:276pt;height:69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" filled="f" stroked="f" strokeweight=".5pt">
                <v:textbox>
                  <w:txbxContent>
                    <w:p w14:paraId="5171566A" w14:textId="71288DC9" w:rsidR="0028620E" w:rsidRPr="00D47D80" w:rsidRDefault="0028620E" w:rsidP="00D47D80">
                      <w:pPr>
                        <w:rPr>
                          <w:rFonts w:ascii="Helvetica" w:hAnsi="Helvetica" w:cs="Helvetica"/>
                          <w:sz w:val="24"/>
                          <w:szCs w:val="24"/>
                        </w:rPr>
                      </w:pPr>
                      <w:r w:rsidRPr="00D47D80">
                        <w:rPr>
                          <w:rFonts w:ascii="Helvetica" w:hAnsi="Helvetica" w:cs="Helvetica"/>
                          <w:sz w:val="24"/>
                          <w:szCs w:val="24"/>
                        </w:rPr>
                        <w:t>After the customer has chosen a store, the customer can choose an item and add it to the cart. The item selected will show a screen shown in this image.</w:t>
                      </w:r>
                    </w:p>
                  </w:txbxContent>
                </v:textbox>
                <w10:wrap anchorx="margin"/>
              </v:shape>
            </w:pict>
          </mc:Fallback>
        </mc:AlternateContent>
      </w:r>
      <w:r>
        <w:rPr>
          <w:noProof/>
        </w:rPr>
        <w:drawing>
          <wp:anchor distT="0" distB="0" distL="114300" distR="114300" simplePos="0" relativeHeight="251673600" behindDoc="1" locked="0" layoutInCell="1" allowOverlap="1" wp14:anchorId="27E6E21B" wp14:editId="625DFC86">
            <wp:simplePos x="0" y="0"/>
            <wp:positionH relativeFrom="column">
              <wp:posOffset>3486150</wp:posOffset>
            </wp:positionH>
            <wp:positionV relativeFrom="paragraph">
              <wp:posOffset>3857625</wp:posOffset>
            </wp:positionV>
            <wp:extent cx="2181225" cy="4248150"/>
            <wp:effectExtent l="0" t="0" r="9525" b="0"/>
            <wp:wrapTight wrapText="bothSides">
              <wp:wrapPolygon edited="0">
                <wp:start x="0" y="0"/>
                <wp:lineTo x="0" y="21503"/>
                <wp:lineTo x="21506" y="21503"/>
                <wp:lineTo x="2150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81225" cy="424815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1CDCE97" wp14:editId="7F7B600D">
            <wp:extent cx="2152650" cy="4219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52650" cy="4219575"/>
                    </a:xfrm>
                    <a:prstGeom prst="rect">
                      <a:avLst/>
                    </a:prstGeom>
                  </pic:spPr>
                </pic:pic>
              </a:graphicData>
            </a:graphic>
          </wp:inline>
        </w:drawing>
      </w:r>
    </w:p>
    <w:p w14:paraId="492DE22B" w14:textId="477130D9" w:rsidR="00D47D80" w:rsidRDefault="00D47D80"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5C6BDF9A" w14:textId="405CEBE8" w:rsidR="00D47D80" w:rsidRDefault="00D47D80"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79AEDAF9" w14:textId="71B5F781" w:rsidR="00D47D80" w:rsidRDefault="00D47D80"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r>
        <w:rPr>
          <w:noProof/>
        </w:rPr>
        <mc:AlternateContent>
          <mc:Choice Requires="wps">
            <w:drawing>
              <wp:anchor distT="0" distB="0" distL="114300" distR="114300" simplePos="0" relativeHeight="251675648" behindDoc="0" locked="0" layoutInCell="1" allowOverlap="1" wp14:anchorId="697FA838" wp14:editId="3A79CA58">
                <wp:simplePos x="0" y="0"/>
                <wp:positionH relativeFrom="margin">
                  <wp:posOffset>-333375</wp:posOffset>
                </wp:positionH>
                <wp:positionV relativeFrom="paragraph">
                  <wp:posOffset>275591</wp:posOffset>
                </wp:positionV>
                <wp:extent cx="3505200" cy="12192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505200" cy="1219200"/>
                        </a:xfrm>
                        <a:prstGeom prst="rect">
                          <a:avLst/>
                        </a:prstGeom>
                        <a:noFill/>
                        <a:ln w="6350">
                          <a:noFill/>
                        </a:ln>
                      </wps:spPr>
                      <wps:txbx>
                        <w:txbxContent>
                          <w:p w14:paraId="20F8C1CB" w14:textId="10EE1642" w:rsidR="0028620E" w:rsidRPr="00D47D80" w:rsidRDefault="0028620E" w:rsidP="00D47D80">
                            <w:pPr>
                              <w:rPr>
                                <w:rFonts w:ascii="Helvetica" w:hAnsi="Helvetica" w:cs="Helvetica"/>
                                <w:sz w:val="24"/>
                                <w:szCs w:val="24"/>
                              </w:rPr>
                            </w:pPr>
                            <w:r w:rsidRPr="00D47D80">
                              <w:rPr>
                                <w:rFonts w:ascii="Helvetica" w:hAnsi="Helvetica" w:cs="Helvetica"/>
                                <w:sz w:val="24"/>
                                <w:szCs w:val="24"/>
                              </w:rPr>
                              <w:t>This screen shows the cart with all the items the customer has added. The cart will show an image of the item, the name, and the quantity added. The customer will then press on the proceed to payment function to enter their 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FA838" id="Text Box 25" o:spid="_x0000_s1031" type="#_x0000_t202" style="position:absolute;margin-left:-26.25pt;margin-top:21.7pt;width:276pt;height:9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" filled="f" stroked="f" strokeweight=".5pt">
                <v:textbox>
                  <w:txbxContent>
                    <w:p w14:paraId="20F8C1CB" w14:textId="10EE1642" w:rsidR="0028620E" w:rsidRPr="00D47D80" w:rsidRDefault="0028620E" w:rsidP="00D47D80">
                      <w:pPr>
                        <w:rPr>
                          <w:rFonts w:ascii="Helvetica" w:hAnsi="Helvetica" w:cs="Helvetica"/>
                          <w:sz w:val="24"/>
                          <w:szCs w:val="24"/>
                        </w:rPr>
                      </w:pPr>
                      <w:r w:rsidRPr="00D47D80">
                        <w:rPr>
                          <w:rFonts w:ascii="Helvetica" w:hAnsi="Helvetica" w:cs="Helvetica"/>
                          <w:sz w:val="24"/>
                          <w:szCs w:val="24"/>
                        </w:rPr>
                        <w:t>This screen shows the cart with all the items the customer has added. The cart will show an image of the item, the name, and the quantity added. The customer will then press on the proceed to payment function to enter their payment details.</w:t>
                      </w:r>
                    </w:p>
                  </w:txbxContent>
                </v:textbox>
                <w10:wrap anchorx="margin"/>
              </v:shape>
            </w:pict>
          </mc:Fallback>
        </mc:AlternateContent>
      </w:r>
    </w:p>
    <w:p w14:paraId="3AEA462E" w14:textId="5205A18D" w:rsidR="00D47D80" w:rsidRDefault="00D47D80"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508895C0" w14:textId="22E5B461" w:rsidR="00D47D80" w:rsidRDefault="00D47D80"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6145A79B" w14:textId="483BD241" w:rsidR="00D47D80" w:rsidRDefault="00D47D80"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39FDE580" w14:textId="5C5A29D4" w:rsidR="00D47D80" w:rsidRDefault="00D47D80"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0A038B0D" w14:textId="44FA2DD1" w:rsidR="00D47D80" w:rsidRDefault="00D47D80"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4CBC7854" w14:textId="7560FA57" w:rsidR="00D47D80" w:rsidRDefault="00D47D80"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2470D4EB" w14:textId="77777777" w:rsidR="00D47D80" w:rsidRDefault="00D47D80"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29587E75" w14:textId="25DC816A" w:rsidR="00DB5E26" w:rsidRDefault="004E4B8D"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r>
        <w:rPr>
          <w:noProof/>
        </w:rPr>
        <w:lastRenderedPageBreak/>
        <mc:AlternateContent>
          <mc:Choice Requires="wps">
            <w:drawing>
              <wp:anchor distT="0" distB="0" distL="114300" distR="114300" simplePos="0" relativeHeight="251678720" behindDoc="0" locked="0" layoutInCell="1" allowOverlap="1" wp14:anchorId="1BEFE7AA" wp14:editId="19E6804C">
                <wp:simplePos x="0" y="0"/>
                <wp:positionH relativeFrom="margin">
                  <wp:align>right</wp:align>
                </wp:positionH>
                <wp:positionV relativeFrom="paragraph">
                  <wp:posOffset>1762125</wp:posOffset>
                </wp:positionV>
                <wp:extent cx="3505200" cy="8763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505200" cy="876300"/>
                        </a:xfrm>
                        <a:prstGeom prst="rect">
                          <a:avLst/>
                        </a:prstGeom>
                        <a:noFill/>
                        <a:ln w="6350">
                          <a:noFill/>
                        </a:ln>
                      </wps:spPr>
                      <wps:txbx>
                        <w:txbxContent>
                          <w:p w14:paraId="1078E8D5" w14:textId="73EE99DB" w:rsidR="004E4B8D" w:rsidRPr="00D47D80" w:rsidRDefault="004E4B8D" w:rsidP="004E4B8D">
                            <w:pPr>
                              <w:rPr>
                                <w:rFonts w:ascii="Helvetica" w:hAnsi="Helvetica" w:cs="Helvetica"/>
                                <w:sz w:val="24"/>
                                <w:szCs w:val="24"/>
                              </w:rPr>
                            </w:pPr>
                            <w:r>
                              <w:rPr>
                                <w:rFonts w:ascii="Helvetica" w:hAnsi="Helvetica" w:cs="Helvetica"/>
                                <w:sz w:val="24"/>
                                <w:szCs w:val="24"/>
                              </w:rPr>
                              <w:t>This screen shows the payment page for the 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FE7AA" id="Text Box 19" o:spid="_x0000_s1032" type="#_x0000_t202" style="position:absolute;margin-left:224.8pt;margin-top:138.75pt;width:276pt;height:69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" filled="f" stroked="f" strokeweight=".5pt">
                <v:textbox>
                  <w:txbxContent>
                    <w:p w14:paraId="1078E8D5" w14:textId="73EE99DB" w:rsidR="004E4B8D" w:rsidRPr="00D47D80" w:rsidRDefault="004E4B8D" w:rsidP="004E4B8D">
                      <w:pPr>
                        <w:rPr>
                          <w:rFonts w:ascii="Helvetica" w:hAnsi="Helvetica" w:cs="Helvetica"/>
                          <w:sz w:val="24"/>
                          <w:szCs w:val="24"/>
                        </w:rPr>
                      </w:pPr>
                      <w:r>
                        <w:rPr>
                          <w:rFonts w:ascii="Helvetica" w:hAnsi="Helvetica" w:cs="Helvetica"/>
                          <w:sz w:val="24"/>
                          <w:szCs w:val="24"/>
                        </w:rPr>
                        <w:t>This screen shows the payment page for the customer.</w:t>
                      </w:r>
                    </w:p>
                  </w:txbxContent>
                </v:textbox>
                <w10:wrap anchorx="margin"/>
              </v:shape>
            </w:pict>
          </mc:Fallback>
        </mc:AlternateContent>
      </w:r>
      <w:r>
        <w:rPr>
          <w:noProof/>
        </w:rPr>
        <w:drawing>
          <wp:anchor distT="0" distB="0" distL="114300" distR="114300" simplePos="0" relativeHeight="251676672" behindDoc="1" locked="0" layoutInCell="1" allowOverlap="1" wp14:anchorId="4F93D320" wp14:editId="4D59F5EB">
            <wp:simplePos x="0" y="0"/>
            <wp:positionH relativeFrom="column">
              <wp:posOffset>3571875</wp:posOffset>
            </wp:positionH>
            <wp:positionV relativeFrom="paragraph">
              <wp:posOffset>3895725</wp:posOffset>
            </wp:positionV>
            <wp:extent cx="2171700" cy="4324350"/>
            <wp:effectExtent l="0" t="0" r="0" b="0"/>
            <wp:wrapTight wrapText="bothSides">
              <wp:wrapPolygon edited="0">
                <wp:start x="0" y="0"/>
                <wp:lineTo x="0" y="21505"/>
                <wp:lineTo x="21411" y="21505"/>
                <wp:lineTo x="2141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71700" cy="432435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75D8006" wp14:editId="790528B6">
            <wp:extent cx="2105025" cy="4210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05025" cy="4210050"/>
                    </a:xfrm>
                    <a:prstGeom prst="rect">
                      <a:avLst/>
                    </a:prstGeom>
                  </pic:spPr>
                </pic:pic>
              </a:graphicData>
            </a:graphic>
          </wp:inline>
        </w:drawing>
      </w:r>
      <w:r w:rsidRPr="004E4B8D">
        <w:rPr>
          <w:noProof/>
        </w:rPr>
        <w:t xml:space="preserve"> </w:t>
      </w:r>
    </w:p>
    <w:p w14:paraId="75BC14F4" w14:textId="77777777" w:rsidR="004E4B8D" w:rsidRDefault="004E4B8D"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0EFB546C" w14:textId="77777777" w:rsidR="004E4B8D" w:rsidRDefault="004E4B8D"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3D2EA766" w14:textId="448976D3" w:rsidR="004E4B8D" w:rsidRDefault="004E4B8D"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33E70CCE" w14:textId="6CE4F8FC" w:rsidR="004E4B8D" w:rsidRDefault="004E4B8D"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r>
        <w:rPr>
          <w:noProof/>
        </w:rPr>
        <mc:AlternateContent>
          <mc:Choice Requires="wps">
            <w:drawing>
              <wp:anchor distT="0" distB="0" distL="114300" distR="114300" simplePos="0" relativeHeight="251680768" behindDoc="0" locked="0" layoutInCell="1" allowOverlap="1" wp14:anchorId="7158E641" wp14:editId="5F1E416E">
                <wp:simplePos x="0" y="0"/>
                <wp:positionH relativeFrom="margin">
                  <wp:posOffset>-342900</wp:posOffset>
                </wp:positionH>
                <wp:positionV relativeFrom="paragraph">
                  <wp:posOffset>99060</wp:posOffset>
                </wp:positionV>
                <wp:extent cx="3505200" cy="12192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505200" cy="1219200"/>
                        </a:xfrm>
                        <a:prstGeom prst="rect">
                          <a:avLst/>
                        </a:prstGeom>
                        <a:noFill/>
                        <a:ln w="6350">
                          <a:noFill/>
                        </a:ln>
                      </wps:spPr>
                      <wps:txbx>
                        <w:txbxContent>
                          <w:p w14:paraId="11815067" w14:textId="384BC0A2" w:rsidR="004E4B8D" w:rsidRPr="00D47D80" w:rsidRDefault="004E4B8D" w:rsidP="004E4B8D">
                            <w:pPr>
                              <w:rPr>
                                <w:rFonts w:ascii="Helvetica" w:hAnsi="Helvetica" w:cs="Helvetica"/>
                                <w:sz w:val="24"/>
                                <w:szCs w:val="24"/>
                              </w:rPr>
                            </w:pPr>
                            <w:r w:rsidRPr="00D47D80">
                              <w:rPr>
                                <w:rFonts w:ascii="Helvetica" w:hAnsi="Helvetica" w:cs="Helvetica"/>
                                <w:sz w:val="24"/>
                                <w:szCs w:val="24"/>
                              </w:rPr>
                              <w:t xml:space="preserve">This screen shows the </w:t>
                            </w:r>
                            <w:r>
                              <w:rPr>
                                <w:rFonts w:ascii="Helvetica" w:hAnsi="Helvetica" w:cs="Helvetica"/>
                                <w:sz w:val="24"/>
                                <w:szCs w:val="24"/>
                              </w:rPr>
                              <w:t>driver’s view when delivering an order. It shows a GPS with the directions to the delivery address. The driver can also check the customer’s order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8E641" id="Text Box 26" o:spid="_x0000_s1033" type="#_x0000_t202" style="position:absolute;margin-left:-27pt;margin-top:7.8pt;width:276pt;height:96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" filled="f" stroked="f" strokeweight=".5pt">
                <v:textbox>
                  <w:txbxContent>
                    <w:p w14:paraId="11815067" w14:textId="384BC0A2" w:rsidR="004E4B8D" w:rsidRPr="00D47D80" w:rsidRDefault="004E4B8D" w:rsidP="004E4B8D">
                      <w:pPr>
                        <w:rPr>
                          <w:rFonts w:ascii="Helvetica" w:hAnsi="Helvetica" w:cs="Helvetica"/>
                          <w:sz w:val="24"/>
                          <w:szCs w:val="24"/>
                        </w:rPr>
                      </w:pPr>
                      <w:r w:rsidRPr="00D47D80">
                        <w:rPr>
                          <w:rFonts w:ascii="Helvetica" w:hAnsi="Helvetica" w:cs="Helvetica"/>
                          <w:sz w:val="24"/>
                          <w:szCs w:val="24"/>
                        </w:rPr>
                        <w:t xml:space="preserve">This screen shows the </w:t>
                      </w:r>
                      <w:r>
                        <w:rPr>
                          <w:rFonts w:ascii="Helvetica" w:hAnsi="Helvetica" w:cs="Helvetica"/>
                          <w:sz w:val="24"/>
                          <w:szCs w:val="24"/>
                        </w:rPr>
                        <w:t>driver’s view when delivering an order. It shows a GPS with the directions to the delivery address. The driver can also check the customer’s order again.</w:t>
                      </w:r>
                    </w:p>
                  </w:txbxContent>
                </v:textbox>
                <w10:wrap anchorx="margin"/>
              </v:shape>
            </w:pict>
          </mc:Fallback>
        </mc:AlternateContent>
      </w:r>
    </w:p>
    <w:p w14:paraId="3FF61E83" w14:textId="77777777" w:rsidR="004E4B8D" w:rsidRDefault="004E4B8D"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14988145" w14:textId="77777777" w:rsidR="004E4B8D" w:rsidRDefault="004E4B8D"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5EBD3F43" w14:textId="77777777" w:rsidR="004E4B8D" w:rsidRDefault="004E4B8D"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77583336" w14:textId="77777777" w:rsidR="004E4B8D" w:rsidRDefault="004E4B8D"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7012E809" w14:textId="77777777" w:rsidR="004E4B8D" w:rsidRDefault="004E4B8D"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18364420" w14:textId="77777777" w:rsidR="004E4B8D" w:rsidRDefault="004E4B8D"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56CC63F1" w14:textId="762ADDC1" w:rsidR="004E4B8D" w:rsidRDefault="004E4B8D"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r>
        <w:rPr>
          <w:noProof/>
        </w:rPr>
        <w:lastRenderedPageBreak/>
        <w:drawing>
          <wp:inline distT="0" distB="0" distL="0" distR="0" wp14:anchorId="22FE407F" wp14:editId="0C32AA97">
            <wp:extent cx="4086225" cy="2780903"/>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6676" cy="2801627"/>
                    </a:xfrm>
                    <a:prstGeom prst="rect">
                      <a:avLst/>
                    </a:prstGeom>
                  </pic:spPr>
                </pic:pic>
              </a:graphicData>
            </a:graphic>
          </wp:inline>
        </w:drawing>
      </w:r>
    </w:p>
    <w:p w14:paraId="1B1D0F97" w14:textId="0D09E4A1" w:rsidR="004E4B8D" w:rsidRDefault="004E4B8D"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r>
        <w:rPr>
          <w:noProof/>
        </w:rPr>
        <mc:AlternateContent>
          <mc:Choice Requires="wps">
            <w:drawing>
              <wp:anchor distT="0" distB="0" distL="114300" distR="114300" simplePos="0" relativeHeight="251682816" behindDoc="0" locked="0" layoutInCell="1" allowOverlap="1" wp14:anchorId="1A44174C" wp14:editId="62A773FB">
                <wp:simplePos x="0" y="0"/>
                <wp:positionH relativeFrom="margin">
                  <wp:posOffset>85725</wp:posOffset>
                </wp:positionH>
                <wp:positionV relativeFrom="paragraph">
                  <wp:posOffset>9525</wp:posOffset>
                </wp:positionV>
                <wp:extent cx="3505200" cy="12192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505200" cy="1219200"/>
                        </a:xfrm>
                        <a:prstGeom prst="rect">
                          <a:avLst/>
                        </a:prstGeom>
                        <a:noFill/>
                        <a:ln w="6350">
                          <a:noFill/>
                        </a:ln>
                      </wps:spPr>
                      <wps:txbx>
                        <w:txbxContent>
                          <w:p w14:paraId="236ABC79" w14:textId="1A7FBF93" w:rsidR="004E4B8D" w:rsidRPr="00D47D80" w:rsidRDefault="004E4B8D" w:rsidP="004E4B8D">
                            <w:pPr>
                              <w:rPr>
                                <w:rFonts w:ascii="Helvetica" w:hAnsi="Helvetica" w:cs="Helvetica"/>
                                <w:sz w:val="24"/>
                                <w:szCs w:val="24"/>
                              </w:rPr>
                            </w:pPr>
                            <w:r>
                              <w:rPr>
                                <w:rFonts w:ascii="Helvetica" w:hAnsi="Helvetica" w:cs="Helvetica"/>
                                <w:sz w:val="24"/>
                                <w:szCs w:val="24"/>
                              </w:rPr>
                              <w:t>This is the main screen of the GoGoGrocery staff when a report is to be printed. The screen shows a calendar for the staff to click on to search for a report from that day. A preview of the report is also shown.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4174C" id="Text Box 28" o:spid="_x0000_s1034" type="#_x0000_t202" style="position:absolute;margin-left:6.75pt;margin-top:.75pt;width:276pt;height:96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" filled="f" stroked="f" strokeweight=".5pt">
                <v:textbox>
                  <w:txbxContent>
                    <w:p w14:paraId="236ABC79" w14:textId="1A7FBF93" w:rsidR="004E4B8D" w:rsidRPr="00D47D80" w:rsidRDefault="004E4B8D" w:rsidP="004E4B8D">
                      <w:pPr>
                        <w:rPr>
                          <w:rFonts w:ascii="Helvetica" w:hAnsi="Helvetica" w:cs="Helvetica"/>
                          <w:sz w:val="24"/>
                          <w:szCs w:val="24"/>
                        </w:rPr>
                      </w:pPr>
                      <w:r>
                        <w:rPr>
                          <w:rFonts w:ascii="Helvetica" w:hAnsi="Helvetica" w:cs="Helvetica"/>
                          <w:sz w:val="24"/>
                          <w:szCs w:val="24"/>
                        </w:rPr>
                        <w:t>This is the main screen of the GoGoGrocery staff when a report is to be printed. The screen shows a calendar for the staff to click on to search for a report from that day. A preview of the report is also shown.</w:t>
                      </w:r>
                    </w:p>
                  </w:txbxContent>
                </v:textbox>
                <w10:wrap anchorx="margin"/>
              </v:shape>
            </w:pict>
          </mc:Fallback>
        </mc:AlternateContent>
      </w:r>
    </w:p>
    <w:p w14:paraId="289D87C3" w14:textId="58524CB3" w:rsidR="004E4B8D" w:rsidRDefault="004E4B8D"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1F562654" w14:textId="2E8EC3E3" w:rsidR="004E4B8D" w:rsidRDefault="004E4B8D"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449689AD" w14:textId="0867B14F" w:rsidR="004E4B8D" w:rsidRDefault="004E4B8D"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6DDDD1C5" w14:textId="77777777" w:rsidR="004E4B8D" w:rsidRDefault="004E4B8D"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3E8EA437" w14:textId="77777777" w:rsidR="004E4B8D" w:rsidRDefault="004E4B8D"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59390CA7" w14:textId="77777777" w:rsidR="004E4B8D" w:rsidRDefault="004E4B8D"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3A723A34" w14:textId="77777777" w:rsidR="004E4B8D" w:rsidRDefault="004E4B8D"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7F234561" w14:textId="77777777" w:rsidR="004E4B8D" w:rsidRDefault="004E4B8D"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62A0AC97" w14:textId="77777777" w:rsidR="004E4B8D" w:rsidRDefault="004E4B8D"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1E5DFB6F" w14:textId="77777777" w:rsidR="004E4B8D" w:rsidRDefault="004E4B8D"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4FE64E7F" w14:textId="77777777" w:rsidR="004E4B8D" w:rsidRDefault="004E4B8D"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23336039" w14:textId="5EC82948" w:rsidR="004E4B8D" w:rsidRDefault="004E4B8D"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3FE48A1F" w14:textId="77777777" w:rsidR="004E4B8D" w:rsidRDefault="004E4B8D"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005A3D45" w14:textId="1CF2A1BC" w:rsidR="00010CE9" w:rsidRDefault="00010CE9"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r>
        <w:rPr>
          <w:rFonts w:ascii="Helvetica" w:hAnsi="Helvetica" w:cs="Helvetica"/>
          <w:b/>
          <w:bCs/>
          <w:color w:val="538135" w:themeColor="accent6" w:themeShade="BF"/>
          <w:sz w:val="32"/>
          <w:szCs w:val="32"/>
          <w14:textOutline w14:w="0" w14:cap="flat" w14:cmpd="sng" w14:algn="ctr">
            <w14:noFill/>
            <w14:prstDash w14:val="solid"/>
            <w14:round/>
          </w14:textOutline>
        </w:rPr>
        <w:lastRenderedPageBreak/>
        <w:t>4</w:t>
      </w:r>
      <w:r w:rsidRPr="008E1665">
        <w:rPr>
          <w:rFonts w:ascii="Helvetica" w:hAnsi="Helvetica" w:cs="Helvetica"/>
          <w:b/>
          <w:bCs/>
          <w:color w:val="538135" w:themeColor="accent6" w:themeShade="BF"/>
          <w:sz w:val="32"/>
          <w:szCs w:val="32"/>
          <w14:textOutline w14:w="0" w14:cap="flat" w14:cmpd="sng" w14:algn="ctr">
            <w14:noFill/>
            <w14:prstDash w14:val="solid"/>
            <w14:round/>
          </w14:textOutline>
        </w:rPr>
        <w:t>.</w:t>
      </w:r>
      <w:r>
        <w:rPr>
          <w:rFonts w:ascii="Helvetica" w:hAnsi="Helvetica" w:cs="Helvetica"/>
          <w:b/>
          <w:bCs/>
          <w:color w:val="538135" w:themeColor="accent6" w:themeShade="BF"/>
          <w:sz w:val="32"/>
          <w:szCs w:val="32"/>
          <w14:textOutline w14:w="0" w14:cap="flat" w14:cmpd="sng" w14:algn="ctr">
            <w14:noFill/>
            <w14:prstDash w14:val="solid"/>
            <w14:round/>
          </w14:textOutline>
        </w:rPr>
        <w:t>3 Reports: “Printed Output” Design</w:t>
      </w:r>
    </w:p>
    <w:p w14:paraId="501AB623" w14:textId="5BD8F18C" w:rsidR="00135AB8" w:rsidRPr="004E4B8D" w:rsidRDefault="004E4B8D" w:rsidP="004E4B8D">
      <w:pPr>
        <w:spacing w:after="0" w:line="240" w:lineRule="auto"/>
        <w:rPr>
          <w:rFonts w:ascii="Helvetica" w:hAnsi="Helvetica" w:cs="Helvetica"/>
          <w:sz w:val="24"/>
          <w:szCs w:val="24"/>
          <w14:textOutline w14:w="0" w14:cap="flat" w14:cmpd="sng" w14:algn="ctr">
            <w14:noFill/>
            <w14:prstDash w14:val="solid"/>
            <w14:round/>
          </w14:textOutline>
        </w:rPr>
      </w:pPr>
      <w:r w:rsidRPr="004E4B8D">
        <w:rPr>
          <w:rFonts w:ascii="Helvetica" w:hAnsi="Helvetica" w:cs="Helvetica"/>
          <w:b/>
          <w:bCs/>
          <w:sz w:val="24"/>
          <w:szCs w:val="24"/>
          <w14:textOutline w14:w="0" w14:cap="flat" w14:cmpd="sng" w14:algn="ctr">
            <w14:noFill/>
            <w14:prstDash w14:val="solid"/>
            <w14:round/>
          </w14:textOutline>
        </w:rPr>
        <w:t>GoGoGrocery</w:t>
      </w:r>
      <w:r w:rsidRPr="004E4B8D">
        <w:rPr>
          <w:rFonts w:ascii="Helvetica" w:hAnsi="Helvetica" w:cs="Helvetica"/>
          <w:sz w:val="24"/>
          <w:szCs w:val="24"/>
          <w14:textOutline w14:w="0" w14:cap="flat" w14:cmpd="sng" w14:algn="ctr">
            <w14:noFill/>
            <w14:prstDash w14:val="solid"/>
            <w14:round/>
          </w14:textOutline>
        </w:rPr>
        <w:tab/>
      </w:r>
      <w:r w:rsidRPr="004E4B8D">
        <w:rPr>
          <w:rFonts w:ascii="Helvetica" w:hAnsi="Helvetica" w:cs="Helvetica"/>
          <w:sz w:val="24"/>
          <w:szCs w:val="24"/>
          <w14:textOutline w14:w="0" w14:cap="flat" w14:cmpd="sng" w14:algn="ctr">
            <w14:noFill/>
            <w14:prstDash w14:val="solid"/>
            <w14:round/>
          </w14:textOutline>
        </w:rPr>
        <w:tab/>
      </w:r>
      <w:r w:rsidRPr="004E4B8D">
        <w:rPr>
          <w:rFonts w:ascii="Helvetica" w:hAnsi="Helvetica" w:cs="Helvetica"/>
          <w:sz w:val="24"/>
          <w:szCs w:val="24"/>
          <w14:textOutline w14:w="0" w14:cap="flat" w14:cmpd="sng" w14:algn="ctr">
            <w14:noFill/>
            <w14:prstDash w14:val="solid"/>
            <w14:round/>
          </w14:textOutline>
        </w:rPr>
        <w:tab/>
      </w:r>
      <w:r w:rsidRPr="004E4B8D">
        <w:rPr>
          <w:rFonts w:ascii="Helvetica" w:hAnsi="Helvetica" w:cs="Helvetica"/>
          <w:sz w:val="24"/>
          <w:szCs w:val="24"/>
          <w14:textOutline w14:w="0" w14:cap="flat" w14:cmpd="sng" w14:algn="ctr">
            <w14:noFill/>
            <w14:prstDash w14:val="solid"/>
            <w14:round/>
          </w14:textOutline>
        </w:rPr>
        <w:tab/>
      </w:r>
      <w:r w:rsidRPr="004E4B8D">
        <w:rPr>
          <w:rFonts w:ascii="Helvetica" w:hAnsi="Helvetica" w:cs="Helvetica"/>
          <w:sz w:val="24"/>
          <w:szCs w:val="24"/>
          <w14:textOutline w14:w="0" w14:cap="flat" w14:cmpd="sng" w14:algn="ctr">
            <w14:noFill/>
            <w14:prstDash w14:val="solid"/>
            <w14:round/>
          </w14:textOutline>
        </w:rPr>
        <w:tab/>
      </w:r>
      <w:r w:rsidRPr="004E4B8D">
        <w:rPr>
          <w:rFonts w:ascii="Helvetica" w:hAnsi="Helvetica" w:cs="Helvetica"/>
          <w:sz w:val="24"/>
          <w:szCs w:val="24"/>
          <w14:textOutline w14:w="0" w14:cap="flat" w14:cmpd="sng" w14:algn="ctr">
            <w14:noFill/>
            <w14:prstDash w14:val="solid"/>
            <w14:round/>
          </w14:textOutline>
        </w:rPr>
        <w:tab/>
      </w:r>
      <w:r w:rsidRPr="004E4B8D">
        <w:rPr>
          <w:rFonts w:ascii="Helvetica" w:hAnsi="Helvetica" w:cs="Helvetica"/>
          <w:sz w:val="24"/>
          <w:szCs w:val="24"/>
          <w14:textOutline w14:w="0" w14:cap="flat" w14:cmpd="sng" w14:algn="ctr">
            <w14:noFill/>
            <w14:prstDash w14:val="solid"/>
            <w14:round/>
          </w14:textOutline>
        </w:rPr>
        <w:tab/>
      </w:r>
      <w:r w:rsidRPr="004E4B8D">
        <w:rPr>
          <w:rFonts w:ascii="Helvetica" w:hAnsi="Helvetica" w:cs="Helvetica"/>
          <w:sz w:val="24"/>
          <w:szCs w:val="24"/>
          <w14:textOutline w14:w="0" w14:cap="flat" w14:cmpd="sng" w14:algn="ctr">
            <w14:noFill/>
            <w14:prstDash w14:val="solid"/>
            <w14:round/>
          </w14:textOutline>
        </w:rPr>
        <w:tab/>
      </w:r>
      <w:r w:rsidRPr="004E4B8D">
        <w:rPr>
          <w:rFonts w:ascii="Helvetica" w:hAnsi="Helvetica" w:cs="Helvetica"/>
          <w:sz w:val="24"/>
          <w:szCs w:val="24"/>
          <w14:textOutline w14:w="0" w14:cap="flat" w14:cmpd="sng" w14:algn="ctr">
            <w14:noFill/>
            <w14:prstDash w14:val="solid"/>
            <w14:round/>
          </w14:textOutline>
        </w:rPr>
        <w:tab/>
        <w:t xml:space="preserve">      &lt;Date&gt;</w:t>
      </w:r>
    </w:p>
    <w:p w14:paraId="2F6AED75" w14:textId="12596FDA" w:rsidR="004E4B8D" w:rsidRPr="004E4B8D" w:rsidRDefault="004E4B8D" w:rsidP="004E4B8D">
      <w:pPr>
        <w:spacing w:after="0" w:line="240" w:lineRule="auto"/>
        <w:rPr>
          <w:rFonts w:ascii="Helvetica" w:hAnsi="Helvetica" w:cs="Helvetica"/>
          <w:b/>
          <w:bCs/>
          <w:sz w:val="24"/>
          <w:szCs w:val="24"/>
          <w14:textOutline w14:w="0" w14:cap="flat" w14:cmpd="sng" w14:algn="ctr">
            <w14:noFill/>
            <w14:prstDash w14:val="solid"/>
            <w14:round/>
          </w14:textOutline>
        </w:rPr>
      </w:pPr>
      <w:r w:rsidRPr="004E4B8D">
        <w:rPr>
          <w:rFonts w:ascii="Helvetica" w:hAnsi="Helvetica" w:cs="Helvetica"/>
          <w:b/>
          <w:bCs/>
          <w:sz w:val="24"/>
          <w:szCs w:val="24"/>
          <w14:textOutline w14:w="0" w14:cap="flat" w14:cmpd="sng" w14:algn="ctr">
            <w14:noFill/>
            <w14:prstDash w14:val="solid"/>
            <w14:round/>
          </w14:textOutline>
        </w:rPr>
        <w:t>Customer Report</w:t>
      </w:r>
    </w:p>
    <w:p w14:paraId="0C24B2F3" w14:textId="77777777" w:rsidR="004E4B8D" w:rsidRPr="004E4B8D" w:rsidRDefault="004E4B8D" w:rsidP="004E4B8D">
      <w:pPr>
        <w:spacing w:after="0" w:line="240" w:lineRule="auto"/>
        <w:rPr>
          <w:rFonts w:ascii="Helvetica" w:hAnsi="Helvetica" w:cs="Helvetica"/>
          <w:b/>
          <w:bCs/>
          <w:sz w:val="24"/>
          <w:szCs w:val="24"/>
          <w14:textOutline w14:w="0" w14:cap="flat" w14:cmpd="sng" w14:algn="ctr">
            <w14:noFill/>
            <w14:prstDash w14:val="solid"/>
            <w14:round/>
          </w14:textOutline>
        </w:rPr>
      </w:pPr>
    </w:p>
    <w:p w14:paraId="19F72B6F" w14:textId="3E383056" w:rsidR="004E4B8D" w:rsidRPr="004E4B8D" w:rsidRDefault="004E4B8D" w:rsidP="004E4B8D">
      <w:pPr>
        <w:spacing w:after="0" w:line="240" w:lineRule="auto"/>
        <w:rPr>
          <w:rFonts w:ascii="Helvetica" w:hAnsi="Helvetica" w:cs="Helvetica"/>
          <w:sz w:val="24"/>
          <w:szCs w:val="24"/>
          <w14:textOutline w14:w="0" w14:cap="flat" w14:cmpd="sng" w14:algn="ctr">
            <w14:noFill/>
            <w14:prstDash w14:val="solid"/>
            <w14:round/>
          </w14:textOutline>
        </w:rPr>
      </w:pPr>
      <w:r w:rsidRPr="004E4B8D">
        <w:rPr>
          <w:rFonts w:ascii="Helvetica" w:hAnsi="Helvetica" w:cs="Helvetica"/>
          <w:sz w:val="24"/>
          <w:szCs w:val="24"/>
          <w14:textOutline w14:w="0" w14:cap="flat" w14:cmpd="sng" w14:algn="ctr">
            <w14:noFill/>
            <w14:prstDash w14:val="solid"/>
            <w14:round/>
          </w14:textOutline>
        </w:rPr>
        <w:t>&lt;Customer Name&gt;</w:t>
      </w:r>
    </w:p>
    <w:p w14:paraId="0CA324D8" w14:textId="2CB768E5" w:rsidR="004E4B8D" w:rsidRPr="004E4B8D" w:rsidRDefault="004E4B8D" w:rsidP="004E4B8D">
      <w:pPr>
        <w:spacing w:after="0" w:line="240" w:lineRule="auto"/>
        <w:rPr>
          <w:rFonts w:ascii="Helvetica" w:hAnsi="Helvetica" w:cs="Helvetica"/>
          <w:sz w:val="24"/>
          <w:szCs w:val="24"/>
          <w14:textOutline w14:w="0" w14:cap="flat" w14:cmpd="sng" w14:algn="ctr">
            <w14:noFill/>
            <w14:prstDash w14:val="solid"/>
            <w14:round/>
          </w14:textOutline>
        </w:rPr>
      </w:pPr>
      <w:r w:rsidRPr="004E4B8D">
        <w:rPr>
          <w:rFonts w:ascii="Helvetica" w:hAnsi="Helvetica" w:cs="Helvetica"/>
          <w:sz w:val="24"/>
          <w:szCs w:val="24"/>
          <w14:textOutline w14:w="0" w14:cap="flat" w14:cmpd="sng" w14:algn="ctr">
            <w14:noFill/>
            <w14:prstDash w14:val="solid"/>
            <w14:round/>
          </w14:textOutline>
        </w:rPr>
        <w:t>&lt;Date of Order&gt;</w:t>
      </w:r>
    </w:p>
    <w:p w14:paraId="133FD549" w14:textId="12E61EEC" w:rsidR="004E4B8D" w:rsidRPr="004E4B8D" w:rsidRDefault="004E4B8D" w:rsidP="004E4B8D">
      <w:pPr>
        <w:spacing w:after="0" w:line="240" w:lineRule="auto"/>
        <w:rPr>
          <w:rFonts w:ascii="Helvetica" w:hAnsi="Helvetica" w:cs="Helvetica"/>
          <w:sz w:val="24"/>
          <w:szCs w:val="24"/>
          <w14:textOutline w14:w="0" w14:cap="flat" w14:cmpd="sng" w14:algn="ctr">
            <w14:noFill/>
            <w14:prstDash w14:val="solid"/>
            <w14:round/>
          </w14:textOutline>
        </w:rPr>
      </w:pPr>
    </w:p>
    <w:p w14:paraId="213D0F90" w14:textId="0AE466ED" w:rsidR="004E4B8D" w:rsidRPr="004E4B8D" w:rsidRDefault="004E4B8D" w:rsidP="004E4B8D">
      <w:pPr>
        <w:spacing w:after="0" w:line="240" w:lineRule="auto"/>
        <w:rPr>
          <w:rFonts w:ascii="Helvetica" w:hAnsi="Helvetica" w:cs="Helvetica"/>
          <w:b/>
          <w:bCs/>
          <w:sz w:val="24"/>
          <w:szCs w:val="24"/>
          <w:u w:val="single"/>
          <w14:textOutline w14:w="0" w14:cap="flat" w14:cmpd="sng" w14:algn="ctr">
            <w14:noFill/>
            <w14:prstDash w14:val="solid"/>
            <w14:round/>
          </w14:textOutline>
        </w:rPr>
      </w:pPr>
      <w:r w:rsidRPr="004E4B8D">
        <w:rPr>
          <w:rFonts w:ascii="Helvetica" w:hAnsi="Helvetica" w:cs="Helvetica"/>
          <w:b/>
          <w:bCs/>
          <w:sz w:val="24"/>
          <w:szCs w:val="24"/>
          <w:u w:val="single"/>
          <w14:textOutline w14:w="0" w14:cap="flat" w14:cmpd="sng" w14:algn="ctr">
            <w14:noFill/>
            <w14:prstDash w14:val="solid"/>
            <w14:round/>
          </w14:textOutline>
        </w:rPr>
        <w:t>Items Ordered:</w:t>
      </w:r>
    </w:p>
    <w:p w14:paraId="774D53A8" w14:textId="77777777" w:rsidR="004E4B8D" w:rsidRPr="004E4B8D" w:rsidRDefault="004E4B8D" w:rsidP="004E4B8D">
      <w:pPr>
        <w:spacing w:after="0" w:line="240" w:lineRule="auto"/>
        <w:rPr>
          <w:rFonts w:ascii="Helvetica" w:hAnsi="Helvetica" w:cs="Helvetica"/>
          <w:b/>
          <w:bCs/>
          <w:sz w:val="24"/>
          <w:szCs w:val="24"/>
          <w:u w:val="single"/>
          <w14:textOutline w14:w="0" w14:cap="flat" w14:cmpd="sng" w14:algn="ctr">
            <w14:noFill/>
            <w14:prstDash w14:val="solid"/>
            <w14:round/>
          </w14:textOutline>
        </w:rPr>
      </w:pPr>
    </w:p>
    <w:p w14:paraId="2C9779FA" w14:textId="3A35B8BB" w:rsidR="004E4B8D" w:rsidRPr="004E4B8D" w:rsidRDefault="004E4B8D" w:rsidP="004E4B8D">
      <w:pPr>
        <w:spacing w:after="0" w:line="240" w:lineRule="auto"/>
        <w:rPr>
          <w:rFonts w:ascii="Helvetica" w:hAnsi="Helvetica" w:cs="Helvetica"/>
          <w:sz w:val="24"/>
          <w:szCs w:val="24"/>
          <w14:textOutline w14:w="0" w14:cap="flat" w14:cmpd="sng" w14:algn="ctr">
            <w14:noFill/>
            <w14:prstDash w14:val="solid"/>
            <w14:round/>
          </w14:textOutline>
        </w:rPr>
      </w:pPr>
      <w:r w:rsidRPr="004E4B8D">
        <w:rPr>
          <w:rFonts w:ascii="Helvetica" w:hAnsi="Helvetica" w:cs="Helvetica"/>
          <w:sz w:val="24"/>
          <w:szCs w:val="24"/>
          <w14:textOutline w14:w="0" w14:cap="flat" w14:cmpd="sng" w14:algn="ctr">
            <w14:noFill/>
            <w14:prstDash w14:val="solid"/>
            <w14:round/>
          </w14:textOutline>
        </w:rPr>
        <w:t>Apple Juice</w:t>
      </w:r>
      <w:r>
        <w:rPr>
          <w:rFonts w:ascii="Helvetica" w:hAnsi="Helvetica" w:cs="Helvetica"/>
          <w:sz w:val="24"/>
          <w:szCs w:val="24"/>
          <w14:textOutline w14:w="0" w14:cap="flat" w14:cmpd="sng" w14:algn="ctr">
            <w14:noFill/>
            <w14:prstDash w14:val="solid"/>
            <w14:round/>
          </w14:textOutline>
        </w:rPr>
        <w:tab/>
      </w:r>
      <w:r>
        <w:rPr>
          <w:rFonts w:ascii="Helvetica" w:hAnsi="Helvetica" w:cs="Helvetica"/>
          <w:sz w:val="24"/>
          <w:szCs w:val="24"/>
          <w14:textOutline w14:w="0" w14:cap="flat" w14:cmpd="sng" w14:algn="ctr">
            <w14:noFill/>
            <w14:prstDash w14:val="solid"/>
            <w14:round/>
          </w14:textOutline>
        </w:rPr>
        <w:tab/>
      </w:r>
      <w:r w:rsidRPr="004E4B8D">
        <w:rPr>
          <w:rFonts w:ascii="Helvetica" w:hAnsi="Helvetica" w:cs="Helvetica"/>
          <w:sz w:val="24"/>
          <w:szCs w:val="24"/>
          <w14:textOutline w14:w="0" w14:cap="flat" w14:cmpd="sng" w14:algn="ctr">
            <w14:noFill/>
            <w14:prstDash w14:val="solid"/>
            <w14:round/>
          </w14:textOutline>
        </w:rPr>
        <w:t>x1</w:t>
      </w:r>
      <w:r w:rsidRPr="004E4B8D">
        <w:rPr>
          <w:rFonts w:ascii="Helvetica" w:hAnsi="Helvetica" w:cs="Helvetica"/>
          <w:sz w:val="24"/>
          <w:szCs w:val="24"/>
          <w14:textOutline w14:w="0" w14:cap="flat" w14:cmpd="sng" w14:algn="ctr">
            <w14:noFill/>
            <w14:prstDash w14:val="solid"/>
            <w14:round/>
          </w14:textOutline>
        </w:rPr>
        <w:tab/>
      </w:r>
      <w:r>
        <w:rPr>
          <w:rFonts w:ascii="Helvetica" w:hAnsi="Helvetica" w:cs="Helvetica"/>
          <w:sz w:val="24"/>
          <w:szCs w:val="24"/>
          <w14:textOutline w14:w="0" w14:cap="flat" w14:cmpd="sng" w14:algn="ctr">
            <w14:noFill/>
            <w14:prstDash w14:val="solid"/>
            <w14:round/>
          </w14:textOutline>
        </w:rPr>
        <w:tab/>
      </w:r>
      <w:r w:rsidRPr="004E4B8D">
        <w:rPr>
          <w:rFonts w:ascii="Helvetica" w:hAnsi="Helvetica" w:cs="Helvetica"/>
          <w:sz w:val="24"/>
          <w:szCs w:val="24"/>
          <w14:textOutline w14:w="0" w14:cap="flat" w14:cmpd="sng" w14:algn="ctr">
            <w14:noFill/>
            <w14:prstDash w14:val="solid"/>
            <w14:round/>
          </w14:textOutline>
        </w:rPr>
        <w:t>&lt;Price&gt;</w:t>
      </w:r>
    </w:p>
    <w:p w14:paraId="3C76F51D" w14:textId="7E421B30" w:rsidR="004E4B8D" w:rsidRPr="004E4B8D" w:rsidRDefault="004E4B8D" w:rsidP="004E4B8D">
      <w:pPr>
        <w:spacing w:after="0" w:line="240" w:lineRule="auto"/>
        <w:rPr>
          <w:rFonts w:ascii="Helvetica" w:hAnsi="Helvetica" w:cs="Helvetica"/>
          <w:sz w:val="24"/>
          <w:szCs w:val="24"/>
          <w14:textOutline w14:w="0" w14:cap="flat" w14:cmpd="sng" w14:algn="ctr">
            <w14:noFill/>
            <w14:prstDash w14:val="solid"/>
            <w14:round/>
          </w14:textOutline>
        </w:rPr>
      </w:pPr>
      <w:r w:rsidRPr="004E4B8D">
        <w:rPr>
          <w:rFonts w:ascii="Helvetica" w:hAnsi="Helvetica" w:cs="Helvetica"/>
          <w:sz w:val="24"/>
          <w:szCs w:val="24"/>
          <w14:textOutline w14:w="0" w14:cap="flat" w14:cmpd="sng" w14:algn="ctr">
            <w14:noFill/>
            <w14:prstDash w14:val="solid"/>
            <w14:round/>
          </w14:textOutline>
        </w:rPr>
        <w:t xml:space="preserve">Salmon </w:t>
      </w:r>
      <w:r>
        <w:rPr>
          <w:rFonts w:ascii="Helvetica" w:hAnsi="Helvetica" w:cs="Helvetica"/>
          <w:sz w:val="24"/>
          <w:szCs w:val="24"/>
          <w14:textOutline w14:w="0" w14:cap="flat" w14:cmpd="sng" w14:algn="ctr">
            <w14:noFill/>
            <w14:prstDash w14:val="solid"/>
            <w14:round/>
          </w14:textOutline>
        </w:rPr>
        <w:tab/>
      </w:r>
      <w:r>
        <w:rPr>
          <w:rFonts w:ascii="Helvetica" w:hAnsi="Helvetica" w:cs="Helvetica"/>
          <w:sz w:val="24"/>
          <w:szCs w:val="24"/>
          <w14:textOutline w14:w="0" w14:cap="flat" w14:cmpd="sng" w14:algn="ctr">
            <w14:noFill/>
            <w14:prstDash w14:val="solid"/>
            <w14:round/>
          </w14:textOutline>
        </w:rPr>
        <w:tab/>
      </w:r>
      <w:r w:rsidRPr="004E4B8D">
        <w:rPr>
          <w:rFonts w:ascii="Helvetica" w:hAnsi="Helvetica" w:cs="Helvetica"/>
          <w:sz w:val="24"/>
          <w:szCs w:val="24"/>
          <w14:textOutline w14:w="0" w14:cap="flat" w14:cmpd="sng" w14:algn="ctr">
            <w14:noFill/>
            <w14:prstDash w14:val="solid"/>
            <w14:round/>
          </w14:textOutline>
        </w:rPr>
        <w:t>x1</w:t>
      </w:r>
      <w:r w:rsidRPr="004E4B8D">
        <w:rPr>
          <w:rFonts w:ascii="Helvetica" w:hAnsi="Helvetica" w:cs="Helvetica"/>
          <w:sz w:val="24"/>
          <w:szCs w:val="24"/>
          <w14:textOutline w14:w="0" w14:cap="flat" w14:cmpd="sng" w14:algn="ctr">
            <w14:noFill/>
            <w14:prstDash w14:val="solid"/>
            <w14:round/>
          </w14:textOutline>
        </w:rPr>
        <w:tab/>
      </w:r>
      <w:r w:rsidRPr="004E4B8D">
        <w:rPr>
          <w:rFonts w:ascii="Helvetica" w:hAnsi="Helvetica" w:cs="Helvetica"/>
          <w:sz w:val="24"/>
          <w:szCs w:val="24"/>
          <w14:textOutline w14:w="0" w14:cap="flat" w14:cmpd="sng" w14:algn="ctr">
            <w14:noFill/>
            <w14:prstDash w14:val="solid"/>
            <w14:round/>
          </w14:textOutline>
        </w:rPr>
        <w:tab/>
        <w:t>&lt;Price&gt;</w:t>
      </w:r>
    </w:p>
    <w:p w14:paraId="3609930C" w14:textId="758C2B23" w:rsidR="004E4B8D" w:rsidRPr="004E4B8D" w:rsidRDefault="004E4B8D" w:rsidP="004E4B8D">
      <w:pPr>
        <w:spacing w:after="0" w:line="240" w:lineRule="auto"/>
        <w:rPr>
          <w:rFonts w:ascii="Helvetica" w:hAnsi="Helvetica" w:cs="Helvetica"/>
          <w:sz w:val="24"/>
          <w:szCs w:val="24"/>
          <w14:textOutline w14:w="0" w14:cap="flat" w14:cmpd="sng" w14:algn="ctr">
            <w14:noFill/>
            <w14:prstDash w14:val="solid"/>
            <w14:round/>
          </w14:textOutline>
        </w:rPr>
      </w:pPr>
      <w:r w:rsidRPr="004E4B8D">
        <w:rPr>
          <w:rFonts w:ascii="Helvetica" w:hAnsi="Helvetica" w:cs="Helvetica"/>
          <w:sz w:val="24"/>
          <w:szCs w:val="24"/>
          <w14:textOutline w14:w="0" w14:cap="flat" w14:cmpd="sng" w14:algn="ctr">
            <w14:noFill/>
            <w14:prstDash w14:val="solid"/>
            <w14:round/>
          </w14:textOutline>
        </w:rPr>
        <w:t xml:space="preserve">Eggs </w:t>
      </w:r>
      <w:r>
        <w:rPr>
          <w:rFonts w:ascii="Helvetica" w:hAnsi="Helvetica" w:cs="Helvetica"/>
          <w:sz w:val="24"/>
          <w:szCs w:val="24"/>
          <w14:textOutline w14:w="0" w14:cap="flat" w14:cmpd="sng" w14:algn="ctr">
            <w14:noFill/>
            <w14:prstDash w14:val="solid"/>
            <w14:round/>
          </w14:textOutline>
        </w:rPr>
        <w:tab/>
      </w:r>
      <w:r>
        <w:rPr>
          <w:rFonts w:ascii="Helvetica" w:hAnsi="Helvetica" w:cs="Helvetica"/>
          <w:sz w:val="24"/>
          <w:szCs w:val="24"/>
          <w14:textOutline w14:w="0" w14:cap="flat" w14:cmpd="sng" w14:algn="ctr">
            <w14:noFill/>
            <w14:prstDash w14:val="solid"/>
            <w14:round/>
          </w14:textOutline>
        </w:rPr>
        <w:tab/>
      </w:r>
      <w:r>
        <w:rPr>
          <w:rFonts w:ascii="Helvetica" w:hAnsi="Helvetica" w:cs="Helvetica"/>
          <w:sz w:val="24"/>
          <w:szCs w:val="24"/>
          <w14:textOutline w14:w="0" w14:cap="flat" w14:cmpd="sng" w14:algn="ctr">
            <w14:noFill/>
            <w14:prstDash w14:val="solid"/>
            <w14:round/>
          </w14:textOutline>
        </w:rPr>
        <w:tab/>
      </w:r>
      <w:r w:rsidRPr="004E4B8D">
        <w:rPr>
          <w:rFonts w:ascii="Helvetica" w:hAnsi="Helvetica" w:cs="Helvetica"/>
          <w:sz w:val="24"/>
          <w:szCs w:val="24"/>
          <w14:textOutline w14:w="0" w14:cap="flat" w14:cmpd="sng" w14:algn="ctr">
            <w14:noFill/>
            <w14:prstDash w14:val="solid"/>
            <w14:round/>
          </w14:textOutline>
        </w:rPr>
        <w:t>x1</w:t>
      </w:r>
      <w:r w:rsidRPr="004E4B8D">
        <w:rPr>
          <w:rFonts w:ascii="Helvetica" w:hAnsi="Helvetica" w:cs="Helvetica"/>
          <w:sz w:val="24"/>
          <w:szCs w:val="24"/>
          <w14:textOutline w14:w="0" w14:cap="flat" w14:cmpd="sng" w14:algn="ctr">
            <w14:noFill/>
            <w14:prstDash w14:val="solid"/>
            <w14:round/>
          </w14:textOutline>
        </w:rPr>
        <w:tab/>
      </w:r>
      <w:r w:rsidRPr="004E4B8D">
        <w:rPr>
          <w:rFonts w:ascii="Helvetica" w:hAnsi="Helvetica" w:cs="Helvetica"/>
          <w:sz w:val="24"/>
          <w:szCs w:val="24"/>
          <w14:textOutline w14:w="0" w14:cap="flat" w14:cmpd="sng" w14:algn="ctr">
            <w14:noFill/>
            <w14:prstDash w14:val="solid"/>
            <w14:round/>
          </w14:textOutline>
        </w:rPr>
        <w:tab/>
        <w:t>&lt;Price&gt;</w:t>
      </w:r>
    </w:p>
    <w:p w14:paraId="0491F8B1" w14:textId="7D451773" w:rsidR="004E4B8D" w:rsidRPr="004E4B8D" w:rsidRDefault="004E4B8D" w:rsidP="004E4B8D">
      <w:pPr>
        <w:spacing w:after="0" w:line="240" w:lineRule="auto"/>
        <w:rPr>
          <w:rFonts w:ascii="Helvetica" w:hAnsi="Helvetica" w:cs="Helvetica"/>
          <w:sz w:val="24"/>
          <w:szCs w:val="24"/>
          <w14:textOutline w14:w="0" w14:cap="flat" w14:cmpd="sng" w14:algn="ctr">
            <w14:noFill/>
            <w14:prstDash w14:val="solid"/>
            <w14:round/>
          </w14:textOutline>
        </w:rPr>
      </w:pPr>
      <w:r w:rsidRPr="004E4B8D">
        <w:rPr>
          <w:rFonts w:ascii="Helvetica" w:hAnsi="Helvetica" w:cs="Helvetica"/>
          <w:sz w:val="24"/>
          <w:szCs w:val="24"/>
          <w14:textOutline w14:w="0" w14:cap="flat" w14:cmpd="sng" w14:algn="ctr">
            <w14:noFill/>
            <w14:prstDash w14:val="solid"/>
            <w14:round/>
          </w14:textOutline>
        </w:rPr>
        <w:t xml:space="preserve">Milk </w:t>
      </w:r>
      <w:r>
        <w:rPr>
          <w:rFonts w:ascii="Helvetica" w:hAnsi="Helvetica" w:cs="Helvetica"/>
          <w:sz w:val="24"/>
          <w:szCs w:val="24"/>
          <w14:textOutline w14:w="0" w14:cap="flat" w14:cmpd="sng" w14:algn="ctr">
            <w14:noFill/>
            <w14:prstDash w14:val="solid"/>
            <w14:round/>
          </w14:textOutline>
        </w:rPr>
        <w:tab/>
      </w:r>
      <w:r>
        <w:rPr>
          <w:rFonts w:ascii="Helvetica" w:hAnsi="Helvetica" w:cs="Helvetica"/>
          <w:sz w:val="24"/>
          <w:szCs w:val="24"/>
          <w14:textOutline w14:w="0" w14:cap="flat" w14:cmpd="sng" w14:algn="ctr">
            <w14:noFill/>
            <w14:prstDash w14:val="solid"/>
            <w14:round/>
          </w14:textOutline>
        </w:rPr>
        <w:tab/>
      </w:r>
      <w:r>
        <w:rPr>
          <w:rFonts w:ascii="Helvetica" w:hAnsi="Helvetica" w:cs="Helvetica"/>
          <w:sz w:val="24"/>
          <w:szCs w:val="24"/>
          <w14:textOutline w14:w="0" w14:cap="flat" w14:cmpd="sng" w14:algn="ctr">
            <w14:noFill/>
            <w14:prstDash w14:val="solid"/>
            <w14:round/>
          </w14:textOutline>
        </w:rPr>
        <w:tab/>
      </w:r>
      <w:r w:rsidRPr="004E4B8D">
        <w:rPr>
          <w:rFonts w:ascii="Helvetica" w:hAnsi="Helvetica" w:cs="Helvetica"/>
          <w:sz w:val="24"/>
          <w:szCs w:val="24"/>
          <w14:textOutline w14:w="0" w14:cap="flat" w14:cmpd="sng" w14:algn="ctr">
            <w14:noFill/>
            <w14:prstDash w14:val="solid"/>
            <w14:round/>
          </w14:textOutline>
        </w:rPr>
        <w:t>x2</w:t>
      </w:r>
      <w:r w:rsidRPr="004E4B8D">
        <w:rPr>
          <w:rFonts w:ascii="Helvetica" w:hAnsi="Helvetica" w:cs="Helvetica"/>
          <w:sz w:val="24"/>
          <w:szCs w:val="24"/>
          <w14:textOutline w14:w="0" w14:cap="flat" w14:cmpd="sng" w14:algn="ctr">
            <w14:noFill/>
            <w14:prstDash w14:val="solid"/>
            <w14:round/>
          </w14:textOutline>
        </w:rPr>
        <w:tab/>
      </w:r>
      <w:r w:rsidRPr="004E4B8D">
        <w:rPr>
          <w:rFonts w:ascii="Helvetica" w:hAnsi="Helvetica" w:cs="Helvetica"/>
          <w:sz w:val="24"/>
          <w:szCs w:val="24"/>
          <w14:textOutline w14:w="0" w14:cap="flat" w14:cmpd="sng" w14:algn="ctr">
            <w14:noFill/>
            <w14:prstDash w14:val="solid"/>
            <w14:round/>
          </w14:textOutline>
        </w:rPr>
        <w:tab/>
        <w:t>&lt;Price&gt;</w:t>
      </w:r>
    </w:p>
    <w:p w14:paraId="3D6DDDA2" w14:textId="120F77A9" w:rsidR="004E4B8D" w:rsidRPr="004E4B8D" w:rsidRDefault="004E4B8D" w:rsidP="004E4B8D">
      <w:pPr>
        <w:spacing w:after="0" w:line="240" w:lineRule="auto"/>
        <w:rPr>
          <w:rFonts w:ascii="Helvetica" w:hAnsi="Helvetica" w:cs="Helvetica"/>
          <w:sz w:val="24"/>
          <w:szCs w:val="24"/>
          <w14:textOutline w14:w="0" w14:cap="flat" w14:cmpd="sng" w14:algn="ctr">
            <w14:noFill/>
            <w14:prstDash w14:val="solid"/>
            <w14:round/>
          </w14:textOutline>
        </w:rPr>
      </w:pPr>
      <w:r w:rsidRPr="004E4B8D">
        <w:rPr>
          <w:rFonts w:ascii="Helvetica" w:hAnsi="Helvetica" w:cs="Helvetica"/>
          <w:b/>
          <w:bCs/>
          <w:sz w:val="24"/>
          <w:szCs w:val="24"/>
          <w14:textOutline w14:w="0" w14:cap="flat" w14:cmpd="sng" w14:algn="ctr">
            <w14:noFill/>
            <w14:prstDash w14:val="solid"/>
            <w14:round/>
          </w14:textOutline>
        </w:rPr>
        <w:t>Total Price:</w:t>
      </w:r>
      <w:r w:rsidRPr="004E4B8D">
        <w:rPr>
          <w:rFonts w:ascii="Helvetica" w:hAnsi="Helvetica" w:cs="Helvetica"/>
          <w:sz w:val="24"/>
          <w:szCs w:val="24"/>
          <w14:textOutline w14:w="0" w14:cap="flat" w14:cmpd="sng" w14:algn="ctr">
            <w14:noFill/>
            <w14:prstDash w14:val="solid"/>
            <w14:round/>
          </w14:textOutline>
        </w:rPr>
        <w:t xml:space="preserve"> </w:t>
      </w:r>
      <w:r w:rsidRPr="004E4B8D">
        <w:rPr>
          <w:rFonts w:ascii="Helvetica" w:hAnsi="Helvetica" w:cs="Helvetica"/>
          <w:sz w:val="24"/>
          <w:szCs w:val="24"/>
          <w14:textOutline w14:w="0" w14:cap="flat" w14:cmpd="sng" w14:algn="ctr">
            <w14:noFill/>
            <w14:prstDash w14:val="solid"/>
            <w14:round/>
          </w14:textOutline>
        </w:rPr>
        <w:tab/>
      </w:r>
      <w:r w:rsidRPr="004E4B8D">
        <w:rPr>
          <w:rFonts w:ascii="Helvetica" w:hAnsi="Helvetica" w:cs="Helvetica"/>
          <w:sz w:val="24"/>
          <w:szCs w:val="24"/>
          <w14:textOutline w14:w="0" w14:cap="flat" w14:cmpd="sng" w14:algn="ctr">
            <w14:noFill/>
            <w14:prstDash w14:val="solid"/>
            <w14:round/>
          </w14:textOutline>
        </w:rPr>
        <w:tab/>
      </w:r>
      <w:r w:rsidRPr="004E4B8D">
        <w:rPr>
          <w:rFonts w:ascii="Helvetica" w:hAnsi="Helvetica" w:cs="Helvetica"/>
          <w:sz w:val="24"/>
          <w:szCs w:val="24"/>
          <w14:textOutline w14:w="0" w14:cap="flat" w14:cmpd="sng" w14:algn="ctr">
            <w14:noFill/>
            <w14:prstDash w14:val="solid"/>
            <w14:round/>
          </w14:textOutline>
        </w:rPr>
        <w:tab/>
      </w:r>
      <w:r>
        <w:rPr>
          <w:rFonts w:ascii="Helvetica" w:hAnsi="Helvetica" w:cs="Helvetica"/>
          <w:sz w:val="24"/>
          <w:szCs w:val="24"/>
          <w14:textOutline w14:w="0" w14:cap="flat" w14:cmpd="sng" w14:algn="ctr">
            <w14:noFill/>
            <w14:prstDash w14:val="solid"/>
            <w14:round/>
          </w14:textOutline>
        </w:rPr>
        <w:tab/>
      </w:r>
      <w:r w:rsidRPr="004E4B8D">
        <w:rPr>
          <w:rFonts w:ascii="Helvetica" w:hAnsi="Helvetica" w:cs="Helvetica"/>
          <w:sz w:val="24"/>
          <w:szCs w:val="24"/>
          <w14:textOutline w14:w="0" w14:cap="flat" w14:cmpd="sng" w14:algn="ctr">
            <w14:noFill/>
            <w14:prstDash w14:val="solid"/>
            <w14:round/>
          </w14:textOutline>
        </w:rPr>
        <w:t>&lt;Total Price&gt;</w:t>
      </w:r>
    </w:p>
    <w:p w14:paraId="1273AA67" w14:textId="77777777" w:rsidR="004E4B8D" w:rsidRPr="004E4B8D" w:rsidRDefault="004E4B8D" w:rsidP="004E4B8D">
      <w:pPr>
        <w:spacing w:after="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76858EBD" w14:textId="31441569" w:rsidR="00135AB8" w:rsidRPr="004E4B8D" w:rsidRDefault="004E4B8D" w:rsidP="004E4B8D">
      <w:pPr>
        <w:spacing w:after="0" w:line="240" w:lineRule="auto"/>
        <w:rPr>
          <w:rFonts w:ascii="Helvetica" w:hAnsi="Helvetica" w:cs="Helvetica"/>
          <w:b/>
          <w:bCs/>
          <w:sz w:val="24"/>
          <w:szCs w:val="24"/>
          <w:u w:val="single"/>
          <w14:textOutline w14:w="0" w14:cap="flat" w14:cmpd="sng" w14:algn="ctr">
            <w14:noFill/>
            <w14:prstDash w14:val="solid"/>
            <w14:round/>
          </w14:textOutline>
        </w:rPr>
      </w:pPr>
      <w:r w:rsidRPr="004E4B8D">
        <w:rPr>
          <w:rFonts w:ascii="Helvetica" w:hAnsi="Helvetica" w:cs="Helvetica"/>
          <w:b/>
          <w:bCs/>
          <w:sz w:val="24"/>
          <w:szCs w:val="24"/>
          <w:u w:val="single"/>
          <w14:textOutline w14:w="0" w14:cap="flat" w14:cmpd="sng" w14:algn="ctr">
            <w14:noFill/>
            <w14:prstDash w14:val="solid"/>
            <w14:round/>
          </w14:textOutline>
        </w:rPr>
        <w:t>Delivery Routes:</w:t>
      </w:r>
    </w:p>
    <w:p w14:paraId="514077E3" w14:textId="77777777" w:rsidR="004E4B8D" w:rsidRPr="004E4B8D" w:rsidRDefault="004E4B8D" w:rsidP="004E4B8D">
      <w:pPr>
        <w:spacing w:after="0" w:line="240" w:lineRule="auto"/>
        <w:rPr>
          <w:rFonts w:ascii="Helvetica" w:hAnsi="Helvetica" w:cs="Helvetica"/>
          <w:sz w:val="24"/>
          <w:szCs w:val="24"/>
          <w14:textOutline w14:w="0" w14:cap="flat" w14:cmpd="sng" w14:algn="ctr">
            <w14:noFill/>
            <w14:prstDash w14:val="solid"/>
            <w14:round/>
          </w14:textOutline>
        </w:rPr>
      </w:pPr>
    </w:p>
    <w:p w14:paraId="5A1367DC" w14:textId="1BF61DBC" w:rsidR="004E4B8D" w:rsidRPr="004E4B8D" w:rsidRDefault="004E4B8D" w:rsidP="004E4B8D">
      <w:pPr>
        <w:spacing w:after="0" w:line="240" w:lineRule="auto"/>
        <w:rPr>
          <w:rFonts w:ascii="Helvetica" w:hAnsi="Helvetica" w:cs="Helvetica"/>
          <w:sz w:val="24"/>
          <w:szCs w:val="24"/>
          <w14:textOutline w14:w="0" w14:cap="flat" w14:cmpd="sng" w14:algn="ctr">
            <w14:noFill/>
            <w14:prstDash w14:val="solid"/>
            <w14:round/>
          </w14:textOutline>
        </w:rPr>
      </w:pPr>
      <w:r w:rsidRPr="004E4B8D">
        <w:rPr>
          <w:rFonts w:ascii="Helvetica" w:hAnsi="Helvetica" w:cs="Helvetica"/>
          <w:sz w:val="24"/>
          <w:szCs w:val="24"/>
          <w14:textOutline w14:w="0" w14:cap="flat" w14:cmpd="sng" w14:algn="ctr">
            <w14:noFill/>
            <w14:prstDash w14:val="solid"/>
            <w14:round/>
          </w14:textOutline>
        </w:rPr>
        <w:t>Delivery Address</w:t>
      </w:r>
    </w:p>
    <w:p w14:paraId="4BDF7ECD" w14:textId="28C53C12" w:rsidR="004E4B8D" w:rsidRPr="004E4B8D" w:rsidRDefault="004E4B8D" w:rsidP="004E4B8D">
      <w:pPr>
        <w:spacing w:after="0" w:line="240" w:lineRule="auto"/>
        <w:rPr>
          <w:rFonts w:ascii="Helvetica" w:hAnsi="Helvetica" w:cs="Helvetica"/>
          <w:sz w:val="24"/>
          <w:szCs w:val="24"/>
          <w14:textOutline w14:w="0" w14:cap="flat" w14:cmpd="sng" w14:algn="ctr">
            <w14:noFill/>
            <w14:prstDash w14:val="solid"/>
            <w14:round/>
          </w14:textOutline>
        </w:rPr>
      </w:pPr>
      <w:r w:rsidRPr="004E4B8D">
        <w:rPr>
          <w:rFonts w:ascii="Helvetica" w:hAnsi="Helvetica" w:cs="Helvetica"/>
          <w:sz w:val="24"/>
          <w:szCs w:val="24"/>
          <w14:textOutline w14:w="0" w14:cap="flat" w14:cmpd="sng" w14:algn="ctr">
            <w14:noFill/>
            <w14:prstDash w14:val="solid"/>
            <w14:round/>
          </w14:textOutline>
        </w:rPr>
        <w:t>&lt;Customer Address&gt;</w:t>
      </w:r>
    </w:p>
    <w:p w14:paraId="1DE02A65" w14:textId="77777777" w:rsidR="004E4B8D" w:rsidRPr="004E4B8D" w:rsidRDefault="004E4B8D" w:rsidP="004E4B8D">
      <w:pPr>
        <w:spacing w:after="0" w:line="240" w:lineRule="auto"/>
        <w:rPr>
          <w:rFonts w:ascii="Helvetica" w:hAnsi="Helvetica" w:cs="Helvetica"/>
          <w:sz w:val="24"/>
          <w:szCs w:val="24"/>
          <w14:textOutline w14:w="0" w14:cap="flat" w14:cmpd="sng" w14:algn="ctr">
            <w14:noFill/>
            <w14:prstDash w14:val="solid"/>
            <w14:round/>
          </w14:textOutline>
        </w:rPr>
      </w:pPr>
    </w:p>
    <w:p w14:paraId="5B832F9C" w14:textId="61A9855F" w:rsidR="004E4B8D" w:rsidRPr="004E4B8D" w:rsidRDefault="004E4B8D" w:rsidP="004E4B8D">
      <w:pPr>
        <w:spacing w:after="0" w:line="240" w:lineRule="auto"/>
        <w:rPr>
          <w:rFonts w:ascii="Helvetica" w:hAnsi="Helvetica" w:cs="Helvetica"/>
          <w:sz w:val="24"/>
          <w:szCs w:val="24"/>
          <w14:textOutline w14:w="0" w14:cap="flat" w14:cmpd="sng" w14:algn="ctr">
            <w14:noFill/>
            <w14:prstDash w14:val="solid"/>
            <w14:round/>
          </w14:textOutline>
        </w:rPr>
      </w:pPr>
      <w:r w:rsidRPr="004E4B8D">
        <w:rPr>
          <w:noProof/>
          <w:sz w:val="20"/>
          <w:szCs w:val="20"/>
        </w:rPr>
        <w:drawing>
          <wp:anchor distT="0" distB="0" distL="114300" distR="114300" simplePos="0" relativeHeight="251683840" behindDoc="1" locked="0" layoutInCell="1" allowOverlap="1" wp14:anchorId="6D771B24" wp14:editId="1631DF8A">
            <wp:simplePos x="0" y="0"/>
            <wp:positionH relativeFrom="column">
              <wp:posOffset>-257175</wp:posOffset>
            </wp:positionH>
            <wp:positionV relativeFrom="paragraph">
              <wp:posOffset>233045</wp:posOffset>
            </wp:positionV>
            <wp:extent cx="3666490" cy="2238375"/>
            <wp:effectExtent l="0" t="0" r="0" b="9525"/>
            <wp:wrapTight wrapText="bothSides">
              <wp:wrapPolygon edited="0">
                <wp:start x="0" y="0"/>
                <wp:lineTo x="0" y="21508"/>
                <wp:lineTo x="21435" y="21508"/>
                <wp:lineTo x="21435"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66490"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4B8D">
        <w:rPr>
          <w:rFonts w:ascii="Helvetica" w:hAnsi="Helvetica" w:cs="Helvetica"/>
          <w:sz w:val="24"/>
          <w:szCs w:val="24"/>
          <w14:textOutline w14:w="0" w14:cap="flat" w14:cmpd="sng" w14:algn="ctr">
            <w14:noFill/>
            <w14:prstDash w14:val="solid"/>
            <w14:round/>
          </w14:textOutline>
        </w:rPr>
        <w:t>Delivery Map</w:t>
      </w:r>
    </w:p>
    <w:p w14:paraId="741A6DEF" w14:textId="13849DE1" w:rsidR="004E4B8D" w:rsidRPr="004E4B8D" w:rsidRDefault="004E4B8D" w:rsidP="00010CE9">
      <w:pPr>
        <w:spacing w:after="240" w:line="240" w:lineRule="auto"/>
        <w:rPr>
          <w:rFonts w:ascii="Helvetica" w:hAnsi="Helvetica" w:cs="Helvetica"/>
          <w:color w:val="538135" w:themeColor="accent6" w:themeShade="BF"/>
          <w:sz w:val="36"/>
          <w:szCs w:val="36"/>
          <w14:textOutline w14:w="0" w14:cap="flat" w14:cmpd="sng" w14:algn="ctr">
            <w14:noFill/>
            <w14:prstDash w14:val="solid"/>
            <w14:round/>
          </w14:textOutline>
        </w:rPr>
      </w:pPr>
    </w:p>
    <w:p w14:paraId="374889DD" w14:textId="00143395" w:rsidR="00135AB8" w:rsidRDefault="00135AB8" w:rsidP="00010CE9">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758B75E3" w14:textId="7288116E" w:rsidR="00135AB8" w:rsidRDefault="00135AB8" w:rsidP="00010CE9">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7DF5626B" w14:textId="77777777" w:rsidR="00135AB8" w:rsidRDefault="00135AB8" w:rsidP="00010CE9">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38BC45E6" w14:textId="77777777" w:rsidR="004E4B8D" w:rsidRDefault="004E4B8D" w:rsidP="004E4B8D">
      <w:pPr>
        <w:spacing w:after="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061899BF" w14:textId="77777777" w:rsidR="004E4B8D" w:rsidRDefault="004E4B8D" w:rsidP="004E4B8D">
      <w:pPr>
        <w:spacing w:after="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372B7DBB" w14:textId="77777777" w:rsidR="004E4B8D" w:rsidRDefault="004E4B8D" w:rsidP="004E4B8D">
      <w:pPr>
        <w:spacing w:after="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209AEB67" w14:textId="1A833DB0" w:rsidR="004E4B8D" w:rsidRDefault="004E4B8D" w:rsidP="004E4B8D">
      <w:pPr>
        <w:spacing w:after="0" w:line="240" w:lineRule="auto"/>
        <w:rPr>
          <w:rFonts w:ascii="Helvetica" w:hAnsi="Helvetica" w:cs="Helvetica"/>
          <w:sz w:val="24"/>
          <w:szCs w:val="24"/>
          <w14:textOutline w14:w="0" w14:cap="flat" w14:cmpd="sng" w14:algn="ctr">
            <w14:noFill/>
            <w14:prstDash w14:val="solid"/>
            <w14:round/>
          </w14:textOutline>
        </w:rPr>
      </w:pPr>
      <w:r w:rsidRPr="004E4B8D">
        <w:rPr>
          <w:rFonts w:ascii="Helvetica" w:hAnsi="Helvetica" w:cs="Helvetica"/>
          <w:sz w:val="24"/>
          <w:szCs w:val="24"/>
          <w14:textOutline w14:w="0" w14:cap="flat" w14:cmpd="sng" w14:algn="ctr">
            <w14:noFill/>
            <w14:prstDash w14:val="solid"/>
            <w14:round/>
          </w14:textOutline>
        </w:rPr>
        <w:t>Estimated Delivery Time</w:t>
      </w:r>
    </w:p>
    <w:p w14:paraId="37E238BE" w14:textId="7D8B96AA" w:rsidR="004E4B8D" w:rsidRPr="004E4B8D" w:rsidRDefault="004E4B8D" w:rsidP="004E4B8D">
      <w:pPr>
        <w:spacing w:after="0" w:line="240" w:lineRule="auto"/>
        <w:rPr>
          <w:rFonts w:ascii="Helvetica" w:hAnsi="Helvetica" w:cs="Helvetica"/>
          <w:sz w:val="18"/>
          <w:szCs w:val="18"/>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&lt;Delivery Time&gt;</w:t>
      </w:r>
    </w:p>
    <w:p w14:paraId="1016267A" w14:textId="77777777" w:rsidR="00135AB8" w:rsidRDefault="00135AB8" w:rsidP="00010CE9">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60C99472" w14:textId="3D1F44D1" w:rsidR="004E4B8D" w:rsidRDefault="004E4B8D" w:rsidP="00010CE9">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739FD2B9" w14:textId="77777777" w:rsidR="004E4B8D" w:rsidRDefault="004E4B8D" w:rsidP="00010CE9">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1D91D276" w14:textId="2AB19308" w:rsidR="00010CE9" w:rsidRDefault="00010CE9" w:rsidP="00010CE9">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r>
        <w:rPr>
          <w:rFonts w:ascii="Helvetica" w:hAnsi="Helvetica" w:cs="Helvetica"/>
          <w:b/>
          <w:bCs/>
          <w:color w:val="538135" w:themeColor="accent6" w:themeShade="BF"/>
          <w:sz w:val="36"/>
          <w:szCs w:val="36"/>
          <w14:textOutline w14:w="0" w14:cap="flat" w14:cmpd="sng" w14:algn="ctr">
            <w14:noFill/>
            <w14:prstDash w14:val="solid"/>
            <w14:round/>
          </w14:textOutline>
        </w:rPr>
        <w:lastRenderedPageBreak/>
        <w:t>5</w:t>
      </w:r>
      <w:r w:rsidR="00804FDC">
        <w:rPr>
          <w:rFonts w:ascii="Helvetica" w:hAnsi="Helvetica" w:cs="Helvetica"/>
          <w:b/>
          <w:bCs/>
          <w:color w:val="538135" w:themeColor="accent6" w:themeShade="BF"/>
          <w:sz w:val="36"/>
          <w:szCs w:val="36"/>
          <w14:textOutline w14:w="0" w14:cap="flat" w14:cmpd="sng" w14:algn="ctr">
            <w14:noFill/>
            <w14:prstDash w14:val="solid"/>
            <w14:round/>
          </w14:textOutline>
        </w:rPr>
        <w:t xml:space="preserve">.0 </w:t>
      </w:r>
      <w:r>
        <w:rPr>
          <w:rFonts w:ascii="Helvetica" w:hAnsi="Helvetica" w:cs="Helvetica"/>
          <w:b/>
          <w:bCs/>
          <w:color w:val="538135" w:themeColor="accent6" w:themeShade="BF"/>
          <w:sz w:val="36"/>
          <w:szCs w:val="36"/>
          <w14:textOutline w14:w="0" w14:cap="flat" w14:cmpd="sng" w14:algn="ctr">
            <w14:noFill/>
            <w14:prstDash w14:val="solid"/>
            <w14:round/>
          </w14:textOutline>
        </w:rPr>
        <w:t>Appendices</w:t>
      </w:r>
      <w:r w:rsidRPr="008E1665">
        <w:rPr>
          <w:rFonts w:ascii="Helvetica" w:hAnsi="Helvetica" w:cs="Helvetica"/>
          <w:b/>
          <w:bCs/>
          <w:color w:val="538135" w:themeColor="accent6" w:themeShade="BF"/>
          <w:sz w:val="36"/>
          <w:szCs w:val="36"/>
          <w14:textOutline w14:w="0" w14:cap="flat" w14:cmpd="sng" w14:algn="ctr">
            <w14:noFill/>
            <w14:prstDash w14:val="solid"/>
            <w14:round/>
          </w14:textOutline>
        </w:rPr>
        <w:t xml:space="preserve"> </w:t>
      </w:r>
      <w:del w:id="2104" w:author="Nick Joseph" w:date="2020-11-11T19:33:00Z">
        <w:r w:rsidRPr="00A65BB2" w:rsidDel="008E1665">
          <w:rPr>
            <w:rFonts w:ascii="Helvetica" w:hAnsi="Helvetica" w:cs="Helvetica"/>
            <w:b/>
            <w:bCs/>
            <w:color w:val="538135" w:themeColor="accent6" w:themeShade="BF"/>
            <w:sz w:val="36"/>
            <w:szCs w:val="36"/>
            <w14:textOutline w14:w="0" w14:cap="flat" w14:cmpd="sng" w14:algn="ctr">
              <w14:noFill/>
              <w14:prstDash w14:val="solid"/>
              <w14:round/>
            </w14:textOutline>
          </w:rPr>
          <w:delText>and Overview</w:delText>
        </w:r>
      </w:del>
    </w:p>
    <w:p w14:paraId="3065B66C" w14:textId="251A2424" w:rsidR="00010CE9" w:rsidRDefault="0028620E" w:rsidP="00010CE9">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r>
        <w:rPr>
          <w:rFonts w:ascii="Helvetica" w:hAnsi="Helvetica" w:cs="Helvetica"/>
          <w:b/>
          <w:bCs/>
          <w:color w:val="538135" w:themeColor="accent6" w:themeShade="BF"/>
          <w:sz w:val="32"/>
          <w:szCs w:val="32"/>
          <w14:textOutline w14:w="0" w14:cap="flat" w14:cmpd="sng" w14:algn="ctr">
            <w14:noFill/>
            <w14:prstDash w14:val="solid"/>
            <w14:round/>
          </w14:textOutline>
        </w:rPr>
        <w:t xml:space="preserve">5.1 </w:t>
      </w:r>
      <w:r w:rsidR="00010CE9">
        <w:rPr>
          <w:rFonts w:ascii="Helvetica" w:hAnsi="Helvetica" w:cs="Helvetica"/>
          <w:b/>
          <w:bCs/>
          <w:color w:val="538135" w:themeColor="accent6" w:themeShade="BF"/>
          <w:sz w:val="32"/>
          <w:szCs w:val="32"/>
          <w14:textOutline w14:w="0" w14:cap="flat" w14:cmpd="sng" w14:algn="ctr">
            <w14:noFill/>
            <w14:prstDash w14:val="solid"/>
            <w14:round/>
          </w14:textOutline>
        </w:rPr>
        <w:t>Bibliography</w:t>
      </w:r>
    </w:p>
    <w:p w14:paraId="1CF2C252" w14:textId="6433FD90" w:rsidR="00B8763A" w:rsidRDefault="00B8763A" w:rsidP="00B8763A">
      <w:pPr>
        <w:spacing w:after="240" w:line="240" w:lineRule="auto"/>
        <w:ind w:left="720" w:hanging="720"/>
        <w:rPr>
          <w:rFonts w:ascii="Helvetica" w:eastAsia="Times New Roman" w:hAnsi="Helvetica" w:cs="Helvetica"/>
          <w:color w:val="222222"/>
          <w:sz w:val="24"/>
          <w:szCs w:val="24"/>
          <w:bdr w:val="none" w:sz="0" w:space="0" w:color="auto" w:frame="1"/>
          <w:shd w:val="clear" w:color="auto" w:fill="FFFFFF"/>
        </w:rPr>
      </w:pPr>
      <w:r w:rsidRPr="00B8763A">
        <w:rPr>
          <w:rFonts w:ascii="Helvetica" w:hAnsi="Helvetica" w:cs="Helvetica"/>
          <w:color w:val="222222"/>
          <w:sz w:val="24"/>
          <w:szCs w:val="24"/>
          <w:bdr w:val="none" w:sz="0" w:space="0" w:color="auto" w:frame="1"/>
          <w:shd w:val="clear" w:color="auto" w:fill="FFFFFF"/>
        </w:rPr>
        <w:t>Cameron</w:t>
      </w:r>
      <w:r w:rsidRPr="00B8763A">
        <w:rPr>
          <w:rFonts w:ascii="Helvetica" w:eastAsia="Times New Roman" w:hAnsi="Helvetica" w:cs="Helvetica"/>
          <w:color w:val="222222"/>
          <w:sz w:val="28"/>
          <w:szCs w:val="28"/>
          <w:bdr w:val="none" w:sz="0" w:space="0" w:color="auto" w:frame="1"/>
          <w:shd w:val="clear" w:color="auto" w:fill="FFFFFF"/>
        </w:rPr>
        <w:t xml:space="preserve">, </w:t>
      </w:r>
      <w:r w:rsidRPr="00B8763A">
        <w:rPr>
          <w:rFonts w:ascii="Helvetica" w:hAnsi="Helvetica" w:cs="Helvetica"/>
          <w:color w:val="222222"/>
          <w:sz w:val="24"/>
          <w:szCs w:val="24"/>
          <w:bdr w:val="none" w:sz="0" w:space="0" w:color="auto" w:frame="1"/>
          <w:shd w:val="clear" w:color="auto" w:fill="FFFFFF"/>
        </w:rPr>
        <w:t>Andy</w:t>
      </w:r>
      <w:r w:rsidRPr="00B8763A">
        <w:rPr>
          <w:rFonts w:ascii="Helvetica" w:eastAsia="Times New Roman" w:hAnsi="Helvetica" w:cs="Helvetica"/>
          <w:color w:val="222222"/>
          <w:sz w:val="28"/>
          <w:szCs w:val="28"/>
          <w:bdr w:val="none" w:sz="0" w:space="0" w:color="auto" w:frame="1"/>
          <w:shd w:val="clear" w:color="auto" w:fill="FFFFFF"/>
        </w:rPr>
        <w:t>.</w:t>
      </w:r>
      <w:r w:rsidRPr="00B8763A">
        <w:rPr>
          <w:rFonts w:ascii="Helvetica" w:eastAsia="Times New Roman" w:hAnsi="Helvetica" w:cs="Helvetica" w:hint="eastAsia"/>
          <w:color w:val="222222"/>
          <w:sz w:val="28"/>
          <w:szCs w:val="28"/>
          <w:bdr w:val="none" w:sz="0" w:space="0" w:color="auto" w:frame="1"/>
          <w:shd w:val="clear" w:color="auto" w:fill="FFFFFF"/>
        </w:rPr>
        <w:t> </w:t>
      </w:r>
      <w:r w:rsidRPr="00B8763A">
        <w:rPr>
          <w:rFonts w:ascii="Helvetica" w:hAnsi="Helvetica" w:cs="Helvetica"/>
          <w:i/>
          <w:iCs/>
          <w:color w:val="222222"/>
          <w:sz w:val="24"/>
          <w:szCs w:val="24"/>
          <w:bdr w:val="none" w:sz="0" w:space="0" w:color="auto" w:frame="1"/>
          <w:shd w:val="clear" w:color="auto" w:fill="FFFFFF"/>
        </w:rPr>
        <w:t>Use Case Diagrams and Descriptions</w:t>
      </w:r>
      <w:r w:rsidRPr="00B8763A">
        <w:rPr>
          <w:rFonts w:ascii="Helvetica" w:eastAsia="Times New Roman" w:hAnsi="Helvetica" w:cs="Helvetica"/>
          <w:color w:val="222222"/>
          <w:sz w:val="28"/>
          <w:szCs w:val="28"/>
          <w:bdr w:val="none" w:sz="0" w:space="0" w:color="auto" w:frame="1"/>
          <w:shd w:val="clear" w:color="auto" w:fill="FFFFFF"/>
        </w:rPr>
        <w:t xml:space="preserve">. </w:t>
      </w:r>
      <w:r w:rsidRPr="00B8763A">
        <w:rPr>
          <w:rFonts w:ascii="Helvetica" w:hAnsi="Helvetica" w:cs="Helvetica"/>
          <w:color w:val="222222"/>
          <w:sz w:val="24"/>
          <w:szCs w:val="24"/>
          <w:bdr w:val="none" w:sz="0" w:space="0" w:color="auto" w:frame="1"/>
          <w:shd w:val="clear" w:color="auto" w:fill="FFFFFF"/>
        </w:rPr>
        <w:t>Oct</w:t>
      </w:r>
      <w:r w:rsidRPr="00B8763A">
        <w:rPr>
          <w:rFonts w:ascii="Helvetica" w:eastAsia="Times New Roman" w:hAnsi="Helvetica" w:cs="Helvetica"/>
          <w:color w:val="222222"/>
          <w:sz w:val="28"/>
          <w:szCs w:val="28"/>
          <w:bdr w:val="none" w:sz="0" w:space="0" w:color="auto" w:frame="1"/>
          <w:shd w:val="clear" w:color="auto" w:fill="FFFFFF"/>
        </w:rPr>
        <w:t xml:space="preserve">. </w:t>
      </w:r>
      <w:r w:rsidRPr="00B8763A">
        <w:rPr>
          <w:rFonts w:ascii="Helvetica" w:eastAsia="Times New Roman" w:hAnsi="Helvetica" w:cs="Helvetica"/>
          <w:color w:val="222222"/>
          <w:sz w:val="24"/>
          <w:szCs w:val="24"/>
          <w:bdr w:val="none" w:sz="0" w:space="0" w:color="auto" w:frame="1"/>
          <w:shd w:val="clear" w:color="auto" w:fill="FFFFFF"/>
        </w:rPr>
        <w:t>20</w:t>
      </w:r>
      <w:r w:rsidRPr="00B8763A">
        <w:rPr>
          <w:rFonts w:ascii="Helvetica" w:hAnsi="Helvetica" w:cs="Helvetica"/>
          <w:color w:val="222222"/>
          <w:sz w:val="24"/>
          <w:szCs w:val="24"/>
          <w:bdr w:val="none" w:sz="0" w:space="0" w:color="auto" w:frame="1"/>
          <w:shd w:val="clear" w:color="auto" w:fill="FFFFFF"/>
        </w:rPr>
        <w:t>20</w:t>
      </w:r>
      <w:r w:rsidRPr="00B8763A">
        <w:rPr>
          <w:rFonts w:ascii="Helvetica" w:eastAsia="Times New Roman" w:hAnsi="Helvetica" w:cs="Helvetica"/>
          <w:color w:val="222222"/>
          <w:sz w:val="28"/>
          <w:szCs w:val="28"/>
          <w:bdr w:val="none" w:sz="0" w:space="0" w:color="auto" w:frame="1"/>
          <w:shd w:val="clear" w:color="auto" w:fill="FFFFFF"/>
        </w:rPr>
        <w:t xml:space="preserve">, </w:t>
      </w:r>
      <w:r w:rsidRPr="00B8763A">
        <w:rPr>
          <w:rFonts w:ascii="Helvetica" w:hAnsi="Helvetica" w:cs="Helvetica"/>
          <w:color w:val="222222"/>
          <w:sz w:val="24"/>
          <w:szCs w:val="24"/>
          <w:bdr w:val="none" w:sz="0" w:space="0" w:color="auto" w:frame="1"/>
          <w:shd w:val="clear" w:color="auto" w:fill="FFFFFF"/>
        </w:rPr>
        <w:t>https://canvas.spu.edu/courses/45434/files/2191819?module_item_id=495711</w:t>
      </w:r>
      <w:r w:rsidRPr="00B8763A">
        <w:rPr>
          <w:rFonts w:ascii="Helvetica" w:eastAsia="Times New Roman" w:hAnsi="Helvetica" w:cs="Helvetica"/>
          <w:color w:val="222222"/>
          <w:sz w:val="28"/>
          <w:szCs w:val="28"/>
          <w:bdr w:val="none" w:sz="0" w:space="0" w:color="auto" w:frame="1"/>
          <w:shd w:val="clear" w:color="auto" w:fill="FFFFFF"/>
        </w:rPr>
        <w:t xml:space="preserve">. </w:t>
      </w:r>
      <w:r w:rsidRPr="00B8763A">
        <w:rPr>
          <w:rFonts w:ascii="Helvetica" w:eastAsia="Times New Roman" w:hAnsi="Helvetica" w:cs="Helvetica"/>
          <w:color w:val="222222"/>
          <w:sz w:val="24"/>
          <w:szCs w:val="24"/>
          <w:bdr w:val="none" w:sz="0" w:space="0" w:color="auto" w:frame="1"/>
          <w:shd w:val="clear" w:color="auto" w:fill="FFFFFF"/>
        </w:rPr>
        <w:t>PowerPoint Presentation.</w:t>
      </w:r>
    </w:p>
    <w:p w14:paraId="39937679" w14:textId="1D9C19A2" w:rsidR="00EB2B23" w:rsidRDefault="00EB2B23" w:rsidP="00B8763A">
      <w:pPr>
        <w:spacing w:after="240" w:line="240" w:lineRule="auto"/>
        <w:ind w:left="720" w:hanging="720"/>
        <w:rPr>
          <w:rFonts w:ascii="Helvetica" w:eastAsia="Times New Roman" w:hAnsi="Helvetica" w:cs="Helvetica"/>
          <w:color w:val="222222"/>
          <w:sz w:val="24"/>
          <w:szCs w:val="24"/>
          <w:bdr w:val="none" w:sz="0" w:space="0" w:color="auto" w:frame="1"/>
          <w:shd w:val="clear" w:color="auto" w:fill="FFFFFF"/>
        </w:rPr>
      </w:pPr>
      <w:r w:rsidRPr="00B8763A">
        <w:rPr>
          <w:rFonts w:ascii="Helvetica" w:hAnsi="Helvetica" w:cs="Helvetica"/>
          <w:color w:val="222222"/>
          <w:sz w:val="24"/>
          <w:szCs w:val="24"/>
          <w:bdr w:val="none" w:sz="0" w:space="0" w:color="auto" w:frame="1"/>
          <w:shd w:val="clear" w:color="auto" w:fill="FFFFFF"/>
        </w:rPr>
        <w:t>Cameron</w:t>
      </w:r>
      <w:r w:rsidRPr="00B8763A">
        <w:rPr>
          <w:rFonts w:ascii="Helvetica" w:eastAsia="Times New Roman" w:hAnsi="Helvetica" w:cs="Helvetica"/>
          <w:color w:val="222222"/>
          <w:sz w:val="28"/>
          <w:szCs w:val="28"/>
          <w:bdr w:val="none" w:sz="0" w:space="0" w:color="auto" w:frame="1"/>
          <w:shd w:val="clear" w:color="auto" w:fill="FFFFFF"/>
        </w:rPr>
        <w:t xml:space="preserve">, </w:t>
      </w:r>
      <w:r w:rsidRPr="00B8763A">
        <w:rPr>
          <w:rFonts w:ascii="Helvetica" w:hAnsi="Helvetica" w:cs="Helvetica"/>
          <w:color w:val="222222"/>
          <w:sz w:val="24"/>
          <w:szCs w:val="24"/>
          <w:bdr w:val="none" w:sz="0" w:space="0" w:color="auto" w:frame="1"/>
          <w:shd w:val="clear" w:color="auto" w:fill="FFFFFF"/>
        </w:rPr>
        <w:t>Andy</w:t>
      </w:r>
      <w:r w:rsidRPr="00B8763A">
        <w:rPr>
          <w:rFonts w:ascii="Helvetica" w:eastAsia="Times New Roman" w:hAnsi="Helvetica" w:cs="Helvetica"/>
          <w:color w:val="222222"/>
          <w:sz w:val="28"/>
          <w:szCs w:val="28"/>
          <w:bdr w:val="none" w:sz="0" w:space="0" w:color="auto" w:frame="1"/>
          <w:shd w:val="clear" w:color="auto" w:fill="FFFFFF"/>
        </w:rPr>
        <w:t>.</w:t>
      </w:r>
      <w:r w:rsidRPr="00B8763A">
        <w:rPr>
          <w:rFonts w:ascii="Helvetica" w:eastAsia="Times New Roman" w:hAnsi="Helvetica" w:cs="Helvetica" w:hint="eastAsia"/>
          <w:color w:val="222222"/>
          <w:sz w:val="28"/>
          <w:szCs w:val="28"/>
          <w:bdr w:val="none" w:sz="0" w:space="0" w:color="auto" w:frame="1"/>
          <w:shd w:val="clear" w:color="auto" w:fill="FFFFFF"/>
        </w:rPr>
        <w:t> </w:t>
      </w:r>
      <w:r>
        <w:rPr>
          <w:rFonts w:ascii="Helvetica" w:hAnsi="Helvetica" w:cs="Helvetica"/>
          <w:i/>
          <w:iCs/>
          <w:color w:val="222222"/>
          <w:sz w:val="24"/>
          <w:szCs w:val="24"/>
          <w:bdr w:val="none" w:sz="0" w:space="0" w:color="auto" w:frame="1"/>
          <w:shd w:val="clear" w:color="auto" w:fill="FFFFFF"/>
        </w:rPr>
        <w:t>Security</w:t>
      </w:r>
      <w:r w:rsidRPr="00B8763A">
        <w:rPr>
          <w:rFonts w:ascii="Helvetica" w:eastAsia="Times New Roman" w:hAnsi="Helvetica" w:cs="Helvetica"/>
          <w:color w:val="222222"/>
          <w:sz w:val="28"/>
          <w:szCs w:val="28"/>
          <w:bdr w:val="none" w:sz="0" w:space="0" w:color="auto" w:frame="1"/>
          <w:shd w:val="clear" w:color="auto" w:fill="FFFFFF"/>
        </w:rPr>
        <w:t xml:space="preserve">. </w:t>
      </w:r>
      <w:r>
        <w:rPr>
          <w:rFonts w:ascii="Helvetica" w:hAnsi="Helvetica" w:cs="Helvetica"/>
          <w:color w:val="222222"/>
          <w:sz w:val="24"/>
          <w:szCs w:val="24"/>
          <w:bdr w:val="none" w:sz="0" w:space="0" w:color="auto" w:frame="1"/>
          <w:shd w:val="clear" w:color="auto" w:fill="FFFFFF"/>
        </w:rPr>
        <w:t>Nov</w:t>
      </w:r>
      <w:r w:rsidRPr="00B8763A">
        <w:rPr>
          <w:rFonts w:ascii="Helvetica" w:eastAsia="Times New Roman" w:hAnsi="Helvetica" w:cs="Helvetica"/>
          <w:color w:val="222222"/>
          <w:sz w:val="28"/>
          <w:szCs w:val="28"/>
          <w:bdr w:val="none" w:sz="0" w:space="0" w:color="auto" w:frame="1"/>
          <w:shd w:val="clear" w:color="auto" w:fill="FFFFFF"/>
        </w:rPr>
        <w:t xml:space="preserve">. </w:t>
      </w:r>
      <w:r w:rsidRPr="00B8763A">
        <w:rPr>
          <w:rFonts w:ascii="Helvetica" w:eastAsia="Times New Roman" w:hAnsi="Helvetica" w:cs="Helvetica"/>
          <w:color w:val="222222"/>
          <w:sz w:val="24"/>
          <w:szCs w:val="24"/>
          <w:bdr w:val="none" w:sz="0" w:space="0" w:color="auto" w:frame="1"/>
          <w:shd w:val="clear" w:color="auto" w:fill="FFFFFF"/>
        </w:rPr>
        <w:t>20</w:t>
      </w:r>
      <w:r w:rsidRPr="00B8763A">
        <w:rPr>
          <w:rFonts w:ascii="Helvetica" w:hAnsi="Helvetica" w:cs="Helvetica"/>
          <w:color w:val="222222"/>
          <w:sz w:val="24"/>
          <w:szCs w:val="24"/>
          <w:bdr w:val="none" w:sz="0" w:space="0" w:color="auto" w:frame="1"/>
          <w:shd w:val="clear" w:color="auto" w:fill="FFFFFF"/>
        </w:rPr>
        <w:t>20</w:t>
      </w:r>
      <w:r w:rsidRPr="00B8763A">
        <w:rPr>
          <w:rFonts w:ascii="Helvetica" w:eastAsia="Times New Roman" w:hAnsi="Helvetica" w:cs="Helvetica"/>
          <w:color w:val="222222"/>
          <w:sz w:val="28"/>
          <w:szCs w:val="28"/>
          <w:bdr w:val="none" w:sz="0" w:space="0" w:color="auto" w:frame="1"/>
          <w:shd w:val="clear" w:color="auto" w:fill="FFFFFF"/>
        </w:rPr>
        <w:t xml:space="preserve">, </w:t>
      </w:r>
      <w:r w:rsidRPr="00EB2B23">
        <w:rPr>
          <w:rFonts w:ascii="Helvetica" w:hAnsi="Helvetica" w:cs="Helvetica"/>
          <w:color w:val="222222"/>
          <w:sz w:val="24"/>
          <w:szCs w:val="24"/>
          <w:bdr w:val="none" w:sz="0" w:space="0" w:color="auto" w:frame="1"/>
          <w:shd w:val="clear" w:color="auto" w:fill="FFFFFF"/>
        </w:rPr>
        <w:t>https://canvas.spu.edu/courses/45434/files/2253424?module_item_id=502922</w:t>
      </w:r>
      <w:r w:rsidRPr="00B8763A">
        <w:rPr>
          <w:rFonts w:ascii="Helvetica" w:eastAsia="Times New Roman" w:hAnsi="Helvetica" w:cs="Helvetica"/>
          <w:color w:val="222222"/>
          <w:sz w:val="28"/>
          <w:szCs w:val="28"/>
          <w:bdr w:val="none" w:sz="0" w:space="0" w:color="auto" w:frame="1"/>
          <w:shd w:val="clear" w:color="auto" w:fill="FFFFFF"/>
        </w:rPr>
        <w:t xml:space="preserve">. </w:t>
      </w:r>
      <w:r w:rsidRPr="00B8763A">
        <w:rPr>
          <w:rFonts w:ascii="Helvetica" w:eastAsia="Times New Roman" w:hAnsi="Helvetica" w:cs="Helvetica"/>
          <w:color w:val="222222"/>
          <w:sz w:val="24"/>
          <w:szCs w:val="24"/>
          <w:bdr w:val="none" w:sz="0" w:space="0" w:color="auto" w:frame="1"/>
          <w:shd w:val="clear" w:color="auto" w:fill="FFFFFF"/>
        </w:rPr>
        <w:t>PowerPoint Presentation</w:t>
      </w:r>
    </w:p>
    <w:p w14:paraId="0890237D" w14:textId="46DF9E69" w:rsidR="007547E0" w:rsidRDefault="007547E0" w:rsidP="007547E0">
      <w:pPr>
        <w:spacing w:after="240" w:line="240" w:lineRule="auto"/>
        <w:ind w:left="720" w:hanging="720"/>
        <w:rPr>
          <w:rFonts w:ascii="Helvetica" w:eastAsia="Times New Roman" w:hAnsi="Helvetica" w:cs="Helvetica"/>
          <w:color w:val="222222"/>
          <w:sz w:val="24"/>
          <w:szCs w:val="24"/>
          <w:bdr w:val="none" w:sz="0" w:space="0" w:color="auto" w:frame="1"/>
          <w:shd w:val="clear" w:color="auto" w:fill="FFFFFF"/>
        </w:rPr>
      </w:pPr>
      <w:r w:rsidRPr="00B8763A">
        <w:rPr>
          <w:rFonts w:ascii="Helvetica" w:hAnsi="Helvetica" w:cs="Helvetica"/>
          <w:color w:val="222222"/>
          <w:sz w:val="24"/>
          <w:szCs w:val="24"/>
          <w:bdr w:val="none" w:sz="0" w:space="0" w:color="auto" w:frame="1"/>
          <w:shd w:val="clear" w:color="auto" w:fill="FFFFFF"/>
        </w:rPr>
        <w:t>Cameron</w:t>
      </w:r>
      <w:r w:rsidRPr="00B8763A">
        <w:rPr>
          <w:rFonts w:ascii="Helvetica" w:eastAsia="Times New Roman" w:hAnsi="Helvetica" w:cs="Helvetica"/>
          <w:color w:val="222222"/>
          <w:sz w:val="28"/>
          <w:szCs w:val="28"/>
          <w:bdr w:val="none" w:sz="0" w:space="0" w:color="auto" w:frame="1"/>
          <w:shd w:val="clear" w:color="auto" w:fill="FFFFFF"/>
        </w:rPr>
        <w:t xml:space="preserve">, </w:t>
      </w:r>
      <w:r w:rsidRPr="00B8763A">
        <w:rPr>
          <w:rFonts w:ascii="Helvetica" w:hAnsi="Helvetica" w:cs="Helvetica"/>
          <w:color w:val="222222"/>
          <w:sz w:val="24"/>
          <w:szCs w:val="24"/>
          <w:bdr w:val="none" w:sz="0" w:space="0" w:color="auto" w:frame="1"/>
          <w:shd w:val="clear" w:color="auto" w:fill="FFFFFF"/>
        </w:rPr>
        <w:t>Andy</w:t>
      </w:r>
      <w:r w:rsidRPr="00B8763A">
        <w:rPr>
          <w:rFonts w:ascii="Helvetica" w:eastAsia="Times New Roman" w:hAnsi="Helvetica" w:cs="Helvetica"/>
          <w:color w:val="222222"/>
          <w:sz w:val="28"/>
          <w:szCs w:val="28"/>
          <w:bdr w:val="none" w:sz="0" w:space="0" w:color="auto" w:frame="1"/>
          <w:shd w:val="clear" w:color="auto" w:fill="FFFFFF"/>
        </w:rPr>
        <w:t>.</w:t>
      </w:r>
      <w:r w:rsidRPr="00B8763A">
        <w:rPr>
          <w:rFonts w:ascii="Helvetica" w:eastAsia="Times New Roman" w:hAnsi="Helvetica" w:cs="Helvetica" w:hint="eastAsia"/>
          <w:color w:val="222222"/>
          <w:sz w:val="28"/>
          <w:szCs w:val="28"/>
          <w:bdr w:val="none" w:sz="0" w:space="0" w:color="auto" w:frame="1"/>
          <w:shd w:val="clear" w:color="auto" w:fill="FFFFFF"/>
        </w:rPr>
        <w:t> </w:t>
      </w:r>
      <w:r>
        <w:rPr>
          <w:rFonts w:ascii="Helvetica" w:hAnsi="Helvetica" w:cs="Helvetica"/>
          <w:i/>
          <w:iCs/>
          <w:color w:val="222222"/>
          <w:sz w:val="24"/>
          <w:szCs w:val="24"/>
          <w:bdr w:val="none" w:sz="0" w:space="0" w:color="auto" w:frame="1"/>
          <w:shd w:val="clear" w:color="auto" w:fill="FFFFFF"/>
        </w:rPr>
        <w:t>Structural and Class UML Diagrams</w:t>
      </w:r>
      <w:r w:rsidRPr="00B8763A">
        <w:rPr>
          <w:rFonts w:ascii="Helvetica" w:eastAsia="Times New Roman" w:hAnsi="Helvetica" w:cs="Helvetica"/>
          <w:color w:val="222222"/>
          <w:sz w:val="28"/>
          <w:szCs w:val="28"/>
          <w:bdr w:val="none" w:sz="0" w:space="0" w:color="auto" w:frame="1"/>
          <w:shd w:val="clear" w:color="auto" w:fill="FFFFFF"/>
        </w:rPr>
        <w:t xml:space="preserve">. </w:t>
      </w:r>
      <w:r>
        <w:rPr>
          <w:rFonts w:ascii="Helvetica" w:hAnsi="Helvetica" w:cs="Helvetica"/>
          <w:color w:val="222222"/>
          <w:sz w:val="24"/>
          <w:szCs w:val="24"/>
          <w:bdr w:val="none" w:sz="0" w:space="0" w:color="auto" w:frame="1"/>
          <w:shd w:val="clear" w:color="auto" w:fill="FFFFFF"/>
        </w:rPr>
        <w:t>Nov</w:t>
      </w:r>
      <w:r w:rsidRPr="00B8763A">
        <w:rPr>
          <w:rFonts w:ascii="Helvetica" w:eastAsia="Times New Roman" w:hAnsi="Helvetica" w:cs="Helvetica"/>
          <w:color w:val="222222"/>
          <w:sz w:val="28"/>
          <w:szCs w:val="28"/>
          <w:bdr w:val="none" w:sz="0" w:space="0" w:color="auto" w:frame="1"/>
          <w:shd w:val="clear" w:color="auto" w:fill="FFFFFF"/>
        </w:rPr>
        <w:t xml:space="preserve">. </w:t>
      </w:r>
      <w:r w:rsidRPr="00B8763A">
        <w:rPr>
          <w:rFonts w:ascii="Helvetica" w:eastAsia="Times New Roman" w:hAnsi="Helvetica" w:cs="Helvetica"/>
          <w:color w:val="222222"/>
          <w:sz w:val="24"/>
          <w:szCs w:val="24"/>
          <w:bdr w:val="none" w:sz="0" w:space="0" w:color="auto" w:frame="1"/>
          <w:shd w:val="clear" w:color="auto" w:fill="FFFFFF"/>
        </w:rPr>
        <w:t>20</w:t>
      </w:r>
      <w:r w:rsidRPr="00B8763A">
        <w:rPr>
          <w:rFonts w:ascii="Helvetica" w:hAnsi="Helvetica" w:cs="Helvetica"/>
          <w:color w:val="222222"/>
          <w:sz w:val="24"/>
          <w:szCs w:val="24"/>
          <w:bdr w:val="none" w:sz="0" w:space="0" w:color="auto" w:frame="1"/>
          <w:shd w:val="clear" w:color="auto" w:fill="FFFFFF"/>
        </w:rPr>
        <w:t>20</w:t>
      </w:r>
      <w:r w:rsidRPr="00B8763A">
        <w:rPr>
          <w:rFonts w:ascii="Helvetica" w:eastAsia="Times New Roman" w:hAnsi="Helvetica" w:cs="Helvetica"/>
          <w:color w:val="222222"/>
          <w:sz w:val="28"/>
          <w:szCs w:val="28"/>
          <w:bdr w:val="none" w:sz="0" w:space="0" w:color="auto" w:frame="1"/>
          <w:shd w:val="clear" w:color="auto" w:fill="FFFFFF"/>
        </w:rPr>
        <w:t xml:space="preserve">, </w:t>
      </w:r>
      <w:r w:rsidRPr="007547E0">
        <w:rPr>
          <w:rFonts w:ascii="Helvetica" w:eastAsia="Times New Roman" w:hAnsi="Helvetica" w:cs="Helvetica"/>
          <w:color w:val="222222"/>
          <w:sz w:val="24"/>
          <w:szCs w:val="24"/>
          <w:bdr w:val="none" w:sz="0" w:space="0" w:color="auto" w:frame="1"/>
          <w:shd w:val="clear" w:color="auto" w:fill="FFFFFF"/>
        </w:rPr>
        <w:t>https://canvas.spu.edu/courses/45434/files/2220986?module_item_id=499138</w:t>
      </w:r>
      <w:r w:rsidRPr="00B8763A">
        <w:rPr>
          <w:rFonts w:ascii="Helvetica" w:eastAsia="Times New Roman" w:hAnsi="Helvetica" w:cs="Helvetica"/>
          <w:color w:val="222222"/>
          <w:sz w:val="28"/>
          <w:szCs w:val="28"/>
          <w:bdr w:val="none" w:sz="0" w:space="0" w:color="auto" w:frame="1"/>
          <w:shd w:val="clear" w:color="auto" w:fill="FFFFFF"/>
        </w:rPr>
        <w:t xml:space="preserve">. </w:t>
      </w:r>
      <w:r w:rsidRPr="00B8763A">
        <w:rPr>
          <w:rFonts w:ascii="Helvetica" w:eastAsia="Times New Roman" w:hAnsi="Helvetica" w:cs="Helvetica"/>
          <w:color w:val="222222"/>
          <w:sz w:val="24"/>
          <w:szCs w:val="24"/>
          <w:bdr w:val="none" w:sz="0" w:space="0" w:color="auto" w:frame="1"/>
          <w:shd w:val="clear" w:color="auto" w:fill="FFFFFF"/>
        </w:rPr>
        <w:t>PowerPoint Presentation</w:t>
      </w:r>
    </w:p>
    <w:p w14:paraId="5FCB3725" w14:textId="77777777" w:rsidR="004E4B8D" w:rsidRDefault="00EB2B23" w:rsidP="004E4B8D">
      <w:pPr>
        <w:spacing w:before="100" w:beforeAutospacing="1" w:after="100" w:afterAutospacing="1" w:line="240" w:lineRule="auto"/>
        <w:ind w:left="567" w:hanging="567"/>
        <w:rPr>
          <w:rFonts w:ascii="Helvetica" w:eastAsia="Times New Roman" w:hAnsi="Helvetica" w:cs="Helvetica"/>
          <w:sz w:val="24"/>
          <w:szCs w:val="24"/>
        </w:rPr>
      </w:pPr>
      <w:r w:rsidRPr="00EB2B23">
        <w:rPr>
          <w:rFonts w:ascii="Helvetica" w:eastAsia="Times New Roman" w:hAnsi="Helvetica" w:cs="Helvetica"/>
          <w:sz w:val="24"/>
          <w:szCs w:val="24"/>
        </w:rPr>
        <w:t xml:space="preserve">Larman, Craig. </w:t>
      </w:r>
      <w:r w:rsidRPr="00EB2B23">
        <w:rPr>
          <w:rFonts w:ascii="Helvetica" w:eastAsia="Times New Roman" w:hAnsi="Helvetica" w:cs="Helvetica"/>
          <w:i/>
          <w:iCs/>
          <w:sz w:val="24"/>
          <w:szCs w:val="24"/>
        </w:rPr>
        <w:t>Applying UML and Patterns: an Introduction to Object-Oriented Analysis and Design and Iterative Development</w:t>
      </w:r>
      <w:r>
        <w:rPr>
          <w:rFonts w:ascii="Helvetica" w:eastAsia="Times New Roman" w:hAnsi="Helvetica" w:cs="Helvetica"/>
          <w:i/>
          <w:iCs/>
          <w:sz w:val="24"/>
          <w:szCs w:val="24"/>
        </w:rPr>
        <w:t xml:space="preserve"> 3</w:t>
      </w:r>
      <w:r w:rsidRPr="00EB2B23">
        <w:rPr>
          <w:rFonts w:ascii="Helvetica" w:eastAsia="Times New Roman" w:hAnsi="Helvetica" w:cs="Helvetica"/>
          <w:i/>
          <w:iCs/>
          <w:sz w:val="24"/>
          <w:szCs w:val="24"/>
          <w:vertAlign w:val="superscript"/>
        </w:rPr>
        <w:t>rd</w:t>
      </w:r>
      <w:r>
        <w:rPr>
          <w:rFonts w:ascii="Helvetica" w:eastAsia="Times New Roman" w:hAnsi="Helvetica" w:cs="Helvetica"/>
          <w:i/>
          <w:iCs/>
          <w:sz w:val="24"/>
          <w:szCs w:val="24"/>
        </w:rPr>
        <w:t xml:space="preserve"> Edition</w:t>
      </w:r>
      <w:r w:rsidRPr="00EB2B23">
        <w:rPr>
          <w:rFonts w:ascii="Helvetica" w:eastAsia="Times New Roman" w:hAnsi="Helvetica" w:cs="Helvetica"/>
          <w:sz w:val="24"/>
          <w:szCs w:val="24"/>
        </w:rPr>
        <w:t xml:space="preserve">. Addison Wesley Professional, 2004. </w:t>
      </w:r>
    </w:p>
    <w:p w14:paraId="116662D3" w14:textId="79EEF8C9" w:rsidR="00010CE9" w:rsidRPr="004E4B8D" w:rsidRDefault="0028620E" w:rsidP="004E4B8D">
      <w:pPr>
        <w:spacing w:before="100" w:beforeAutospacing="1" w:after="100" w:afterAutospacing="1" w:line="240" w:lineRule="auto"/>
        <w:ind w:left="567" w:hanging="567"/>
        <w:rPr>
          <w:rFonts w:ascii="Helvetica" w:eastAsia="Times New Roman" w:hAnsi="Helvetica" w:cs="Helvetica"/>
          <w:sz w:val="24"/>
          <w:szCs w:val="24"/>
        </w:rPr>
      </w:pPr>
      <w:r>
        <w:rPr>
          <w:rFonts w:ascii="Helvetica" w:hAnsi="Helvetica" w:cs="Helvetica"/>
          <w:b/>
          <w:bCs/>
          <w:color w:val="538135" w:themeColor="accent6" w:themeShade="BF"/>
          <w:sz w:val="32"/>
          <w:szCs w:val="32"/>
          <w14:textOutline w14:w="0" w14:cap="flat" w14:cmpd="sng" w14:algn="ctr">
            <w14:noFill/>
            <w14:prstDash w14:val="solid"/>
            <w14:round/>
          </w14:textOutline>
        </w:rPr>
        <w:t xml:space="preserve">5.2 </w:t>
      </w:r>
      <w:r w:rsidR="00010CE9">
        <w:rPr>
          <w:rFonts w:ascii="Helvetica" w:hAnsi="Helvetica" w:cs="Helvetica"/>
          <w:b/>
          <w:bCs/>
          <w:color w:val="538135" w:themeColor="accent6" w:themeShade="BF"/>
          <w:sz w:val="32"/>
          <w:szCs w:val="32"/>
          <w14:textOutline w14:w="0" w14:cap="flat" w14:cmpd="sng" w14:algn="ctr">
            <w14:noFill/>
            <w14:prstDash w14:val="solid"/>
            <w14:round/>
          </w14:textOutline>
        </w:rPr>
        <w:t>Supporting Documentation</w:t>
      </w:r>
    </w:p>
    <w:p w14:paraId="38A0ADD2" w14:textId="77777777" w:rsidR="0028620E" w:rsidRDefault="0028620E" w:rsidP="0028620E">
      <w:pPr>
        <w:pStyle w:val="NormalWeb"/>
        <w:ind w:left="567" w:hanging="567"/>
        <w:rPr>
          <w:rFonts w:ascii="Helvetica" w:hAnsi="Helvetica" w:cs="Helvetica"/>
        </w:rPr>
      </w:pPr>
      <w:r w:rsidRPr="00972E9E">
        <w:rPr>
          <w:rFonts w:ascii="Helvetica" w:hAnsi="Helvetica" w:cs="Helvetica"/>
        </w:rPr>
        <w:t>“Online Diagram Software &amp; Visual Solution.” Lucidchart, Lucid Software Inc., www.lucidchart.com/.</w:t>
      </w:r>
    </w:p>
    <w:p w14:paraId="36F806F6" w14:textId="2EE88BAF" w:rsidR="0028620E" w:rsidRDefault="0028620E" w:rsidP="0028620E">
      <w:pPr>
        <w:spacing w:after="240" w:line="240"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Q &amp; A Session</w:t>
      </w:r>
      <w:r w:rsidR="00135AB8">
        <w:rPr>
          <w:rFonts w:ascii="Helvetica" w:hAnsi="Helvetica" w:cs="Helvetica"/>
          <w:sz w:val="24"/>
          <w:szCs w:val="24"/>
          <w14:textOutline w14:w="0" w14:cap="flat" w14:cmpd="sng" w14:algn="ctr">
            <w14:noFill/>
            <w14:prstDash w14:val="solid"/>
            <w14:round/>
          </w14:textOutline>
        </w:rPr>
        <w:t xml:space="preserve"> (This Q &amp; A session is also available in the System Proposal)</w:t>
      </w:r>
    </w:p>
    <w:p w14:paraId="642FCD01" w14:textId="77777777" w:rsidR="0028620E" w:rsidRPr="008966FC" w:rsidRDefault="0028620E" w:rsidP="0028620E">
      <w:pPr>
        <w:pStyle w:val="ListParagraph"/>
        <w:numPr>
          <w:ilvl w:val="0"/>
          <w:numId w:val="67"/>
        </w:numPr>
        <w:spacing w:before="240" w:after="240" w:line="276" w:lineRule="auto"/>
        <w:rPr>
          <w:rFonts w:ascii="Helvetica" w:hAnsi="Helvetica" w:cs="Helvetica"/>
          <w:b/>
          <w:bCs/>
          <w:sz w:val="24"/>
          <w:szCs w:val="24"/>
          <w14:textOutline w14:w="0" w14:cap="flat" w14:cmpd="sng" w14:algn="ctr">
            <w14:noFill/>
            <w14:prstDash w14:val="solid"/>
            <w14:round/>
          </w14:textOutline>
        </w:rPr>
      </w:pPr>
      <w:r w:rsidRPr="008966FC">
        <w:rPr>
          <w:rFonts w:ascii="Helvetica" w:hAnsi="Helvetica" w:cs="Helvetica"/>
          <w:b/>
          <w:bCs/>
          <w:sz w:val="24"/>
          <w:szCs w:val="24"/>
          <w14:textOutline w14:w="0" w14:cap="flat" w14:cmpd="sng" w14:algn="ctr">
            <w14:noFill/>
            <w14:prstDash w14:val="solid"/>
            <w14:round/>
          </w14:textOutline>
        </w:rPr>
        <w:t>How will GoGoGrocery drivers be paid?</w:t>
      </w:r>
    </w:p>
    <w:p w14:paraId="18D87DB3" w14:textId="3E02CF0C" w:rsidR="0028620E" w:rsidRDefault="0028620E" w:rsidP="0028620E">
      <w:pPr>
        <w:pStyle w:val="ListParagraph"/>
        <w:numPr>
          <w:ilvl w:val="0"/>
          <w:numId w:val="44"/>
        </w:numPr>
        <w:spacing w:before="240" w:after="240" w:line="276"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GoGoGrocery drivers will be paid by the hour depending on how m</w:t>
      </w:r>
      <w:r w:rsidR="004E4B8D">
        <w:rPr>
          <w:rFonts w:ascii="Helvetica" w:hAnsi="Helvetica" w:cs="Helvetica"/>
          <w:sz w:val="24"/>
          <w:szCs w:val="24"/>
          <w14:textOutline w14:w="0" w14:cap="flat" w14:cmpd="sng" w14:algn="ctr">
            <w14:noFill/>
            <w14:prstDash w14:val="solid"/>
            <w14:round/>
          </w14:textOutline>
        </w:rPr>
        <w:t>any</w:t>
      </w:r>
      <w:r>
        <w:rPr>
          <w:rFonts w:ascii="Helvetica" w:hAnsi="Helvetica" w:cs="Helvetica"/>
          <w:sz w:val="24"/>
          <w:szCs w:val="24"/>
          <w14:textOutline w14:w="0" w14:cap="flat" w14:cmpd="sng" w14:algn="ctr">
            <w14:noFill/>
            <w14:prstDash w14:val="solid"/>
            <w14:round/>
          </w14:textOutline>
        </w:rPr>
        <w:t xml:space="preserve"> orders they have received. Their earnings will also be increased through customer tips.</w:t>
      </w:r>
    </w:p>
    <w:p w14:paraId="445B09CE" w14:textId="77777777" w:rsidR="0028620E" w:rsidRPr="008966FC" w:rsidRDefault="0028620E" w:rsidP="0028620E">
      <w:pPr>
        <w:pStyle w:val="ListParagraph"/>
        <w:numPr>
          <w:ilvl w:val="0"/>
          <w:numId w:val="67"/>
        </w:numPr>
        <w:spacing w:before="240" w:after="240" w:line="276" w:lineRule="auto"/>
        <w:rPr>
          <w:rFonts w:ascii="Helvetica" w:hAnsi="Helvetica" w:cs="Helvetica"/>
          <w:b/>
          <w:bCs/>
          <w:sz w:val="24"/>
          <w:szCs w:val="24"/>
          <w14:textOutline w14:w="0" w14:cap="flat" w14:cmpd="sng" w14:algn="ctr">
            <w14:noFill/>
            <w14:prstDash w14:val="solid"/>
            <w14:round/>
          </w14:textOutline>
        </w:rPr>
      </w:pPr>
      <w:r w:rsidRPr="008966FC">
        <w:rPr>
          <w:rFonts w:ascii="Helvetica" w:hAnsi="Helvetica" w:cs="Helvetica"/>
          <w:b/>
          <w:bCs/>
          <w:sz w:val="24"/>
          <w:szCs w:val="24"/>
          <w14:textOutline w14:w="0" w14:cap="flat" w14:cmpd="sng" w14:algn="ctr">
            <w14:noFill/>
            <w14:prstDash w14:val="solid"/>
            <w14:round/>
          </w14:textOutline>
        </w:rPr>
        <w:t>Will your application be available for all platforms?</w:t>
      </w:r>
    </w:p>
    <w:p w14:paraId="7393EC24" w14:textId="30AC8A6B" w:rsidR="0028620E" w:rsidRDefault="0028620E" w:rsidP="0028620E">
      <w:pPr>
        <w:pStyle w:val="ListParagraph"/>
        <w:numPr>
          <w:ilvl w:val="0"/>
          <w:numId w:val="44"/>
        </w:numPr>
        <w:spacing w:before="240" w:after="240" w:line="276"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Our application will run on popular mobile operating systems such as i</w:t>
      </w:r>
      <w:r w:rsidR="00135AB8">
        <w:rPr>
          <w:rFonts w:ascii="Helvetica" w:hAnsi="Helvetica" w:cs="Helvetica"/>
          <w:sz w:val="24"/>
          <w:szCs w:val="24"/>
          <w14:textOutline w14:w="0" w14:cap="flat" w14:cmpd="sng" w14:algn="ctr">
            <w14:noFill/>
            <w14:prstDash w14:val="solid"/>
            <w14:round/>
          </w14:textOutline>
        </w:rPr>
        <w:t>OS</w:t>
      </w:r>
      <w:r>
        <w:rPr>
          <w:rFonts w:ascii="Helvetica" w:hAnsi="Helvetica" w:cs="Helvetica"/>
          <w:sz w:val="24"/>
          <w:szCs w:val="24"/>
          <w14:textOutline w14:w="0" w14:cap="flat" w14:cmpd="sng" w14:algn="ctr">
            <w14:noFill/>
            <w14:prstDash w14:val="solid"/>
            <w14:round/>
          </w14:textOutline>
        </w:rPr>
        <w:t>, and android. There is no plan to develop a website version of the application yet.</w:t>
      </w:r>
    </w:p>
    <w:p w14:paraId="0CD705C9" w14:textId="77777777" w:rsidR="0028620E" w:rsidRPr="008966FC" w:rsidRDefault="0028620E" w:rsidP="0028620E">
      <w:pPr>
        <w:pStyle w:val="ListParagraph"/>
        <w:numPr>
          <w:ilvl w:val="0"/>
          <w:numId w:val="67"/>
        </w:numPr>
        <w:spacing w:before="240" w:after="240" w:line="276" w:lineRule="auto"/>
        <w:rPr>
          <w:rFonts w:ascii="Helvetica" w:hAnsi="Helvetica" w:cs="Helvetica"/>
          <w:b/>
          <w:bCs/>
          <w:sz w:val="24"/>
          <w:szCs w:val="24"/>
          <w14:textOutline w14:w="0" w14:cap="flat" w14:cmpd="sng" w14:algn="ctr">
            <w14:noFill/>
            <w14:prstDash w14:val="solid"/>
            <w14:round/>
          </w14:textOutline>
        </w:rPr>
      </w:pPr>
      <w:r w:rsidRPr="008966FC">
        <w:rPr>
          <w:rFonts w:ascii="Helvetica" w:hAnsi="Helvetica" w:cs="Helvetica"/>
          <w:b/>
          <w:bCs/>
          <w:sz w:val="24"/>
          <w:szCs w:val="24"/>
          <w14:textOutline w14:w="0" w14:cap="flat" w14:cmpd="sng" w14:algn="ctr">
            <w14:noFill/>
            <w14:prstDash w14:val="solid"/>
            <w14:round/>
          </w14:textOutline>
        </w:rPr>
        <w:t>Should an account be created to access the application?</w:t>
      </w:r>
    </w:p>
    <w:p w14:paraId="3005A84B" w14:textId="77777777" w:rsidR="0028620E" w:rsidRDefault="0028620E" w:rsidP="0028620E">
      <w:pPr>
        <w:pStyle w:val="ListParagraph"/>
        <w:numPr>
          <w:ilvl w:val="0"/>
          <w:numId w:val="44"/>
        </w:numPr>
        <w:spacing w:before="240" w:after="240" w:line="276"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Yes, an account must be created to use the application. We require an account to access the application because it allows the application to track your favorite items and stores.</w:t>
      </w:r>
    </w:p>
    <w:p w14:paraId="64160888" w14:textId="77777777" w:rsidR="0028620E" w:rsidRPr="008966FC" w:rsidRDefault="0028620E" w:rsidP="0028620E">
      <w:pPr>
        <w:pStyle w:val="ListParagraph"/>
        <w:numPr>
          <w:ilvl w:val="0"/>
          <w:numId w:val="67"/>
        </w:numPr>
        <w:spacing w:before="240" w:after="240" w:line="276" w:lineRule="auto"/>
        <w:rPr>
          <w:rFonts w:ascii="Helvetica" w:hAnsi="Helvetica" w:cs="Helvetica"/>
          <w:b/>
          <w:bCs/>
          <w:sz w:val="24"/>
          <w:szCs w:val="24"/>
          <w14:textOutline w14:w="0" w14:cap="flat" w14:cmpd="sng" w14:algn="ctr">
            <w14:noFill/>
            <w14:prstDash w14:val="solid"/>
            <w14:round/>
          </w14:textOutline>
        </w:rPr>
      </w:pPr>
      <w:r w:rsidRPr="008966FC">
        <w:rPr>
          <w:rFonts w:ascii="Helvetica" w:hAnsi="Helvetica" w:cs="Helvetica"/>
          <w:b/>
          <w:bCs/>
          <w:sz w:val="24"/>
          <w:szCs w:val="24"/>
          <w14:textOutline w14:w="0" w14:cap="flat" w14:cmpd="sng" w14:algn="ctr">
            <w14:noFill/>
            <w14:prstDash w14:val="solid"/>
            <w14:round/>
          </w14:textOutline>
        </w:rPr>
        <w:t xml:space="preserve">Is there a </w:t>
      </w:r>
      <w:r w:rsidRPr="009C2B7D">
        <w:rPr>
          <w:rFonts w:ascii="Helvetica" w:hAnsi="Helvetica" w:cs="Helvetica"/>
          <w:b/>
          <w:bCs/>
          <w:sz w:val="24"/>
          <w:szCs w:val="24"/>
          <w14:textOutline w14:w="0" w14:cap="flat" w14:cmpd="sng" w14:algn="ctr">
            <w14:noFill/>
            <w14:prstDash w14:val="solid"/>
            <w14:round/>
          </w14:textOutline>
        </w:rPr>
        <w:t>certain budget/requirement</w:t>
      </w:r>
      <w:r w:rsidRPr="008966FC">
        <w:rPr>
          <w:rFonts w:ascii="Helvetica" w:hAnsi="Helvetica" w:cs="Helvetica"/>
          <w:b/>
          <w:bCs/>
          <w:sz w:val="24"/>
          <w:szCs w:val="24"/>
          <w14:textOutline w14:w="0" w14:cap="flat" w14:cmpd="sng" w14:algn="ctr">
            <w14:noFill/>
            <w14:prstDash w14:val="solid"/>
            <w14:round/>
          </w14:textOutline>
        </w:rPr>
        <w:t xml:space="preserve"> to hire drivers?</w:t>
      </w:r>
    </w:p>
    <w:p w14:paraId="3C522797" w14:textId="77777777" w:rsidR="0028620E" w:rsidRDefault="0028620E" w:rsidP="0028620E">
      <w:pPr>
        <w:pStyle w:val="ListParagraph"/>
        <w:numPr>
          <w:ilvl w:val="0"/>
          <w:numId w:val="44"/>
        </w:numPr>
        <w:spacing w:before="240" w:after="240" w:line="276"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 xml:space="preserve">All drivers for GoGoGrocery will be people from the community who sign up to be a driver. </w:t>
      </w:r>
      <w:proofErr w:type="gramStart"/>
      <w:r>
        <w:rPr>
          <w:rFonts w:ascii="Helvetica" w:hAnsi="Helvetica" w:cs="Helvetica"/>
          <w:sz w:val="24"/>
          <w:szCs w:val="24"/>
          <w14:textOutline w14:w="0" w14:cap="flat" w14:cmpd="sng" w14:algn="ctr">
            <w14:noFill/>
            <w14:prstDash w14:val="solid"/>
            <w14:round/>
          </w14:textOutline>
        </w:rPr>
        <w:t>As long as</w:t>
      </w:r>
      <w:proofErr w:type="gramEnd"/>
      <w:r>
        <w:rPr>
          <w:rFonts w:ascii="Helvetica" w:hAnsi="Helvetica" w:cs="Helvetica"/>
          <w:sz w:val="24"/>
          <w:szCs w:val="24"/>
          <w14:textOutline w14:w="0" w14:cap="flat" w14:cmpd="sng" w14:algn="ctr">
            <w14:noFill/>
            <w14:prstDash w14:val="solid"/>
            <w14:round/>
          </w14:textOutline>
        </w:rPr>
        <w:t xml:space="preserve"> the individual has the minimum requirements, required documents, and passes the screening.</w:t>
      </w:r>
    </w:p>
    <w:p w14:paraId="36C5B20F" w14:textId="77777777" w:rsidR="0028620E" w:rsidRPr="008966FC" w:rsidRDefault="0028620E" w:rsidP="0028620E">
      <w:pPr>
        <w:pStyle w:val="ListParagraph"/>
        <w:numPr>
          <w:ilvl w:val="0"/>
          <w:numId w:val="67"/>
        </w:numPr>
        <w:spacing w:before="240" w:after="240" w:line="276" w:lineRule="auto"/>
        <w:rPr>
          <w:rFonts w:ascii="Helvetica" w:hAnsi="Helvetica" w:cs="Helvetica"/>
          <w:b/>
          <w:bCs/>
          <w:sz w:val="24"/>
          <w:szCs w:val="24"/>
          <w14:textOutline w14:w="0" w14:cap="flat" w14:cmpd="sng" w14:algn="ctr">
            <w14:noFill/>
            <w14:prstDash w14:val="solid"/>
            <w14:round/>
          </w14:textOutline>
        </w:rPr>
      </w:pPr>
      <w:r w:rsidRPr="008966FC">
        <w:rPr>
          <w:rFonts w:ascii="Helvetica" w:hAnsi="Helvetica" w:cs="Helvetica"/>
          <w:b/>
          <w:bCs/>
          <w:sz w:val="24"/>
          <w:szCs w:val="24"/>
          <w14:textOutline w14:w="0" w14:cap="flat" w14:cmpd="sng" w14:algn="ctr">
            <w14:noFill/>
            <w14:prstDash w14:val="solid"/>
            <w14:round/>
          </w14:textOutline>
        </w:rPr>
        <w:t>When will the application be available for public use?</w:t>
      </w:r>
    </w:p>
    <w:p w14:paraId="594CB9FF" w14:textId="77777777" w:rsidR="0028620E" w:rsidRDefault="0028620E" w:rsidP="0028620E">
      <w:pPr>
        <w:pStyle w:val="ListParagraph"/>
        <w:numPr>
          <w:ilvl w:val="0"/>
          <w:numId w:val="44"/>
        </w:numPr>
        <w:spacing w:before="240" w:after="240" w:line="276"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lastRenderedPageBreak/>
        <w:t>There is no set date for the application to be public yet. A timeframe is set (March 2021) but it may be delayed due to the ongoing COVID-19 pandemic.</w:t>
      </w:r>
    </w:p>
    <w:p w14:paraId="6F884F97" w14:textId="77777777" w:rsidR="0028620E" w:rsidRPr="008966FC" w:rsidRDefault="0028620E" w:rsidP="0028620E">
      <w:pPr>
        <w:pStyle w:val="ListParagraph"/>
        <w:numPr>
          <w:ilvl w:val="0"/>
          <w:numId w:val="67"/>
        </w:numPr>
        <w:spacing w:before="240" w:after="240" w:line="276" w:lineRule="auto"/>
        <w:rPr>
          <w:rFonts w:ascii="Helvetica" w:hAnsi="Helvetica" w:cs="Helvetica"/>
          <w:b/>
          <w:bCs/>
          <w:sz w:val="24"/>
          <w:szCs w:val="24"/>
          <w14:textOutline w14:w="0" w14:cap="flat" w14:cmpd="sng" w14:algn="ctr">
            <w14:noFill/>
            <w14:prstDash w14:val="solid"/>
            <w14:round/>
          </w14:textOutline>
        </w:rPr>
      </w:pPr>
      <w:r w:rsidRPr="008966FC">
        <w:rPr>
          <w:rFonts w:ascii="Helvetica" w:hAnsi="Helvetica" w:cs="Helvetica"/>
          <w:b/>
          <w:bCs/>
          <w:sz w:val="24"/>
          <w:szCs w:val="24"/>
          <w14:textOutline w14:w="0" w14:cap="flat" w14:cmpd="sng" w14:algn="ctr">
            <w14:noFill/>
            <w14:prstDash w14:val="solid"/>
            <w14:round/>
          </w14:textOutline>
        </w:rPr>
        <w:t>What payment methods are available?</w:t>
      </w:r>
    </w:p>
    <w:p w14:paraId="03555578" w14:textId="7A2F53F9" w:rsidR="00010CE9" w:rsidRPr="00135AB8" w:rsidRDefault="0028620E" w:rsidP="00010CE9">
      <w:pPr>
        <w:pStyle w:val="ListParagraph"/>
        <w:numPr>
          <w:ilvl w:val="0"/>
          <w:numId w:val="44"/>
        </w:numPr>
        <w:spacing w:before="240" w:after="240" w:line="276" w:lineRule="auto"/>
        <w:rPr>
          <w:rFonts w:ascii="Helvetica" w:hAnsi="Helvetica" w:cs="Helvetica"/>
          <w:sz w:val="24"/>
          <w:szCs w:val="24"/>
          <w14:textOutline w14:w="0" w14:cap="flat" w14:cmpd="sng" w14:algn="ctr">
            <w14:noFill/>
            <w14:prstDash w14:val="solid"/>
            <w14:round/>
          </w14:textOutline>
          <w:rPrChange w:id="2105" w:author="Nick Joseph" w:date="2020-11-14T16:46:00Z">
            <w:rPr/>
          </w:rPrChange>
        </w:rPr>
      </w:pPr>
      <w:r>
        <w:rPr>
          <w:rFonts w:ascii="Helvetica" w:hAnsi="Helvetica" w:cs="Helvetica"/>
          <w:sz w:val="24"/>
          <w:szCs w:val="24"/>
          <w14:textOutline w14:w="0" w14:cap="flat" w14:cmpd="sng" w14:algn="ctr">
            <w14:noFill/>
            <w14:prstDash w14:val="solid"/>
            <w14:round/>
          </w14:textOutline>
        </w:rPr>
        <w:t>Available payment methods include Apple Pay, PayPal, and debit/credit card. There is no option for cash payment as the driver will need the customer’s funds to pay for the groceries while in the store.</w:t>
      </w:r>
    </w:p>
    <w:sectPr w:rsidR="00010CE9" w:rsidRPr="00135AB8" w:rsidSect="000829CB">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66649" w14:textId="77777777" w:rsidR="00847DCE" w:rsidRDefault="00847DCE" w:rsidP="00E42D6C">
      <w:pPr>
        <w:spacing w:after="0" w:line="240" w:lineRule="auto"/>
      </w:pPr>
      <w:r>
        <w:separator/>
      </w:r>
    </w:p>
  </w:endnote>
  <w:endnote w:type="continuationSeparator" w:id="0">
    <w:p w14:paraId="065A5684" w14:textId="77777777" w:rsidR="00847DCE" w:rsidRDefault="00847DCE" w:rsidP="00E42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F04E9" w14:textId="77777777" w:rsidR="0028620E" w:rsidRDefault="002862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0804684"/>
      <w:docPartObj>
        <w:docPartGallery w:val="Page Numbers (Bottom of Page)"/>
        <w:docPartUnique/>
      </w:docPartObj>
    </w:sdtPr>
    <w:sdtEndPr>
      <w:rPr>
        <w:noProof/>
      </w:rPr>
    </w:sdtEndPr>
    <w:sdtContent>
      <w:p w14:paraId="3C0D6A5B" w14:textId="050F1A18" w:rsidR="0028620E" w:rsidRDefault="002862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D2BE9B" w14:textId="77777777" w:rsidR="0028620E" w:rsidRDefault="0028620E" w:rsidP="00E42D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5DF42" w14:textId="77777777" w:rsidR="0028620E" w:rsidRDefault="002862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7E7A36" w14:textId="77777777" w:rsidR="00847DCE" w:rsidRDefault="00847DCE" w:rsidP="00E42D6C">
      <w:pPr>
        <w:spacing w:after="0" w:line="240" w:lineRule="auto"/>
      </w:pPr>
      <w:r>
        <w:separator/>
      </w:r>
    </w:p>
  </w:footnote>
  <w:footnote w:type="continuationSeparator" w:id="0">
    <w:p w14:paraId="7084635A" w14:textId="77777777" w:rsidR="00847DCE" w:rsidRDefault="00847DCE" w:rsidP="00E42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3D4A7" w14:textId="77777777" w:rsidR="0028620E" w:rsidRDefault="00286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6BBA5" w14:textId="1C70745F" w:rsidR="0028620E" w:rsidRDefault="0028620E">
    <w:pPr>
      <w:pStyle w:val="Header"/>
    </w:pPr>
  </w:p>
  <w:p w14:paraId="212D1830" w14:textId="77777777" w:rsidR="0028620E" w:rsidRDefault="002862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48BDB" w14:textId="77777777" w:rsidR="0028620E" w:rsidRDefault="002862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40D14"/>
    <w:multiLevelType w:val="hybridMultilevel"/>
    <w:tmpl w:val="649EA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10109"/>
    <w:multiLevelType w:val="hybridMultilevel"/>
    <w:tmpl w:val="A064C932"/>
    <w:lvl w:ilvl="0" w:tplc="87E83C38">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F177E"/>
    <w:multiLevelType w:val="hybridMultilevel"/>
    <w:tmpl w:val="C3A88C3A"/>
    <w:lvl w:ilvl="0" w:tplc="71A06918">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73743"/>
    <w:multiLevelType w:val="hybridMultilevel"/>
    <w:tmpl w:val="A53A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01809"/>
    <w:multiLevelType w:val="hybridMultilevel"/>
    <w:tmpl w:val="9516D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D472A"/>
    <w:multiLevelType w:val="hybridMultilevel"/>
    <w:tmpl w:val="B2029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320219"/>
    <w:multiLevelType w:val="hybridMultilevel"/>
    <w:tmpl w:val="CF00E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6B6F60"/>
    <w:multiLevelType w:val="hybridMultilevel"/>
    <w:tmpl w:val="23F83B26"/>
    <w:lvl w:ilvl="0" w:tplc="71E856BE">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2331E6"/>
    <w:multiLevelType w:val="hybridMultilevel"/>
    <w:tmpl w:val="15F2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324557"/>
    <w:multiLevelType w:val="hybridMultilevel"/>
    <w:tmpl w:val="5E6A7536"/>
    <w:lvl w:ilvl="0" w:tplc="3028F7B4">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6F763C"/>
    <w:multiLevelType w:val="hybridMultilevel"/>
    <w:tmpl w:val="20D04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44254"/>
    <w:multiLevelType w:val="hybridMultilevel"/>
    <w:tmpl w:val="4F8AF374"/>
    <w:lvl w:ilvl="0" w:tplc="AD9E3CE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FB793F"/>
    <w:multiLevelType w:val="hybridMultilevel"/>
    <w:tmpl w:val="41C0EC96"/>
    <w:lvl w:ilvl="0" w:tplc="74EE40F4">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4C2C1E"/>
    <w:multiLevelType w:val="hybridMultilevel"/>
    <w:tmpl w:val="6598FDC2"/>
    <w:lvl w:ilvl="0" w:tplc="71A06918">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095209"/>
    <w:multiLevelType w:val="multilevel"/>
    <w:tmpl w:val="B8FADF88"/>
    <w:lvl w:ilvl="0">
      <w:start w:val="3"/>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1D340438"/>
    <w:multiLevelType w:val="hybridMultilevel"/>
    <w:tmpl w:val="160C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C12427"/>
    <w:multiLevelType w:val="hybridMultilevel"/>
    <w:tmpl w:val="6896C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3F4BA8"/>
    <w:multiLevelType w:val="hybridMultilevel"/>
    <w:tmpl w:val="77BE55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6A28DD"/>
    <w:multiLevelType w:val="hybridMultilevel"/>
    <w:tmpl w:val="F9E45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572CCF"/>
    <w:multiLevelType w:val="hybridMultilevel"/>
    <w:tmpl w:val="631A4410"/>
    <w:lvl w:ilvl="0" w:tplc="498C0AEC">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425C1C"/>
    <w:multiLevelType w:val="hybridMultilevel"/>
    <w:tmpl w:val="C518D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546FAC"/>
    <w:multiLevelType w:val="hybridMultilevel"/>
    <w:tmpl w:val="DB4228A6"/>
    <w:lvl w:ilvl="0" w:tplc="60D43850">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840754"/>
    <w:multiLevelType w:val="multilevel"/>
    <w:tmpl w:val="9FD65BF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3" w15:restartNumberingAfterBreak="0">
    <w:nsid w:val="27DD12F6"/>
    <w:multiLevelType w:val="hybridMultilevel"/>
    <w:tmpl w:val="31F27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2369BD"/>
    <w:multiLevelType w:val="hybridMultilevel"/>
    <w:tmpl w:val="9AE85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5240FC"/>
    <w:multiLevelType w:val="multilevel"/>
    <w:tmpl w:val="9A38C0E2"/>
    <w:lvl w:ilvl="0">
      <w:start w:val="3"/>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2AF003A7"/>
    <w:multiLevelType w:val="hybridMultilevel"/>
    <w:tmpl w:val="884EA2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C130574"/>
    <w:multiLevelType w:val="hybridMultilevel"/>
    <w:tmpl w:val="E488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353D73"/>
    <w:multiLevelType w:val="hybridMultilevel"/>
    <w:tmpl w:val="40D6D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D95148"/>
    <w:multiLevelType w:val="hybridMultilevel"/>
    <w:tmpl w:val="E57A28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37D7D4C"/>
    <w:multiLevelType w:val="hybridMultilevel"/>
    <w:tmpl w:val="1ECA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C70F59"/>
    <w:multiLevelType w:val="hybridMultilevel"/>
    <w:tmpl w:val="0B841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4AE39D9"/>
    <w:multiLevelType w:val="hybridMultilevel"/>
    <w:tmpl w:val="E2D0E2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6244C13"/>
    <w:multiLevelType w:val="hybridMultilevel"/>
    <w:tmpl w:val="F4EC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8457263"/>
    <w:multiLevelType w:val="hybridMultilevel"/>
    <w:tmpl w:val="2BA6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476BB2"/>
    <w:multiLevelType w:val="hybridMultilevel"/>
    <w:tmpl w:val="C5CA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A54B4C"/>
    <w:multiLevelType w:val="hybridMultilevel"/>
    <w:tmpl w:val="436E4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DBE5F0D"/>
    <w:multiLevelType w:val="hybridMultilevel"/>
    <w:tmpl w:val="E94A73B2"/>
    <w:lvl w:ilvl="0" w:tplc="2CC60598">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E82477D"/>
    <w:multiLevelType w:val="hybridMultilevel"/>
    <w:tmpl w:val="9DFE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1B69E0"/>
    <w:multiLevelType w:val="hybridMultilevel"/>
    <w:tmpl w:val="32F06E12"/>
    <w:lvl w:ilvl="0" w:tplc="71A06918">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AA00EBF"/>
    <w:multiLevelType w:val="hybridMultilevel"/>
    <w:tmpl w:val="BAF6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B8251B"/>
    <w:multiLevelType w:val="hybridMultilevel"/>
    <w:tmpl w:val="24C63B72"/>
    <w:lvl w:ilvl="0" w:tplc="AFCE11E0">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6557FA"/>
    <w:multiLevelType w:val="hybridMultilevel"/>
    <w:tmpl w:val="8C7C0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DD2420D"/>
    <w:multiLevelType w:val="multilevel"/>
    <w:tmpl w:val="5106BF4E"/>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4" w15:restartNumberingAfterBreak="0">
    <w:nsid w:val="5730050C"/>
    <w:multiLevelType w:val="hybridMultilevel"/>
    <w:tmpl w:val="A2422A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9A563D5"/>
    <w:multiLevelType w:val="hybridMultilevel"/>
    <w:tmpl w:val="376E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B5C19BB"/>
    <w:multiLevelType w:val="hybridMultilevel"/>
    <w:tmpl w:val="B73CF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EC61C11"/>
    <w:multiLevelType w:val="hybridMultilevel"/>
    <w:tmpl w:val="CE04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F2D1075"/>
    <w:multiLevelType w:val="hybridMultilevel"/>
    <w:tmpl w:val="6D9EB362"/>
    <w:lvl w:ilvl="0" w:tplc="16D2F452">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D35BFC"/>
    <w:multiLevelType w:val="hybridMultilevel"/>
    <w:tmpl w:val="A3EE6024"/>
    <w:lvl w:ilvl="0" w:tplc="068A597E">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2772F6A"/>
    <w:multiLevelType w:val="hybridMultilevel"/>
    <w:tmpl w:val="8CF66202"/>
    <w:lvl w:ilvl="0" w:tplc="D3B67B8E">
      <w:start w:val="2"/>
      <w:numFmt w:val="bullet"/>
      <w:lvlText w:val="-"/>
      <w:lvlJc w:val="left"/>
      <w:pPr>
        <w:ind w:left="720" w:hanging="360"/>
      </w:pPr>
      <w:rPr>
        <w:rFonts w:ascii="Helvetica" w:eastAsiaTheme="minorHAnsi"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1727C3"/>
    <w:multiLevelType w:val="hybridMultilevel"/>
    <w:tmpl w:val="428A0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5BA5906"/>
    <w:multiLevelType w:val="hybridMultilevel"/>
    <w:tmpl w:val="1FB6FB92"/>
    <w:lvl w:ilvl="0" w:tplc="71A06918">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286294"/>
    <w:multiLevelType w:val="multilevel"/>
    <w:tmpl w:val="199AAFC0"/>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69C91426"/>
    <w:multiLevelType w:val="hybridMultilevel"/>
    <w:tmpl w:val="64325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B114985"/>
    <w:multiLevelType w:val="hybridMultilevel"/>
    <w:tmpl w:val="4F38A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393E08"/>
    <w:multiLevelType w:val="hybridMultilevel"/>
    <w:tmpl w:val="46242D64"/>
    <w:lvl w:ilvl="0" w:tplc="E6E2FE16">
      <w:start w:val="1"/>
      <w:numFmt w:val="bullet"/>
      <w:lvlText w:val="-"/>
      <w:lvlJc w:val="left"/>
      <w:pPr>
        <w:ind w:left="720" w:hanging="360"/>
      </w:pPr>
      <w:rPr>
        <w:rFonts w:ascii="Helvetica" w:eastAsiaTheme="minorHAnsi"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63238B"/>
    <w:multiLevelType w:val="hybridMultilevel"/>
    <w:tmpl w:val="32322222"/>
    <w:lvl w:ilvl="0" w:tplc="71A06918">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86C1803"/>
    <w:multiLevelType w:val="hybridMultilevel"/>
    <w:tmpl w:val="03808D52"/>
    <w:lvl w:ilvl="0" w:tplc="C1C4F5A2">
      <w:start w:val="2"/>
      <w:numFmt w:val="bullet"/>
      <w:lvlText w:val=""/>
      <w:lvlJc w:val="left"/>
      <w:pPr>
        <w:ind w:left="720" w:hanging="360"/>
      </w:pPr>
      <w:rPr>
        <w:rFonts w:ascii="Wingdings" w:eastAsiaTheme="minorHAnsi" w:hAnsi="Wingdings"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9754006"/>
    <w:multiLevelType w:val="hybridMultilevel"/>
    <w:tmpl w:val="C142B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9EB7F8F"/>
    <w:multiLevelType w:val="hybridMultilevel"/>
    <w:tmpl w:val="74FC6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2B1952"/>
    <w:multiLevelType w:val="hybridMultilevel"/>
    <w:tmpl w:val="4CDAB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AE044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7B0D65BC"/>
    <w:multiLevelType w:val="hybridMultilevel"/>
    <w:tmpl w:val="76844100"/>
    <w:lvl w:ilvl="0" w:tplc="71A06918">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D4757FD"/>
    <w:multiLevelType w:val="hybridMultilevel"/>
    <w:tmpl w:val="F4E45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D630FEA"/>
    <w:multiLevelType w:val="hybridMultilevel"/>
    <w:tmpl w:val="485C8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E276316"/>
    <w:multiLevelType w:val="hybridMultilevel"/>
    <w:tmpl w:val="36A24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2"/>
  </w:num>
  <w:num w:numId="3">
    <w:abstractNumId w:val="42"/>
  </w:num>
  <w:num w:numId="4">
    <w:abstractNumId w:val="64"/>
  </w:num>
  <w:num w:numId="5">
    <w:abstractNumId w:val="41"/>
  </w:num>
  <w:num w:numId="6">
    <w:abstractNumId w:val="47"/>
  </w:num>
  <w:num w:numId="7">
    <w:abstractNumId w:val="49"/>
  </w:num>
  <w:num w:numId="8">
    <w:abstractNumId w:val="38"/>
  </w:num>
  <w:num w:numId="9">
    <w:abstractNumId w:val="19"/>
  </w:num>
  <w:num w:numId="10">
    <w:abstractNumId w:val="23"/>
  </w:num>
  <w:num w:numId="11">
    <w:abstractNumId w:val="56"/>
  </w:num>
  <w:num w:numId="12">
    <w:abstractNumId w:val="34"/>
  </w:num>
  <w:num w:numId="13">
    <w:abstractNumId w:val="62"/>
  </w:num>
  <w:num w:numId="14">
    <w:abstractNumId w:val="17"/>
  </w:num>
  <w:num w:numId="15">
    <w:abstractNumId w:val="16"/>
  </w:num>
  <w:num w:numId="16">
    <w:abstractNumId w:val="26"/>
  </w:num>
  <w:num w:numId="17">
    <w:abstractNumId w:val="53"/>
  </w:num>
  <w:num w:numId="18">
    <w:abstractNumId w:val="27"/>
  </w:num>
  <w:num w:numId="19">
    <w:abstractNumId w:val="37"/>
  </w:num>
  <w:num w:numId="20">
    <w:abstractNumId w:val="45"/>
  </w:num>
  <w:num w:numId="21">
    <w:abstractNumId w:val="4"/>
  </w:num>
  <w:num w:numId="22">
    <w:abstractNumId w:val="48"/>
  </w:num>
  <w:num w:numId="23">
    <w:abstractNumId w:val="30"/>
  </w:num>
  <w:num w:numId="24">
    <w:abstractNumId w:val="7"/>
  </w:num>
  <w:num w:numId="25">
    <w:abstractNumId w:val="28"/>
  </w:num>
  <w:num w:numId="26">
    <w:abstractNumId w:val="52"/>
  </w:num>
  <w:num w:numId="27">
    <w:abstractNumId w:val="63"/>
  </w:num>
  <w:num w:numId="28">
    <w:abstractNumId w:val="57"/>
  </w:num>
  <w:num w:numId="29">
    <w:abstractNumId w:val="3"/>
  </w:num>
  <w:num w:numId="30">
    <w:abstractNumId w:val="8"/>
  </w:num>
  <w:num w:numId="31">
    <w:abstractNumId w:val="2"/>
  </w:num>
  <w:num w:numId="32">
    <w:abstractNumId w:val="32"/>
  </w:num>
  <w:num w:numId="33">
    <w:abstractNumId w:val="20"/>
  </w:num>
  <w:num w:numId="34">
    <w:abstractNumId w:val="39"/>
  </w:num>
  <w:num w:numId="35">
    <w:abstractNumId w:val="35"/>
  </w:num>
  <w:num w:numId="36">
    <w:abstractNumId w:val="13"/>
  </w:num>
  <w:num w:numId="37">
    <w:abstractNumId w:val="31"/>
  </w:num>
  <w:num w:numId="38">
    <w:abstractNumId w:val="54"/>
  </w:num>
  <w:num w:numId="39">
    <w:abstractNumId w:val="29"/>
  </w:num>
  <w:num w:numId="40">
    <w:abstractNumId w:val="6"/>
  </w:num>
  <w:num w:numId="41">
    <w:abstractNumId w:val="44"/>
  </w:num>
  <w:num w:numId="42">
    <w:abstractNumId w:val="24"/>
  </w:num>
  <w:num w:numId="43">
    <w:abstractNumId w:val="65"/>
  </w:num>
  <w:num w:numId="44">
    <w:abstractNumId w:val="11"/>
  </w:num>
  <w:num w:numId="45">
    <w:abstractNumId w:val="36"/>
  </w:num>
  <w:num w:numId="46">
    <w:abstractNumId w:val="33"/>
  </w:num>
  <w:num w:numId="47">
    <w:abstractNumId w:val="59"/>
  </w:num>
  <w:num w:numId="48">
    <w:abstractNumId w:val="0"/>
  </w:num>
  <w:num w:numId="49">
    <w:abstractNumId w:val="60"/>
  </w:num>
  <w:num w:numId="50">
    <w:abstractNumId w:val="21"/>
  </w:num>
  <w:num w:numId="51">
    <w:abstractNumId w:val="61"/>
  </w:num>
  <w:num w:numId="52">
    <w:abstractNumId w:val="40"/>
  </w:num>
  <w:num w:numId="53">
    <w:abstractNumId w:val="15"/>
  </w:num>
  <w:num w:numId="54">
    <w:abstractNumId w:val="9"/>
  </w:num>
  <w:num w:numId="55">
    <w:abstractNumId w:val="46"/>
  </w:num>
  <w:num w:numId="56">
    <w:abstractNumId w:val="50"/>
  </w:num>
  <w:num w:numId="57">
    <w:abstractNumId w:val="10"/>
  </w:num>
  <w:num w:numId="58">
    <w:abstractNumId w:val="58"/>
  </w:num>
  <w:num w:numId="59">
    <w:abstractNumId w:val="51"/>
  </w:num>
  <w:num w:numId="60">
    <w:abstractNumId w:val="66"/>
  </w:num>
  <w:num w:numId="61">
    <w:abstractNumId w:val="1"/>
  </w:num>
  <w:num w:numId="62">
    <w:abstractNumId w:val="55"/>
  </w:num>
  <w:num w:numId="63">
    <w:abstractNumId w:val="12"/>
  </w:num>
  <w:num w:numId="64">
    <w:abstractNumId w:val="18"/>
  </w:num>
  <w:num w:numId="65">
    <w:abstractNumId w:val="25"/>
  </w:num>
  <w:num w:numId="66">
    <w:abstractNumId w:val="14"/>
  </w:num>
  <w:num w:numId="67">
    <w:abstractNumId w:val="5"/>
  </w:num>
  <w:numIdMacAtCleanup w:val="6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Joseph">
    <w15:presenceInfo w15:providerId="Windows Live" w15:userId="114733e541a9e7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AwMbU0sTA0tDQ0MDZR0lEKTi0uzszPAykwNK8FADqkEQYtAAAA"/>
  </w:docVars>
  <w:rsids>
    <w:rsidRoot w:val="000B6DF4"/>
    <w:rsid w:val="00006680"/>
    <w:rsid w:val="00010CE9"/>
    <w:rsid w:val="00015DC6"/>
    <w:rsid w:val="000205B4"/>
    <w:rsid w:val="000309D5"/>
    <w:rsid w:val="000412D8"/>
    <w:rsid w:val="00043D71"/>
    <w:rsid w:val="00050FB6"/>
    <w:rsid w:val="00051ED7"/>
    <w:rsid w:val="000829CB"/>
    <w:rsid w:val="0009622E"/>
    <w:rsid w:val="00097EF1"/>
    <w:rsid w:val="000A31C2"/>
    <w:rsid w:val="000A4D38"/>
    <w:rsid w:val="000B6DF4"/>
    <w:rsid w:val="000F1546"/>
    <w:rsid w:val="000F6615"/>
    <w:rsid w:val="00106AA8"/>
    <w:rsid w:val="00135AB8"/>
    <w:rsid w:val="00136252"/>
    <w:rsid w:val="00136F77"/>
    <w:rsid w:val="001419AF"/>
    <w:rsid w:val="0015284E"/>
    <w:rsid w:val="00156777"/>
    <w:rsid w:val="0016143C"/>
    <w:rsid w:val="00163C18"/>
    <w:rsid w:val="001712E8"/>
    <w:rsid w:val="001877AD"/>
    <w:rsid w:val="001A639A"/>
    <w:rsid w:val="001D35A8"/>
    <w:rsid w:val="001E521C"/>
    <w:rsid w:val="0021188A"/>
    <w:rsid w:val="002318F1"/>
    <w:rsid w:val="0023450A"/>
    <w:rsid w:val="0023457F"/>
    <w:rsid w:val="002460D5"/>
    <w:rsid w:val="00266ADC"/>
    <w:rsid w:val="00284EA9"/>
    <w:rsid w:val="0028620E"/>
    <w:rsid w:val="002C09E6"/>
    <w:rsid w:val="002C5087"/>
    <w:rsid w:val="002D6411"/>
    <w:rsid w:val="002E2356"/>
    <w:rsid w:val="002E63D5"/>
    <w:rsid w:val="002F3ED8"/>
    <w:rsid w:val="00316249"/>
    <w:rsid w:val="00342909"/>
    <w:rsid w:val="00356188"/>
    <w:rsid w:val="00377D66"/>
    <w:rsid w:val="00394A1F"/>
    <w:rsid w:val="003A25FF"/>
    <w:rsid w:val="003B2334"/>
    <w:rsid w:val="003B5490"/>
    <w:rsid w:val="003C2E71"/>
    <w:rsid w:val="003C5539"/>
    <w:rsid w:val="003C5621"/>
    <w:rsid w:val="003D0001"/>
    <w:rsid w:val="003E07B7"/>
    <w:rsid w:val="003E6506"/>
    <w:rsid w:val="004105D0"/>
    <w:rsid w:val="00412A6A"/>
    <w:rsid w:val="004277DB"/>
    <w:rsid w:val="00437BAA"/>
    <w:rsid w:val="004756B8"/>
    <w:rsid w:val="004A413C"/>
    <w:rsid w:val="004A6748"/>
    <w:rsid w:val="004D73BD"/>
    <w:rsid w:val="004E4B8D"/>
    <w:rsid w:val="005065EC"/>
    <w:rsid w:val="00544ECD"/>
    <w:rsid w:val="00554AD9"/>
    <w:rsid w:val="0056066F"/>
    <w:rsid w:val="00566EE8"/>
    <w:rsid w:val="005B6567"/>
    <w:rsid w:val="005C1CBE"/>
    <w:rsid w:val="005E6BC6"/>
    <w:rsid w:val="00600D8F"/>
    <w:rsid w:val="0061411F"/>
    <w:rsid w:val="00624B26"/>
    <w:rsid w:val="0063305C"/>
    <w:rsid w:val="0065238E"/>
    <w:rsid w:val="00687E75"/>
    <w:rsid w:val="006B6E08"/>
    <w:rsid w:val="006B7850"/>
    <w:rsid w:val="006F3234"/>
    <w:rsid w:val="00703B5E"/>
    <w:rsid w:val="007054F3"/>
    <w:rsid w:val="00705F35"/>
    <w:rsid w:val="00736939"/>
    <w:rsid w:val="007547E0"/>
    <w:rsid w:val="00764BCC"/>
    <w:rsid w:val="00781DE1"/>
    <w:rsid w:val="00785B83"/>
    <w:rsid w:val="007916AF"/>
    <w:rsid w:val="00792A8B"/>
    <w:rsid w:val="007971EE"/>
    <w:rsid w:val="00797301"/>
    <w:rsid w:val="007C49A0"/>
    <w:rsid w:val="007F0FF0"/>
    <w:rsid w:val="007F43DB"/>
    <w:rsid w:val="00804FDC"/>
    <w:rsid w:val="00847DCE"/>
    <w:rsid w:val="00852F68"/>
    <w:rsid w:val="008538C8"/>
    <w:rsid w:val="008621DC"/>
    <w:rsid w:val="00875642"/>
    <w:rsid w:val="008A3583"/>
    <w:rsid w:val="008A65E2"/>
    <w:rsid w:val="008C0363"/>
    <w:rsid w:val="008E1665"/>
    <w:rsid w:val="00922226"/>
    <w:rsid w:val="009518D7"/>
    <w:rsid w:val="00972E9E"/>
    <w:rsid w:val="00982794"/>
    <w:rsid w:val="00997608"/>
    <w:rsid w:val="009B7AA0"/>
    <w:rsid w:val="009C544A"/>
    <w:rsid w:val="009D5E96"/>
    <w:rsid w:val="00A24609"/>
    <w:rsid w:val="00A26D34"/>
    <w:rsid w:val="00A376AA"/>
    <w:rsid w:val="00A50151"/>
    <w:rsid w:val="00A55F67"/>
    <w:rsid w:val="00A576CD"/>
    <w:rsid w:val="00A65BB2"/>
    <w:rsid w:val="00A77DE4"/>
    <w:rsid w:val="00A9545A"/>
    <w:rsid w:val="00AB0D3C"/>
    <w:rsid w:val="00AB6CCE"/>
    <w:rsid w:val="00AC2AE5"/>
    <w:rsid w:val="00AD5E12"/>
    <w:rsid w:val="00AD7C6A"/>
    <w:rsid w:val="00B31542"/>
    <w:rsid w:val="00B40D09"/>
    <w:rsid w:val="00B6437C"/>
    <w:rsid w:val="00B755D8"/>
    <w:rsid w:val="00B76DFB"/>
    <w:rsid w:val="00B813E7"/>
    <w:rsid w:val="00B8763A"/>
    <w:rsid w:val="00BA44A3"/>
    <w:rsid w:val="00BB2000"/>
    <w:rsid w:val="00BE495D"/>
    <w:rsid w:val="00BE5B6E"/>
    <w:rsid w:val="00BE749F"/>
    <w:rsid w:val="00BF1AFC"/>
    <w:rsid w:val="00BF6171"/>
    <w:rsid w:val="00C075E6"/>
    <w:rsid w:val="00C83492"/>
    <w:rsid w:val="00C86414"/>
    <w:rsid w:val="00C86F5A"/>
    <w:rsid w:val="00C8721F"/>
    <w:rsid w:val="00C92548"/>
    <w:rsid w:val="00C97119"/>
    <w:rsid w:val="00CD0191"/>
    <w:rsid w:val="00CF33D9"/>
    <w:rsid w:val="00CF71B7"/>
    <w:rsid w:val="00D14D2E"/>
    <w:rsid w:val="00D179BC"/>
    <w:rsid w:val="00D47D80"/>
    <w:rsid w:val="00D5590D"/>
    <w:rsid w:val="00D9545D"/>
    <w:rsid w:val="00DB5E26"/>
    <w:rsid w:val="00DC5393"/>
    <w:rsid w:val="00DD0E9F"/>
    <w:rsid w:val="00DD55EE"/>
    <w:rsid w:val="00E05815"/>
    <w:rsid w:val="00E131F1"/>
    <w:rsid w:val="00E234B0"/>
    <w:rsid w:val="00E42D6C"/>
    <w:rsid w:val="00E4418E"/>
    <w:rsid w:val="00E454E1"/>
    <w:rsid w:val="00E51AEA"/>
    <w:rsid w:val="00E56AE1"/>
    <w:rsid w:val="00E675FA"/>
    <w:rsid w:val="00E7165B"/>
    <w:rsid w:val="00E83A93"/>
    <w:rsid w:val="00E8545B"/>
    <w:rsid w:val="00E86464"/>
    <w:rsid w:val="00EB2B23"/>
    <w:rsid w:val="00EF4B01"/>
    <w:rsid w:val="00F81703"/>
    <w:rsid w:val="00F93CDE"/>
    <w:rsid w:val="00F976D5"/>
    <w:rsid w:val="00FB29E2"/>
    <w:rsid w:val="00FC1785"/>
    <w:rsid w:val="00FC6DE1"/>
    <w:rsid w:val="00FD663D"/>
    <w:rsid w:val="00FF1D09"/>
    <w:rsid w:val="00FF1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30C11"/>
  <w15:chartTrackingRefBased/>
  <w15:docId w15:val="{3C1DC8DA-2AC0-45E2-B224-39AA5A11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D8F"/>
    <w:pPr>
      <w:ind w:left="720"/>
      <w:contextualSpacing/>
    </w:pPr>
  </w:style>
  <w:style w:type="paragraph" w:styleId="Header">
    <w:name w:val="header"/>
    <w:basedOn w:val="Normal"/>
    <w:link w:val="HeaderChar"/>
    <w:uiPriority w:val="99"/>
    <w:unhideWhenUsed/>
    <w:rsid w:val="00E42D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D6C"/>
  </w:style>
  <w:style w:type="paragraph" w:styleId="Footer">
    <w:name w:val="footer"/>
    <w:basedOn w:val="Normal"/>
    <w:link w:val="FooterChar"/>
    <w:uiPriority w:val="99"/>
    <w:unhideWhenUsed/>
    <w:rsid w:val="00E42D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D6C"/>
  </w:style>
  <w:style w:type="character" w:customStyle="1" w:styleId="textlayer--absolute">
    <w:name w:val="textlayer--absolute"/>
    <w:basedOn w:val="DefaultParagraphFont"/>
    <w:rsid w:val="004277DB"/>
  </w:style>
  <w:style w:type="paragraph" w:styleId="NormalWeb">
    <w:name w:val="Normal (Web)"/>
    <w:basedOn w:val="Normal"/>
    <w:uiPriority w:val="99"/>
    <w:semiHidden/>
    <w:unhideWhenUsed/>
    <w:rsid w:val="00624B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864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464"/>
    <w:rPr>
      <w:rFonts w:ascii="Segoe UI" w:hAnsi="Segoe UI" w:cs="Segoe UI"/>
      <w:sz w:val="18"/>
      <w:szCs w:val="18"/>
    </w:rPr>
  </w:style>
  <w:style w:type="table" w:styleId="TableGrid">
    <w:name w:val="Table Grid"/>
    <w:basedOn w:val="TableNormal"/>
    <w:uiPriority w:val="39"/>
    <w:rsid w:val="00BF1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34611">
      <w:bodyDiv w:val="1"/>
      <w:marLeft w:val="0"/>
      <w:marRight w:val="0"/>
      <w:marTop w:val="0"/>
      <w:marBottom w:val="0"/>
      <w:divBdr>
        <w:top w:val="none" w:sz="0" w:space="0" w:color="auto"/>
        <w:left w:val="none" w:sz="0" w:space="0" w:color="auto"/>
        <w:bottom w:val="none" w:sz="0" w:space="0" w:color="auto"/>
        <w:right w:val="none" w:sz="0" w:space="0" w:color="auto"/>
      </w:divBdr>
    </w:div>
    <w:div w:id="424956431">
      <w:bodyDiv w:val="1"/>
      <w:marLeft w:val="0"/>
      <w:marRight w:val="0"/>
      <w:marTop w:val="0"/>
      <w:marBottom w:val="0"/>
      <w:divBdr>
        <w:top w:val="none" w:sz="0" w:space="0" w:color="auto"/>
        <w:left w:val="none" w:sz="0" w:space="0" w:color="auto"/>
        <w:bottom w:val="none" w:sz="0" w:space="0" w:color="auto"/>
        <w:right w:val="none" w:sz="0" w:space="0" w:color="auto"/>
      </w:divBdr>
    </w:div>
    <w:div w:id="743532553">
      <w:bodyDiv w:val="1"/>
      <w:marLeft w:val="0"/>
      <w:marRight w:val="0"/>
      <w:marTop w:val="0"/>
      <w:marBottom w:val="0"/>
      <w:divBdr>
        <w:top w:val="none" w:sz="0" w:space="0" w:color="auto"/>
        <w:left w:val="none" w:sz="0" w:space="0" w:color="auto"/>
        <w:bottom w:val="none" w:sz="0" w:space="0" w:color="auto"/>
        <w:right w:val="none" w:sz="0" w:space="0" w:color="auto"/>
      </w:divBdr>
    </w:div>
    <w:div w:id="808011516">
      <w:bodyDiv w:val="1"/>
      <w:marLeft w:val="0"/>
      <w:marRight w:val="0"/>
      <w:marTop w:val="0"/>
      <w:marBottom w:val="0"/>
      <w:divBdr>
        <w:top w:val="none" w:sz="0" w:space="0" w:color="auto"/>
        <w:left w:val="none" w:sz="0" w:space="0" w:color="auto"/>
        <w:bottom w:val="none" w:sz="0" w:space="0" w:color="auto"/>
        <w:right w:val="none" w:sz="0" w:space="0" w:color="auto"/>
      </w:divBdr>
    </w:div>
    <w:div w:id="1372221969">
      <w:bodyDiv w:val="1"/>
      <w:marLeft w:val="0"/>
      <w:marRight w:val="0"/>
      <w:marTop w:val="0"/>
      <w:marBottom w:val="0"/>
      <w:divBdr>
        <w:top w:val="none" w:sz="0" w:space="0" w:color="auto"/>
        <w:left w:val="none" w:sz="0" w:space="0" w:color="auto"/>
        <w:bottom w:val="none" w:sz="0" w:space="0" w:color="auto"/>
        <w:right w:val="none" w:sz="0" w:space="0" w:color="auto"/>
      </w:divBdr>
    </w:div>
    <w:div w:id="137831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34835-F210-44BE-A45D-E6B21D7EF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28</Pages>
  <Words>6447</Words>
  <Characters>36748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Joseph</dc:creator>
  <cp:keywords/>
  <dc:description/>
  <cp:lastModifiedBy>Nicholas Sutanto</cp:lastModifiedBy>
  <cp:revision>25</cp:revision>
  <dcterms:created xsi:type="dcterms:W3CDTF">2020-11-10T05:20:00Z</dcterms:created>
  <dcterms:modified xsi:type="dcterms:W3CDTF">2021-03-11T06:23:00Z</dcterms:modified>
</cp:coreProperties>
</file>